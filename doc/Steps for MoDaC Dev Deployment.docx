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6388" w14:textId="08CDA397" w:rsidR="00DE5B94" w:rsidRPr="000730E1" w:rsidRDefault="00DE5B94" w:rsidP="00DE5B94">
      <w:pPr>
        <w:jc w:val="center"/>
        <w:rPr>
          <w:b/>
          <w:bCs/>
          <w:sz w:val="36"/>
          <w:szCs w:val="36"/>
        </w:rPr>
      </w:pPr>
      <w:r w:rsidRPr="000730E1">
        <w:rPr>
          <w:b/>
          <w:bCs/>
          <w:sz w:val="36"/>
          <w:szCs w:val="36"/>
        </w:rPr>
        <w:t xml:space="preserve">MoDaC </w:t>
      </w:r>
      <w:r>
        <w:rPr>
          <w:b/>
          <w:bCs/>
          <w:sz w:val="36"/>
          <w:szCs w:val="36"/>
        </w:rPr>
        <w:t>DEV De</w:t>
      </w:r>
      <w:ins w:id="0" w:author="Menon, Sunita (NIH/NCI) [C]" w:date="2024-02-05T18:00:00Z">
        <w:r w:rsidR="00B15494">
          <w:rPr>
            <w:b/>
            <w:bCs/>
            <w:sz w:val="36"/>
            <w:szCs w:val="36"/>
          </w:rPr>
          <w:t>ployment</w:t>
        </w:r>
      </w:ins>
      <w:del w:id="1" w:author="Menon, Sunita (NIH/NCI) [C]" w:date="2024-02-05T18:00:00Z">
        <w:r w:rsidDel="00B15494">
          <w:rPr>
            <w:b/>
            <w:bCs/>
            <w:sz w:val="36"/>
            <w:szCs w:val="36"/>
          </w:rPr>
          <w:delText>velopment</w:delText>
        </w:r>
      </w:del>
      <w:r w:rsidRPr="000730E1">
        <w:rPr>
          <w:b/>
          <w:bCs/>
          <w:sz w:val="36"/>
          <w:szCs w:val="36"/>
        </w:rPr>
        <w:t xml:space="preserve"> Steps</w:t>
      </w:r>
    </w:p>
    <w:p w14:paraId="4C2D2EF3" w14:textId="77777777" w:rsidR="00DE5B94" w:rsidRDefault="00DE5B94" w:rsidP="00DE5B94">
      <w:pPr>
        <w:rPr>
          <w:b/>
          <w:bCs/>
          <w:sz w:val="32"/>
          <w:szCs w:val="32"/>
        </w:rPr>
      </w:pPr>
    </w:p>
    <w:p w14:paraId="1216097B" w14:textId="77777777" w:rsidR="00DE5B94" w:rsidRPr="003E69C2" w:rsidRDefault="00DE5B94" w:rsidP="00DE5B94">
      <w:pPr>
        <w:rPr>
          <w:b/>
          <w:bCs/>
          <w:sz w:val="32"/>
          <w:szCs w:val="32"/>
        </w:rPr>
      </w:pPr>
    </w:p>
    <w:p w14:paraId="72765FE3" w14:textId="04936FF4" w:rsidR="00DE5B94" w:rsidRPr="001559D5" w:rsidDel="00343EAF" w:rsidRDefault="00633061">
      <w:pPr>
        <w:pStyle w:val="Heading2"/>
        <w:numPr>
          <w:ilvl w:val="0"/>
          <w:numId w:val="88"/>
        </w:numPr>
        <w:rPr>
          <w:del w:id="2" w:author="Menon, Sunita (NIH/NCI) [C]" w:date="2024-02-05T23:24:00Z"/>
          <w:rStyle w:val="Strong"/>
          <w:b w:val="0"/>
          <w:bCs w:val="0"/>
          <w:rPrChange w:id="3" w:author="Menon, Sunita (NIH/NCI) [C]" w:date="2024-02-05T23:05:00Z">
            <w:rPr>
              <w:del w:id="4" w:author="Menon, Sunita (NIH/NCI) [C]" w:date="2024-02-05T23:24:00Z"/>
            </w:rPr>
          </w:rPrChange>
        </w:rPr>
        <w:pPrChange w:id="5" w:author="Menon, Sunita (NIH/NCI) [C]" w:date="2024-02-05T23:30:00Z">
          <w:pPr/>
        </w:pPrChange>
      </w:pPr>
      <w:del w:id="6" w:author="Menon, Sunita (NIH/NCI) [C]" w:date="2024-02-05T23:03:00Z">
        <w:r w:rsidRPr="001559D5" w:rsidDel="001559D5">
          <w:rPr>
            <w:rStyle w:val="Strong"/>
            <w:b w:val="0"/>
            <w:bCs w:val="0"/>
            <w:rPrChange w:id="7" w:author="Menon, Sunita (NIH/NCI) [C]" w:date="2024-02-05T23:05:00Z">
              <w:rPr/>
            </w:rPrChange>
          </w:rPr>
          <w:delText xml:space="preserve">        </w:delText>
        </w:r>
      </w:del>
      <w:r w:rsidR="00DE5B94" w:rsidRPr="001559D5">
        <w:rPr>
          <w:rStyle w:val="Strong"/>
          <w:b w:val="0"/>
          <w:bCs w:val="0"/>
          <w:rPrChange w:id="8" w:author="Menon, Sunita (NIH/NCI) [C]" w:date="2024-02-05T23:05:00Z">
            <w:rPr/>
          </w:rPrChange>
        </w:rPr>
        <w:t>Deploy</w:t>
      </w:r>
      <w:ins w:id="9" w:author="Menon, Sunita (NIH/NCI) [C]" w:date="2024-02-05T23:34:00Z">
        <w:r w:rsidR="00220C36">
          <w:rPr>
            <w:rStyle w:val="Strong"/>
            <w:b w:val="0"/>
            <w:bCs w:val="0"/>
          </w:rPr>
          <w:t>ing</w:t>
        </w:r>
      </w:ins>
      <w:del w:id="10" w:author="Menon, Sunita (NIH/NCI) [C]" w:date="2024-02-05T23:33:00Z">
        <w:r w:rsidR="00DE5B94" w:rsidRPr="001559D5" w:rsidDel="00220C36">
          <w:rPr>
            <w:rStyle w:val="Strong"/>
            <w:b w:val="0"/>
            <w:bCs w:val="0"/>
            <w:rPrChange w:id="11" w:author="Menon, Sunita (NIH/NCI) [C]" w:date="2024-02-05T23:05:00Z">
              <w:rPr/>
            </w:rPrChange>
          </w:rPr>
          <w:delText>ment</w:delText>
        </w:r>
      </w:del>
      <w:r w:rsidR="00DE5B94" w:rsidRPr="001559D5">
        <w:rPr>
          <w:rStyle w:val="Strong"/>
          <w:b w:val="0"/>
          <w:bCs w:val="0"/>
          <w:rPrChange w:id="12" w:author="Menon, Sunita (NIH/NCI) [C]" w:date="2024-02-05T23:05:00Z">
            <w:rPr/>
          </w:rPrChange>
        </w:rPr>
        <w:t xml:space="preserve"> on </w:t>
      </w:r>
      <w:ins w:id="13" w:author="Menon, Sunita (NIH/NCI) [C]" w:date="2024-02-05T19:30:00Z">
        <w:r w:rsidR="00330679" w:rsidRPr="001559D5">
          <w:rPr>
            <w:rStyle w:val="Strong"/>
            <w:b w:val="0"/>
            <w:bCs w:val="0"/>
            <w:rPrChange w:id="14" w:author="Menon, Sunita (NIH/NCI) [C]" w:date="2024-02-05T23:05:00Z">
              <w:rPr/>
            </w:rPrChange>
          </w:rPr>
          <w:t xml:space="preserve">the </w:t>
        </w:r>
      </w:ins>
      <w:r w:rsidR="00DE5B94" w:rsidRPr="001559D5">
        <w:rPr>
          <w:rStyle w:val="Strong"/>
          <w:b w:val="0"/>
          <w:bCs w:val="0"/>
          <w:rPrChange w:id="15" w:author="Menon, Sunita (NIH/NCI) [C]" w:date="2024-02-05T23:05:00Z">
            <w:rPr/>
          </w:rPrChange>
        </w:rPr>
        <w:t xml:space="preserve">MoDaC </w:t>
      </w:r>
      <w:ins w:id="16" w:author="Menon, Sunita (NIH/NCI) [C]" w:date="2024-02-05T19:30:00Z">
        <w:r w:rsidR="00330679" w:rsidRPr="001559D5">
          <w:rPr>
            <w:rStyle w:val="Strong"/>
            <w:b w:val="0"/>
            <w:bCs w:val="0"/>
            <w:rPrChange w:id="17" w:author="Menon, Sunita (NIH/NCI) [C]" w:date="2024-02-05T23:05:00Z">
              <w:rPr/>
            </w:rPrChange>
          </w:rPr>
          <w:t xml:space="preserve">Development </w:t>
        </w:r>
      </w:ins>
      <w:r w:rsidR="00DE5B94" w:rsidRPr="001559D5">
        <w:rPr>
          <w:rStyle w:val="Strong"/>
          <w:b w:val="0"/>
          <w:bCs w:val="0"/>
          <w:rPrChange w:id="18" w:author="Menon, Sunita (NIH/NCI) [C]" w:date="2024-02-05T23:05:00Z">
            <w:rPr/>
          </w:rPrChange>
        </w:rPr>
        <w:t>serve</w:t>
      </w:r>
      <w:ins w:id="19" w:author="Menon, Sunita (NIH/NCI) [C]" w:date="2024-02-05T23:24:00Z">
        <w:r w:rsidR="00343EAF">
          <w:rPr>
            <w:rStyle w:val="Strong"/>
            <w:b w:val="0"/>
            <w:bCs w:val="0"/>
          </w:rPr>
          <w:t>r</w:t>
        </w:r>
      </w:ins>
      <w:del w:id="20" w:author="Menon, Sunita (NIH/NCI) [C]" w:date="2024-02-05T23:24:00Z">
        <w:r w:rsidR="00DE5B94" w:rsidRPr="001559D5" w:rsidDel="00343EAF">
          <w:rPr>
            <w:rStyle w:val="Strong"/>
            <w:b w:val="0"/>
            <w:bCs w:val="0"/>
            <w:rPrChange w:id="21" w:author="Menon, Sunita (NIH/NCI) [C]" w:date="2024-02-05T23:05:00Z">
              <w:rPr/>
            </w:rPrChange>
          </w:rPr>
          <w:delText>r</w:delText>
        </w:r>
      </w:del>
      <w:del w:id="22" w:author="Menon, Sunita (NIH/NCI) [C]" w:date="2024-02-05T23:05:00Z">
        <w:r w:rsidR="00DE5B94" w:rsidRPr="001559D5" w:rsidDel="001559D5">
          <w:rPr>
            <w:rStyle w:val="Strong"/>
            <w:b w:val="0"/>
            <w:bCs w:val="0"/>
            <w:rPrChange w:id="23" w:author="Menon, Sunita (NIH/NCI) [C]" w:date="2024-02-05T23:05:00Z">
              <w:rPr/>
            </w:rPrChange>
          </w:rPr>
          <w:delText>:</w:delText>
        </w:r>
      </w:del>
    </w:p>
    <w:p w14:paraId="42498E1C" w14:textId="77777777" w:rsidR="00DE5B94" w:rsidRPr="00343EAF" w:rsidDel="0068440D" w:rsidRDefault="00DE5B94">
      <w:pPr>
        <w:pStyle w:val="Heading2"/>
        <w:numPr>
          <w:ilvl w:val="0"/>
          <w:numId w:val="88"/>
        </w:numPr>
        <w:rPr>
          <w:del w:id="24" w:author="Menon, Sunita (NIH/NCI) [C]" w:date="2024-02-05T19:38:00Z"/>
        </w:rPr>
        <w:pPrChange w:id="25" w:author="Menon, Sunita (NIH/NCI) [C]" w:date="2024-02-05T23:30:00Z">
          <w:pPr/>
        </w:pPrChange>
      </w:pPr>
      <w:del w:id="26" w:author="Menon, Sunita (NIH/NCI) [C]" w:date="2024-02-05T23:24:00Z">
        <w:r w:rsidRPr="00343EAF" w:rsidDel="00343EAF">
          <w:delText xml:space="preserve">      </w:delText>
        </w:r>
      </w:del>
    </w:p>
    <w:p w14:paraId="1ADDB1C0" w14:textId="650BA6B1" w:rsidR="00DE5B94" w:rsidRPr="00FE676C" w:rsidDel="00330679" w:rsidRDefault="00DE5B94">
      <w:pPr>
        <w:pStyle w:val="Heading2"/>
        <w:numPr>
          <w:ilvl w:val="0"/>
          <w:numId w:val="88"/>
        </w:numPr>
        <w:rPr>
          <w:del w:id="27" w:author="Menon, Sunita (NIH/NCI) [C]" w:date="2024-02-05T19:31:00Z"/>
        </w:rPr>
        <w:pPrChange w:id="28" w:author="Menon, Sunita (NIH/NCI) [C]" w:date="2024-02-05T23:30:00Z">
          <w:pPr>
            <w:pStyle w:val="ListParagraph"/>
            <w:numPr>
              <w:numId w:val="25"/>
            </w:numPr>
            <w:ind w:hanging="360"/>
          </w:pPr>
        </w:pPrChange>
      </w:pPr>
      <w:del w:id="29" w:author="Menon, Sunita (NIH/NCI) [C]" w:date="2024-02-05T19:46:00Z">
        <w:r w:rsidRPr="00FE676C" w:rsidDel="0092568E">
          <w:delText>ssh</w:delText>
        </w:r>
      </w:del>
      <w:del w:id="30" w:author="Menon, Sunita (NIH/NCI) [C]" w:date="2024-02-05T23:30:00Z">
        <w:r w:rsidRPr="00FE676C" w:rsidDel="00FE676C">
          <w:delText xml:space="preserve"> to the</w:delText>
        </w:r>
      </w:del>
      <w:del w:id="31" w:author="Menon, Sunita (NIH/NCI) [C]" w:date="2024-02-05T19:30:00Z">
        <w:r w:rsidRPr="00FE676C" w:rsidDel="00330679">
          <w:delText xml:space="preserve"> appropriate</w:delText>
        </w:r>
      </w:del>
      <w:del w:id="32" w:author="Menon, Sunita (NIH/NCI) [C]" w:date="2024-02-05T23:30:00Z">
        <w:r w:rsidRPr="00FE676C" w:rsidDel="00FE676C">
          <w:delText xml:space="preserve"> MoDaC server:</w:delText>
        </w:r>
      </w:del>
    </w:p>
    <w:p w14:paraId="45F8C39A" w14:textId="4BD1BA77" w:rsidR="00DE5B94" w:rsidRPr="00314F61" w:rsidDel="0068440D" w:rsidRDefault="00DE5B94">
      <w:pPr>
        <w:pStyle w:val="Heading2"/>
        <w:numPr>
          <w:ilvl w:val="0"/>
          <w:numId w:val="88"/>
        </w:numPr>
        <w:rPr>
          <w:del w:id="33" w:author="Menon, Sunita (NIH/NCI) [C]" w:date="2024-02-05T19:32:00Z"/>
          <w:color w:val="0E2841" w:themeColor="text2"/>
          <w:rPrChange w:id="34" w:author="Menon, Sunita (NIH/NCI) [C]" w:date="2024-02-05T22:52:00Z">
            <w:rPr>
              <w:del w:id="35" w:author="Menon, Sunita (NIH/NCI) [C]" w:date="2024-02-05T19:32:00Z"/>
              <w:rFonts w:ascii="Calibri" w:hAnsi="Calibri" w:cs="Calibri"/>
              <w:color w:val="000000"/>
              <w:sz w:val="28"/>
              <w:szCs w:val="28"/>
            </w:rPr>
          </w:rPrChange>
        </w:rPr>
        <w:pPrChange w:id="36" w:author="Menon, Sunita (NIH/NCI) [C]" w:date="2024-02-05T23:30:00Z">
          <w:pPr>
            <w:pStyle w:val="ListParagraph"/>
            <w:numPr>
              <w:numId w:val="28"/>
            </w:numPr>
            <w:ind w:hanging="360"/>
          </w:pPr>
        </w:pPrChange>
      </w:pPr>
      <w:del w:id="37" w:author="Menon, Sunita (NIH/NCI) [C]" w:date="2024-02-05T19:30:00Z">
        <w:r w:rsidRPr="00314F61" w:rsidDel="00330679">
          <w:rPr>
            <w:rFonts w:ascii="Calibri" w:hAnsi="Calibri" w:cs="Calibri"/>
            <w:color w:val="0E2841" w:themeColor="text2"/>
            <w:sz w:val="28"/>
            <w:szCs w:val="28"/>
            <w:rPrChange w:id="38" w:author="Menon, Sunita (NIH/NCI) [C]" w:date="2024-02-05T22:52:00Z">
              <w:rPr>
                <w:sz w:val="32"/>
                <w:szCs w:val="32"/>
              </w:rPr>
            </w:rPrChange>
          </w:rPr>
          <w:delText xml:space="preserve">MoDaC DEV server: </w:delText>
        </w:r>
      </w:del>
      <w:del w:id="39" w:author="Menon, Sunita (NIH/NCI) [C]" w:date="2024-02-05T23:30:00Z">
        <w:r w:rsidRPr="00314F61" w:rsidDel="00FE676C">
          <w:rPr>
            <w:rFonts w:ascii="Calibri" w:hAnsi="Calibri" w:cs="Calibri"/>
            <w:color w:val="0E2841" w:themeColor="text2"/>
            <w:sz w:val="28"/>
            <w:szCs w:val="28"/>
            <w:rPrChange w:id="40" w:author="Menon, Sunita (NIH/NCI) [C]" w:date="2024-02-05T22:52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 xml:space="preserve">ssh </w:delText>
        </w:r>
        <w:r w:rsidRPr="00314F61" w:rsidDel="00FE676C">
          <w:rPr>
            <w:rFonts w:ascii="Calibri" w:hAnsi="Calibri" w:cs="Calibri"/>
            <w:color w:val="0E2841" w:themeColor="text2"/>
            <w:sz w:val="28"/>
            <w:szCs w:val="28"/>
            <w:rPrChange w:id="41" w:author="Menon, Sunita (NIH/NCI) [C]" w:date="2024-02-05T22:52:00Z">
              <w:rPr>
                <w:rFonts w:ascii="Menlo" w:hAnsi="Menlo" w:cs="Menlo"/>
                <w:color w:val="1396A3"/>
                <w:sz w:val="22"/>
                <w:szCs w:val="22"/>
              </w:rPr>
            </w:rPrChange>
          </w:rPr>
          <w:delText>fsdsgl-modac01d</w:delText>
        </w:r>
        <w:r w:rsidRPr="00314F61" w:rsidDel="00FE676C">
          <w:rPr>
            <w:rFonts w:ascii="Calibri" w:hAnsi="Calibri" w:cs="Calibri"/>
            <w:color w:val="0E2841" w:themeColor="text2"/>
            <w:sz w:val="28"/>
            <w:szCs w:val="28"/>
            <w:rPrChange w:id="42" w:author="Menon, Sunita (NIH/NCI) [C]" w:date="2024-02-05T22:52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>.ncifcrf.gov</w:delText>
        </w:r>
      </w:del>
    </w:p>
    <w:p w14:paraId="354573A3" w14:textId="77777777" w:rsidR="00DE5B94" w:rsidRPr="00314F61" w:rsidDel="00C36B23" w:rsidRDefault="00DE5B94">
      <w:pPr>
        <w:pStyle w:val="Heading2"/>
        <w:numPr>
          <w:ilvl w:val="0"/>
          <w:numId w:val="88"/>
        </w:numPr>
        <w:rPr>
          <w:del w:id="43" w:author="Menon, Sunita (NIH/NCI) [C]" w:date="2024-02-05T19:36:00Z"/>
          <w:color w:val="0E2841" w:themeColor="text2"/>
          <w:rPrChange w:id="44" w:author="Menon, Sunita (NIH/NCI) [C]" w:date="2024-02-05T22:52:00Z">
            <w:rPr>
              <w:del w:id="45" w:author="Menon, Sunita (NIH/NCI) [C]" w:date="2024-02-05T19:36:00Z"/>
            </w:rPr>
          </w:rPrChange>
        </w:rPr>
        <w:pPrChange w:id="46" w:author="Menon, Sunita (NIH/NCI) [C]" w:date="2024-02-05T23:30:00Z">
          <w:pPr>
            <w:pStyle w:val="ListParagraph"/>
          </w:pPr>
        </w:pPrChange>
      </w:pPr>
    </w:p>
    <w:p w14:paraId="44720822" w14:textId="0FDFA559" w:rsidR="00DE5B94" w:rsidRPr="00314F61" w:rsidDel="00330679" w:rsidRDefault="00DE5B94">
      <w:pPr>
        <w:pStyle w:val="Heading2"/>
        <w:numPr>
          <w:ilvl w:val="0"/>
          <w:numId w:val="88"/>
        </w:numPr>
        <w:rPr>
          <w:del w:id="47" w:author="Menon, Sunita (NIH/NCI) [C]" w:date="2024-02-05T19:32:00Z"/>
          <w:color w:val="0E2841" w:themeColor="text2"/>
          <w:sz w:val="24"/>
          <w:szCs w:val="24"/>
          <w:rPrChange w:id="48" w:author="Menon, Sunita (NIH/NCI) [C]" w:date="2024-02-05T22:52:00Z">
            <w:rPr>
              <w:del w:id="49" w:author="Menon, Sunita (NIH/NCI) [C]" w:date="2024-02-05T19:32:00Z"/>
              <w:rFonts w:ascii="Calibri" w:hAnsi="Calibri" w:cs="Calibri"/>
              <w:sz w:val="28"/>
              <w:szCs w:val="28"/>
            </w:rPr>
          </w:rPrChange>
        </w:rPr>
        <w:pPrChange w:id="50" w:author="Menon, Sunita (NIH/NCI) [C]" w:date="2024-02-05T23:30:00Z">
          <w:pPr>
            <w:pStyle w:val="ListParagraph"/>
            <w:numPr>
              <w:numId w:val="25"/>
            </w:numPr>
            <w:ind w:hanging="360"/>
          </w:pPr>
        </w:pPrChange>
      </w:pPr>
      <w:del w:id="51" w:author="Menon, Sunita (NIH/NCI) [C]" w:date="2024-02-05T23:29:00Z">
        <w:r w:rsidRPr="00FE676C" w:rsidDel="00FE676C">
          <w:delText>Stop tomcat</w:delText>
        </w:r>
      </w:del>
      <w:del w:id="52" w:author="Menon, Sunita (NIH/NCI) [C]" w:date="2024-02-05T19:32:00Z">
        <w:r w:rsidRPr="0092568E" w:rsidDel="00330679">
          <w:rPr>
            <w:rFonts w:ascii="Calibri" w:hAnsi="Calibri" w:cs="Calibri"/>
            <w:rPrChange w:id="53" w:author="Menon, Sunita (NIH/NCI) [C]" w:date="2024-02-05T19:46:00Z">
              <w:rPr/>
            </w:rPrChange>
          </w:rPr>
          <w:delText xml:space="preserve"> using </w:delText>
        </w:r>
        <w:r w:rsidRPr="0092568E" w:rsidDel="00330679">
          <w:rPr>
            <w:rFonts w:ascii="Calibri" w:hAnsi="Calibri" w:cs="Calibri"/>
            <w:color w:val="000000"/>
            <w:rPrChange w:id="54" w:author="Menon, Sunita (NIH/NCI) [C]" w:date="2024-02-05T19:46:00Z">
              <w:rPr/>
            </w:rPrChange>
          </w:rPr>
          <w:delText>the command</w:delText>
        </w:r>
      </w:del>
      <w:del w:id="55" w:author="Menon, Sunita (NIH/NCI) [C]" w:date="2024-02-05T23:29:00Z">
        <w:r w:rsidRPr="0092568E" w:rsidDel="00FE676C">
          <w:rPr>
            <w:rFonts w:ascii="Calibri" w:hAnsi="Calibri" w:cs="Calibri"/>
            <w:color w:val="000000"/>
            <w:rPrChange w:id="56" w:author="Menon, Sunita (NIH/NCI) [C]" w:date="2024-02-05T19:46:00Z">
              <w:rPr/>
            </w:rPrChange>
          </w:rPr>
          <w:delText xml:space="preserve">: </w:delText>
        </w:r>
        <w:r w:rsidRPr="00314F61" w:rsidDel="00FE676C">
          <w:rPr>
            <w:rFonts w:ascii="Calibri" w:hAnsi="Calibri" w:cs="Calibri"/>
            <w:color w:val="0E2841" w:themeColor="text2"/>
            <w:sz w:val="28"/>
            <w:szCs w:val="28"/>
            <w:rPrChange w:id="57" w:author="Menon, Sunita (NIH/NCI) [C]" w:date="2024-02-05T22:52:00Z">
              <w:rPr>
                <w:i/>
                <w:iCs/>
              </w:rPr>
            </w:rPrChange>
          </w:rPr>
          <w:delText>sudo systemctl stop tomcat</w:delText>
        </w:r>
      </w:del>
    </w:p>
    <w:p w14:paraId="2BC8B7D7" w14:textId="77777777" w:rsidR="0068440D" w:rsidRPr="00314F61" w:rsidRDefault="0068440D">
      <w:pPr>
        <w:pStyle w:val="Heading2"/>
        <w:numPr>
          <w:ilvl w:val="0"/>
          <w:numId w:val="88"/>
        </w:numPr>
        <w:rPr>
          <w:ins w:id="58" w:author="Menon, Sunita (NIH/NCI) [C]" w:date="2024-02-05T19:37:00Z"/>
          <w:color w:val="0E2841" w:themeColor="text2"/>
          <w:rPrChange w:id="59" w:author="Menon, Sunita (NIH/NCI) [C]" w:date="2024-02-05T22:52:00Z">
            <w:rPr>
              <w:ins w:id="60" w:author="Menon, Sunita (NIH/NCI) [C]" w:date="2024-02-05T19:37:00Z"/>
            </w:rPr>
          </w:rPrChange>
        </w:rPr>
        <w:pPrChange w:id="61" w:author="Menon, Sunita (NIH/NCI) [C]" w:date="2024-02-05T23:30:00Z">
          <w:pPr>
            <w:pStyle w:val="ListParagraph"/>
          </w:pPr>
        </w:pPrChange>
      </w:pPr>
    </w:p>
    <w:p w14:paraId="3E66651C" w14:textId="6C2917C6" w:rsidR="004E7E94" w:rsidRPr="007E6DAE" w:rsidDel="00330679" w:rsidRDefault="004E7E94">
      <w:pPr>
        <w:pStyle w:val="ListParagraph"/>
        <w:numPr>
          <w:ilvl w:val="0"/>
          <w:numId w:val="87"/>
        </w:numPr>
        <w:rPr>
          <w:del w:id="62" w:author="Menon, Sunita (NIH/NCI) [C]" w:date="2024-02-05T19:32:00Z"/>
          <w:sz w:val="32"/>
          <w:szCs w:val="32"/>
          <w:rPrChange w:id="63" w:author="Menon, Sunita (NIH/NCI) [C]" w:date="2024-02-05T23:27:00Z">
            <w:rPr>
              <w:del w:id="64" w:author="Menon, Sunita (NIH/NCI) [C]" w:date="2024-02-05T19:32:00Z"/>
            </w:rPr>
          </w:rPrChange>
        </w:rPr>
        <w:pPrChange w:id="65" w:author="Menon, Sunita (NIH/NCI) [C]" w:date="2024-02-05T23:27:00Z">
          <w:pPr>
            <w:pStyle w:val="ListParagraph"/>
            <w:shd w:val="clear" w:color="auto" w:fill="FFFFFF"/>
          </w:pPr>
        </w:pPrChange>
      </w:pPr>
    </w:p>
    <w:p w14:paraId="6736DA6D" w14:textId="68B4FAFB" w:rsidR="004E7E94" w:rsidRPr="007E6DAE" w:rsidDel="0068440D" w:rsidRDefault="004E7E94">
      <w:pPr>
        <w:rPr>
          <w:del w:id="66" w:author="Menon, Sunita (NIH/NCI) [C]" w:date="2024-02-05T19:33:00Z"/>
          <w:color w:val="000000"/>
          <w:rPrChange w:id="67" w:author="Menon, Sunita (NIH/NCI) [C]" w:date="2024-02-05T23:28:00Z">
            <w:rPr>
              <w:del w:id="68" w:author="Menon, Sunita (NIH/NCI) [C]" w:date="2024-02-05T19:33:00Z"/>
            </w:rPr>
          </w:rPrChange>
        </w:rPr>
        <w:pPrChange w:id="69" w:author="Menon, Sunita (NIH/NCI) [C]" w:date="2024-02-05T23:28:00Z">
          <w:pPr>
            <w:pStyle w:val="ListParagraph"/>
            <w:numPr>
              <w:numId w:val="2"/>
            </w:numPr>
            <w:ind w:left="1240" w:hanging="360"/>
          </w:pPr>
        </w:pPrChange>
      </w:pPr>
      <w:del w:id="70" w:author="Menon, Sunita (NIH/NCI) [C]" w:date="2024-02-05T19:32:00Z">
        <w:r w:rsidRPr="007E6DAE" w:rsidDel="00330679">
          <w:rPr>
            <w:rFonts w:ascii="Calibri" w:hAnsi="Calibri" w:cs="Calibri"/>
            <w:color w:val="0E2841" w:themeColor="text2"/>
            <w:sz w:val="28"/>
            <w:szCs w:val="28"/>
            <w:rPrChange w:id="71" w:author="Menon, Sunita (NIH/NCI) [C]" w:date="2024-02-05T23:28:00Z">
              <w:rPr/>
            </w:rPrChange>
          </w:rPr>
          <w:delText>Do “</w:delText>
        </w:r>
      </w:del>
      <w:del w:id="72" w:author="Menon, Sunita (NIH/NCI) [C]" w:date="2024-02-05T23:28:00Z">
        <w:r w:rsidRPr="007E6DAE" w:rsidDel="007E6DAE">
          <w:rPr>
            <w:rFonts w:ascii="Calibri" w:hAnsi="Calibri" w:cs="Calibri"/>
            <w:color w:val="0E2841" w:themeColor="text2"/>
            <w:sz w:val="28"/>
            <w:szCs w:val="28"/>
            <w:rPrChange w:id="73" w:author="Menon, Sunita (NIH/NCI) [C]" w:date="2024-02-05T23:28:00Z">
              <w:rPr/>
            </w:rPrChange>
          </w:rPr>
          <w:delText>sudo su – ncidoesvct2</w:delText>
        </w:r>
      </w:del>
      <w:del w:id="74" w:author="Menon, Sunita (NIH/NCI) [C]" w:date="2024-02-05T19:33:00Z">
        <w:r w:rsidRPr="007E6DAE" w:rsidDel="00330679">
          <w:rPr>
            <w:rFonts w:ascii="Calibri" w:hAnsi="Calibri" w:cs="Calibri"/>
            <w:color w:val="000000"/>
            <w:sz w:val="28"/>
            <w:szCs w:val="28"/>
            <w:rPrChange w:id="75" w:author="Menon, Sunita (NIH/NCI) [C]" w:date="2024-02-05T23:28:00Z">
              <w:rPr/>
            </w:rPrChange>
          </w:rPr>
          <w:delText>”</w:delText>
        </w:r>
      </w:del>
    </w:p>
    <w:p w14:paraId="7C269970" w14:textId="77777777" w:rsidR="004E7E94" w:rsidRPr="007E6DAE" w:rsidRDefault="004E7E94">
      <w:pPr>
        <w:pPrChange w:id="76" w:author="Menon, Sunita (NIH/NCI) [C]" w:date="2024-02-05T23:28:00Z">
          <w:pPr>
            <w:pStyle w:val="ListParagraph"/>
          </w:pPr>
        </w:pPrChange>
      </w:pPr>
    </w:p>
    <w:p w14:paraId="433C5229" w14:textId="709AAEE6" w:rsidR="00FE676C" w:rsidRDefault="00FE676C" w:rsidP="007E6DAE">
      <w:pPr>
        <w:pStyle w:val="ListParagraph"/>
        <w:numPr>
          <w:ilvl w:val="0"/>
          <w:numId w:val="84"/>
        </w:numPr>
        <w:rPr>
          <w:ins w:id="77" w:author="Menon, Sunita (NIH/NCI) [C]" w:date="2024-02-05T23:30:00Z"/>
          <w:color w:val="000000"/>
          <w:sz w:val="32"/>
          <w:szCs w:val="32"/>
        </w:rPr>
      </w:pPr>
      <w:ins w:id="78" w:author="Menon, Sunita (NIH/NCI) [C]" w:date="2024-02-05T23:29:00Z">
        <w:r>
          <w:rPr>
            <w:color w:val="000000"/>
            <w:sz w:val="32"/>
            <w:szCs w:val="32"/>
          </w:rPr>
          <w:t>Login to the Mo</w:t>
        </w:r>
      </w:ins>
      <w:ins w:id="79" w:author="Menon, Sunita (NIH/NCI) [C]" w:date="2024-02-05T23:30:00Z">
        <w:r>
          <w:rPr>
            <w:color w:val="000000"/>
            <w:sz w:val="32"/>
            <w:szCs w:val="32"/>
          </w:rPr>
          <w:t>DaC server</w:t>
        </w:r>
      </w:ins>
    </w:p>
    <w:p w14:paraId="092175B9" w14:textId="09DA7910" w:rsidR="00FE676C" w:rsidRDefault="00FE676C">
      <w:pPr>
        <w:pStyle w:val="ListParagraph"/>
        <w:ind w:left="1080"/>
        <w:rPr>
          <w:ins w:id="80" w:author="Menon, Sunita (NIH/NCI) [C]" w:date="2024-02-05T23:29:00Z"/>
          <w:color w:val="000000"/>
          <w:sz w:val="32"/>
          <w:szCs w:val="32"/>
        </w:rPr>
        <w:pPrChange w:id="81" w:author="Menon, Sunita (NIH/NCI) [C]" w:date="2024-02-05T23:30:00Z">
          <w:pPr>
            <w:pStyle w:val="ListParagraph"/>
            <w:numPr>
              <w:numId w:val="84"/>
            </w:numPr>
            <w:ind w:left="1080" w:hanging="360"/>
          </w:pPr>
        </w:pPrChange>
      </w:pPr>
      <w:ins w:id="82" w:author="Menon, Sunita (NIH/NCI) [C]" w:date="2024-02-05T23:30:00Z">
        <w:r w:rsidRPr="00452765">
          <w:rPr>
            <w:rFonts w:ascii="Calibri" w:hAnsi="Calibri" w:cs="Calibri"/>
            <w:color w:val="0E2841" w:themeColor="text2"/>
            <w:sz w:val="28"/>
            <w:szCs w:val="28"/>
          </w:rPr>
          <w:t>ssh fsdsgl-modac01d.ncifcrf.gov</w:t>
        </w:r>
      </w:ins>
    </w:p>
    <w:p w14:paraId="46A938D4" w14:textId="05D47940" w:rsidR="00FE676C" w:rsidRDefault="00FE676C" w:rsidP="007E6DAE">
      <w:pPr>
        <w:pStyle w:val="ListParagraph"/>
        <w:numPr>
          <w:ilvl w:val="0"/>
          <w:numId w:val="84"/>
        </w:numPr>
        <w:rPr>
          <w:ins w:id="83" w:author="Menon, Sunita (NIH/NCI) [C]" w:date="2024-02-05T23:29:00Z"/>
          <w:color w:val="000000"/>
          <w:sz w:val="32"/>
          <w:szCs w:val="32"/>
        </w:rPr>
      </w:pPr>
      <w:ins w:id="84" w:author="Menon, Sunita (NIH/NCI) [C]" w:date="2024-02-05T23:29:00Z">
        <w:r>
          <w:rPr>
            <w:color w:val="000000"/>
            <w:sz w:val="32"/>
            <w:szCs w:val="32"/>
          </w:rPr>
          <w:t>Stop tomcat:</w:t>
        </w:r>
      </w:ins>
    </w:p>
    <w:p w14:paraId="65FA01F2" w14:textId="5375DED2" w:rsidR="00FE676C" w:rsidRPr="00FE676C" w:rsidRDefault="00FE676C">
      <w:pPr>
        <w:pStyle w:val="ListParagraph"/>
        <w:ind w:left="1080" w:firstLine="360"/>
        <w:rPr>
          <w:ins w:id="85" w:author="Menon, Sunita (NIH/NCI) [C]" w:date="2024-02-05T23:29:00Z"/>
          <w:color w:val="0E2841" w:themeColor="text2"/>
          <w:rPrChange w:id="86" w:author="Menon, Sunita (NIH/NCI) [C]" w:date="2024-02-05T23:29:00Z">
            <w:rPr>
              <w:ins w:id="87" w:author="Menon, Sunita (NIH/NCI) [C]" w:date="2024-02-05T23:29:00Z"/>
            </w:rPr>
          </w:rPrChange>
        </w:rPr>
        <w:pPrChange w:id="88" w:author="Menon, Sunita (NIH/NCI) [C]" w:date="2024-02-05T23:29:00Z">
          <w:pPr>
            <w:pStyle w:val="ListParagraph"/>
            <w:numPr>
              <w:numId w:val="84"/>
            </w:numPr>
            <w:ind w:left="1080" w:hanging="360"/>
          </w:pPr>
        </w:pPrChange>
      </w:pPr>
      <w:proofErr w:type="spellStart"/>
      <w:ins w:id="89" w:author="Menon, Sunita (NIH/NCI) [C]" w:date="2024-02-05T23:29:00Z">
        <w:r w:rsidRPr="00FE676C">
          <w:rPr>
            <w:rFonts w:ascii="Calibri" w:hAnsi="Calibri" w:cs="Calibri"/>
            <w:color w:val="0E2841" w:themeColor="text2"/>
            <w:sz w:val="28"/>
            <w:szCs w:val="28"/>
          </w:rPr>
          <w:t>sudo</w:t>
        </w:r>
        <w:proofErr w:type="spellEnd"/>
        <w:r w:rsidRPr="00FE676C">
          <w:rPr>
            <w:rFonts w:ascii="Calibri" w:hAnsi="Calibri" w:cs="Calibri"/>
            <w:color w:val="0E2841" w:themeColor="text2"/>
            <w:sz w:val="28"/>
            <w:szCs w:val="28"/>
          </w:rPr>
          <w:t xml:space="preserve"> </w:t>
        </w:r>
      </w:ins>
      <w:ins w:id="90" w:author="Ganta, Mounica (NIH/NCI) [C]" w:date="2024-05-29T14:59:00Z">
        <w:r w:rsidR="00AE7F2E">
          <w:rPr>
            <w:rFonts w:ascii="Calibri" w:hAnsi="Calibri" w:cs="Calibri"/>
            <w:color w:val="0E2841" w:themeColor="text2"/>
            <w:sz w:val="28"/>
            <w:szCs w:val="28"/>
          </w:rPr>
          <w:t xml:space="preserve">service tomcat </w:t>
        </w:r>
      </w:ins>
      <w:ins w:id="91" w:author="Ganta, Mounica (NIH/NCI) [C]" w:date="2024-05-29T15:00:00Z">
        <w:r w:rsidR="00AE7F2E">
          <w:rPr>
            <w:rFonts w:ascii="Calibri" w:hAnsi="Calibri" w:cs="Calibri"/>
            <w:color w:val="0E2841" w:themeColor="text2"/>
            <w:sz w:val="28"/>
            <w:szCs w:val="28"/>
          </w:rPr>
          <w:t>stop</w:t>
        </w:r>
      </w:ins>
      <w:ins w:id="92" w:author="Menon, Sunita (NIH/NCI) [C]" w:date="2024-02-05T23:29:00Z">
        <w:del w:id="93" w:author="Ganta, Mounica (NIH/NCI) [C]" w:date="2024-05-29T14:59:00Z">
          <w:r w:rsidRPr="00FE676C" w:rsidDel="00AE7F2E">
            <w:rPr>
              <w:rFonts w:ascii="Calibri" w:hAnsi="Calibri" w:cs="Calibri"/>
              <w:color w:val="0E2841" w:themeColor="text2"/>
              <w:sz w:val="28"/>
              <w:szCs w:val="28"/>
            </w:rPr>
            <w:delText>systemctl stop tomcat</w:delText>
          </w:r>
        </w:del>
      </w:ins>
    </w:p>
    <w:p w14:paraId="086092C6" w14:textId="3C63405E" w:rsidR="007E6DAE" w:rsidRDefault="007E6DAE" w:rsidP="007E6DAE">
      <w:pPr>
        <w:pStyle w:val="ListParagraph"/>
        <w:numPr>
          <w:ilvl w:val="0"/>
          <w:numId w:val="84"/>
        </w:numPr>
        <w:rPr>
          <w:ins w:id="94" w:author="Menon, Sunita (NIH/NCI) [C]" w:date="2024-02-05T23:28:00Z"/>
          <w:color w:val="000000"/>
          <w:sz w:val="32"/>
          <w:szCs w:val="32"/>
        </w:rPr>
      </w:pPr>
      <w:ins w:id="95" w:author="Menon, Sunita (NIH/NCI) [C]" w:date="2024-02-05T23:27:00Z">
        <w:r>
          <w:rPr>
            <w:color w:val="000000"/>
            <w:sz w:val="32"/>
            <w:szCs w:val="32"/>
          </w:rPr>
          <w:t>Switch to th</w:t>
        </w:r>
      </w:ins>
      <w:ins w:id="96" w:author="Menon, Sunita (NIH/NCI) [C]" w:date="2024-02-05T23:28:00Z">
        <w:r>
          <w:rPr>
            <w:color w:val="000000"/>
            <w:sz w:val="32"/>
            <w:szCs w:val="32"/>
          </w:rPr>
          <w:t xml:space="preserve">e MoDaC test read/write service account: </w:t>
        </w:r>
      </w:ins>
    </w:p>
    <w:p w14:paraId="2DB5ED70" w14:textId="4C4F907C" w:rsidR="007E6DAE" w:rsidRDefault="007E6DAE">
      <w:pPr>
        <w:pStyle w:val="ListParagraph"/>
        <w:ind w:left="1080" w:firstLine="360"/>
        <w:rPr>
          <w:ins w:id="97" w:author="Menon, Sunita (NIH/NCI) [C]" w:date="2024-02-05T23:27:00Z"/>
          <w:color w:val="000000"/>
          <w:sz w:val="32"/>
          <w:szCs w:val="32"/>
        </w:rPr>
        <w:pPrChange w:id="98" w:author="Menon, Sunita (NIH/NCI) [C]" w:date="2024-02-05T23:28:00Z">
          <w:pPr>
            <w:pStyle w:val="ListParagraph"/>
            <w:numPr>
              <w:numId w:val="84"/>
            </w:numPr>
            <w:ind w:left="1080" w:hanging="360"/>
          </w:pPr>
        </w:pPrChange>
      </w:pPr>
      <w:ins w:id="99" w:author="Menon, Sunita (NIH/NCI) [C]" w:date="2024-02-05T23:28:00Z">
        <w:r w:rsidRPr="00452765">
          <w:rPr>
            <w:rFonts w:ascii="Calibri" w:hAnsi="Calibri" w:cs="Calibri"/>
            <w:color w:val="0E2841" w:themeColor="text2"/>
            <w:sz w:val="28"/>
            <w:szCs w:val="28"/>
          </w:rPr>
          <w:t>sudo su – ncidoesvct2</w:t>
        </w:r>
      </w:ins>
    </w:p>
    <w:p w14:paraId="46629185" w14:textId="642C08F5" w:rsidR="00295FD3" w:rsidRDefault="0068440D">
      <w:pPr>
        <w:pStyle w:val="ListParagraph"/>
        <w:numPr>
          <w:ilvl w:val="0"/>
          <w:numId w:val="84"/>
        </w:numPr>
        <w:rPr>
          <w:ins w:id="100" w:author="Menon, Sunita (NIH/NCI) [C]" w:date="2024-02-05T23:15:00Z"/>
          <w:color w:val="000000"/>
          <w:sz w:val="32"/>
          <w:szCs w:val="32"/>
        </w:rPr>
        <w:pPrChange w:id="101" w:author="Menon, Sunita (NIH/NCI) [C]" w:date="2024-02-05T23:27:00Z">
          <w:pPr>
            <w:pStyle w:val="ListParagraph"/>
          </w:pPr>
        </w:pPrChange>
      </w:pPr>
      <w:ins w:id="102" w:author="Menon, Sunita (NIH/NCI) [C]" w:date="2024-02-05T19:33:00Z">
        <w:r w:rsidRPr="00314F61">
          <w:rPr>
            <w:color w:val="000000"/>
            <w:sz w:val="32"/>
            <w:szCs w:val="32"/>
            <w:rPrChange w:id="103" w:author="Menon, Sunita (NIH/NCI) [C]" w:date="2024-02-05T22:51:00Z">
              <w:rPr/>
            </w:rPrChange>
          </w:rPr>
          <w:t>Cd</w:t>
        </w:r>
      </w:ins>
      <w:del w:id="104" w:author="Menon, Sunita (NIH/NCI) [C]" w:date="2024-02-05T19:33:00Z">
        <w:r w:rsidR="004E7E94" w:rsidRPr="00314F61" w:rsidDel="0068440D">
          <w:rPr>
            <w:color w:val="000000"/>
            <w:sz w:val="32"/>
            <w:szCs w:val="32"/>
            <w:rPrChange w:id="105" w:author="Menon, Sunita (NIH/NCI) [C]" w:date="2024-02-05T22:51:00Z">
              <w:rPr/>
            </w:rPrChange>
          </w:rPr>
          <w:delText>Go</w:delText>
        </w:r>
      </w:del>
      <w:r w:rsidR="004E7E94" w:rsidRPr="00314F61">
        <w:rPr>
          <w:color w:val="000000"/>
          <w:sz w:val="32"/>
          <w:szCs w:val="32"/>
          <w:rPrChange w:id="106" w:author="Menon, Sunita (NIH/NCI) [C]" w:date="2024-02-05T22:51:00Z">
            <w:rPr/>
          </w:rPrChange>
        </w:rPr>
        <w:t xml:space="preserve"> to the </w:t>
      </w:r>
      <w:ins w:id="107" w:author="Menon, Sunita (NIH/NCI) [C]" w:date="2024-02-05T18:58:00Z">
        <w:r w:rsidR="00D6638C" w:rsidRPr="00314F61">
          <w:rPr>
            <w:color w:val="000000"/>
            <w:sz w:val="32"/>
            <w:szCs w:val="32"/>
            <w:rPrChange w:id="108" w:author="Menon, Sunita (NIH/NCI) [C]" w:date="2024-02-05T22:51:00Z">
              <w:rPr/>
            </w:rPrChange>
          </w:rPr>
          <w:t xml:space="preserve">base </w:t>
        </w:r>
      </w:ins>
      <w:r w:rsidR="004E7E94" w:rsidRPr="00314F61">
        <w:rPr>
          <w:color w:val="000000"/>
          <w:sz w:val="32"/>
          <w:szCs w:val="32"/>
          <w:rPrChange w:id="109" w:author="Menon, Sunita (NIH/NCI) [C]" w:date="2024-02-05T22:51:00Z">
            <w:rPr/>
          </w:rPrChange>
        </w:rPr>
        <w:t xml:space="preserve">directory: </w:t>
      </w:r>
    </w:p>
    <w:p w14:paraId="1CAB8C00" w14:textId="0AAA67F3" w:rsidR="004E7E94" w:rsidRPr="00314F61" w:rsidDel="0068440D" w:rsidRDefault="004E7E94">
      <w:pPr>
        <w:pStyle w:val="ListParagraph"/>
        <w:numPr>
          <w:ilvl w:val="0"/>
          <w:numId w:val="50"/>
        </w:numPr>
        <w:ind w:left="720" w:firstLine="720"/>
        <w:rPr>
          <w:del w:id="110" w:author="Menon, Sunita (NIH/NCI) [C]" w:date="2024-02-05T19:38:00Z"/>
          <w:rFonts w:ascii="Calibri" w:hAnsi="Calibri" w:cs="Calibri"/>
          <w:color w:val="000000"/>
          <w:sz w:val="28"/>
          <w:szCs w:val="28"/>
          <w:rPrChange w:id="111" w:author="Menon, Sunita (NIH/NCI) [C]" w:date="2024-02-05T22:52:00Z">
            <w:rPr>
              <w:del w:id="112" w:author="Menon, Sunita (NIH/NCI) [C]" w:date="2024-02-05T19:38:00Z"/>
            </w:rPr>
          </w:rPrChange>
        </w:rPr>
        <w:pPrChange w:id="113" w:author="Menon, Sunita (NIH/NCI) [C]" w:date="2024-02-05T23:28:00Z">
          <w:pPr>
            <w:pStyle w:val="ListParagraph"/>
            <w:numPr>
              <w:numId w:val="2"/>
            </w:numPr>
            <w:ind w:left="1240" w:hanging="360"/>
          </w:pPr>
        </w:pPrChange>
      </w:pPr>
      <w:r w:rsidRPr="00314F61">
        <w:rPr>
          <w:rFonts w:ascii="Calibri" w:hAnsi="Calibri" w:cs="Calibri"/>
          <w:color w:val="0E2841" w:themeColor="text2"/>
          <w:sz w:val="28"/>
          <w:szCs w:val="28"/>
          <w:rPrChange w:id="114" w:author="Menon, Sunita (NIH/NCI) [C]" w:date="2024-02-05T22:52:00Z">
            <w:rPr/>
          </w:rPrChange>
        </w:rPr>
        <w:t>cd /opt/nci-doe/nci-doe-data-sharing</w:t>
      </w:r>
      <w:del w:id="115" w:author="Menon, Sunita (NIH/NCI) [C]" w:date="2024-02-05T19:38:00Z">
        <w:r w:rsidRPr="00314F61" w:rsidDel="0068440D">
          <w:rPr>
            <w:rFonts w:ascii="Calibri" w:hAnsi="Calibri" w:cs="Calibri"/>
            <w:color w:val="000000"/>
            <w:sz w:val="28"/>
            <w:szCs w:val="28"/>
            <w:rPrChange w:id="116" w:author="Menon, Sunita (NIH/NCI) [C]" w:date="2024-02-05T22:52:00Z">
              <w:rPr/>
            </w:rPrChange>
          </w:rPr>
          <w:delText>/</w:delText>
        </w:r>
      </w:del>
    </w:p>
    <w:p w14:paraId="11C81C8C" w14:textId="77777777" w:rsidR="004E7E94" w:rsidDel="00B96151" w:rsidRDefault="004E7E94">
      <w:pPr>
        <w:ind w:left="720" w:firstLine="720"/>
        <w:rPr>
          <w:del w:id="117" w:author="Menon, Sunita (NIH/NCI) [C]" w:date="2024-02-05T23:12:00Z"/>
          <w:color w:val="000000"/>
          <w:sz w:val="32"/>
          <w:szCs w:val="32"/>
        </w:rPr>
        <w:pPrChange w:id="118" w:author="Menon, Sunita (NIH/NCI) [C]" w:date="2024-02-05T23:28:00Z">
          <w:pPr/>
        </w:pPrChange>
      </w:pPr>
    </w:p>
    <w:p w14:paraId="5DC0E6E3" w14:textId="77777777" w:rsidR="00B96151" w:rsidRPr="00314F61" w:rsidRDefault="00B96151">
      <w:pPr>
        <w:pStyle w:val="ListParagraph"/>
        <w:ind w:firstLine="720"/>
        <w:rPr>
          <w:ins w:id="119" w:author="Menon, Sunita (NIH/NCI) [C]" w:date="2024-02-05T23:12:00Z"/>
          <w:rFonts w:ascii="Calibri" w:hAnsi="Calibri" w:cs="Calibri"/>
          <w:sz w:val="28"/>
          <w:szCs w:val="28"/>
          <w:rPrChange w:id="120" w:author="Menon, Sunita (NIH/NCI) [C]" w:date="2024-02-05T22:52:00Z">
            <w:rPr>
              <w:ins w:id="121" w:author="Menon, Sunita (NIH/NCI) [C]" w:date="2024-02-05T23:12:00Z"/>
            </w:rPr>
          </w:rPrChange>
        </w:rPr>
        <w:pPrChange w:id="122" w:author="Menon, Sunita (NIH/NCI) [C]" w:date="2024-02-05T23:28:00Z">
          <w:pPr>
            <w:pStyle w:val="ListParagraph"/>
          </w:pPr>
        </w:pPrChange>
      </w:pPr>
    </w:p>
    <w:p w14:paraId="3077B01D" w14:textId="10575082" w:rsidR="003C152B" w:rsidRPr="00B96151" w:rsidDel="0068440D" w:rsidRDefault="0068440D">
      <w:pPr>
        <w:pStyle w:val="ListParagraph"/>
        <w:numPr>
          <w:ilvl w:val="1"/>
          <w:numId w:val="60"/>
        </w:numPr>
        <w:rPr>
          <w:del w:id="123" w:author="Menon, Sunita (NIH/NCI) [C]" w:date="2024-02-05T19:34:00Z"/>
          <w:sz w:val="32"/>
          <w:szCs w:val="32"/>
          <w:rPrChange w:id="124" w:author="Menon, Sunita (NIH/NCI) [C]" w:date="2024-02-05T23:12:00Z">
            <w:rPr>
              <w:del w:id="125" w:author="Menon, Sunita (NIH/NCI) [C]" w:date="2024-02-05T19:34:00Z"/>
              <w:color w:val="000000"/>
              <w:sz w:val="32"/>
              <w:szCs w:val="32"/>
            </w:rPr>
          </w:rPrChange>
        </w:rPr>
        <w:pPrChange w:id="126" w:author="Menon, Sunita (NIH/NCI) [C]" w:date="2024-02-05T23:12:00Z">
          <w:pPr>
            <w:pStyle w:val="ListParagraph"/>
            <w:numPr>
              <w:numId w:val="9"/>
            </w:numPr>
            <w:ind w:left="1800" w:hanging="360"/>
          </w:pPr>
        </w:pPrChange>
      </w:pPr>
      <w:ins w:id="127" w:author="Menon, Sunita (NIH/NCI) [C]" w:date="2024-02-05T19:35:00Z">
        <w:r w:rsidRPr="00B96151">
          <w:rPr>
            <w:color w:val="000000"/>
            <w:sz w:val="32"/>
            <w:szCs w:val="32"/>
            <w:rPrChange w:id="128" w:author="Menon, Sunita (NIH/NCI) [C]" w:date="2024-02-05T23:12:00Z">
              <w:rPr/>
            </w:rPrChange>
          </w:rPr>
          <w:t>Get the latest code</w:t>
        </w:r>
      </w:ins>
      <w:del w:id="129" w:author="Menon, Sunita (NIH/NCI) [C]" w:date="2024-02-05T19:35:00Z">
        <w:r w:rsidR="003C152B" w:rsidRPr="00B96151" w:rsidDel="0068440D">
          <w:rPr>
            <w:color w:val="000000"/>
            <w:sz w:val="32"/>
            <w:szCs w:val="32"/>
            <w:rPrChange w:id="130" w:author="Menon, Sunita (NIH/NCI) [C]" w:date="2024-02-05T23:12:00Z">
              <w:rPr/>
            </w:rPrChange>
          </w:rPr>
          <w:delText>Do a git pull</w:delText>
        </w:r>
      </w:del>
      <w:del w:id="131" w:author="Menon, Sunita (NIH/NCI) [C]" w:date="2024-02-05T23:16:00Z">
        <w:r w:rsidR="003C152B" w:rsidRPr="00B96151" w:rsidDel="00295FD3">
          <w:rPr>
            <w:color w:val="000000"/>
            <w:sz w:val="32"/>
            <w:szCs w:val="32"/>
            <w:rPrChange w:id="132" w:author="Menon, Sunita (NIH/NCI) [C]" w:date="2024-02-05T23:12:00Z">
              <w:rPr/>
            </w:rPrChange>
          </w:rPr>
          <w:delText xml:space="preserve"> </w:delText>
        </w:r>
      </w:del>
      <w:del w:id="133" w:author="Menon, Sunita (NIH/NCI) [C]" w:date="2024-02-05T19:34:00Z">
        <w:r w:rsidR="003C152B" w:rsidRPr="00B96151" w:rsidDel="0068440D">
          <w:rPr>
            <w:color w:val="000000"/>
            <w:sz w:val="32"/>
            <w:szCs w:val="32"/>
            <w:rPrChange w:id="134" w:author="Menon, Sunita (NIH/NCI) [C]" w:date="2024-02-05T23:12:00Z">
              <w:rPr/>
            </w:rPrChange>
          </w:rPr>
          <w:delText>and switch to the branch needed using the following commands:</w:delText>
        </w:r>
      </w:del>
    </w:p>
    <w:p w14:paraId="5F877161" w14:textId="77777777" w:rsidR="00295FD3" w:rsidRPr="00295FD3" w:rsidRDefault="0068440D" w:rsidP="00B96151">
      <w:pPr>
        <w:pStyle w:val="ListParagraph"/>
        <w:numPr>
          <w:ilvl w:val="1"/>
          <w:numId w:val="60"/>
        </w:numPr>
        <w:rPr>
          <w:ins w:id="135" w:author="Menon, Sunita (NIH/NCI) [C]" w:date="2024-02-05T23:15:00Z"/>
          <w:rPrChange w:id="136" w:author="Menon, Sunita (NIH/NCI) [C]" w:date="2024-02-05T23:15:00Z">
            <w:rPr>
              <w:ins w:id="137" w:author="Menon, Sunita (NIH/NCI) [C]" w:date="2024-02-05T23:15:00Z"/>
              <w:rFonts w:ascii="Calibri" w:hAnsi="Calibri" w:cs="Calibri"/>
              <w:sz w:val="28"/>
              <w:szCs w:val="28"/>
            </w:rPr>
          </w:rPrChange>
        </w:rPr>
      </w:pPr>
      <w:ins w:id="138" w:author="Menon, Sunita (NIH/NCI) [C]" w:date="2024-02-05T19:35:00Z">
        <w:r>
          <w:rPr>
            <w:rFonts w:ascii="Calibri" w:hAnsi="Calibri" w:cs="Calibri"/>
            <w:sz w:val="28"/>
            <w:szCs w:val="28"/>
          </w:rPr>
          <w:t xml:space="preserve">: </w:t>
        </w:r>
      </w:ins>
    </w:p>
    <w:p w14:paraId="64801F9D" w14:textId="65328E3C" w:rsidR="00B96151" w:rsidRPr="00B96151" w:rsidRDefault="003C152B">
      <w:pPr>
        <w:ind w:left="1440" w:firstLine="720"/>
        <w:rPr>
          <w:ins w:id="139" w:author="Menon, Sunita (NIH/NCI) [C]" w:date="2024-02-05T23:12:00Z"/>
          <w:rPrChange w:id="140" w:author="Menon, Sunita (NIH/NCI) [C]" w:date="2024-02-05T23:12:00Z">
            <w:rPr>
              <w:ins w:id="141" w:author="Menon, Sunita (NIH/NCI) [C]" w:date="2024-02-05T23:12:00Z"/>
              <w:rFonts w:ascii="Calibri" w:hAnsi="Calibri" w:cs="Calibri"/>
              <w:color w:val="0E2841" w:themeColor="text2"/>
              <w:sz w:val="28"/>
              <w:szCs w:val="28"/>
            </w:rPr>
          </w:rPrChange>
        </w:rPr>
        <w:pPrChange w:id="142" w:author="Menon, Sunita (NIH/NCI) [C]" w:date="2024-02-05T23:15:00Z">
          <w:pPr>
            <w:pStyle w:val="ListParagraph"/>
            <w:numPr>
              <w:ilvl w:val="1"/>
              <w:numId w:val="60"/>
            </w:numPr>
            <w:ind w:left="1440" w:hanging="360"/>
          </w:pPr>
        </w:pPrChange>
      </w:pPr>
      <w:r w:rsidRPr="00295FD3">
        <w:rPr>
          <w:rFonts w:ascii="Calibri" w:hAnsi="Calibri" w:cs="Calibri"/>
          <w:color w:val="0E2841" w:themeColor="text2"/>
          <w:sz w:val="28"/>
          <w:szCs w:val="28"/>
          <w:rPrChange w:id="143" w:author="Menon, Sunita (NIH/NCI) [C]" w:date="2024-02-05T23:15:00Z">
            <w:rPr>
              <w:color w:val="000000"/>
              <w:sz w:val="32"/>
              <w:szCs w:val="32"/>
            </w:rPr>
          </w:rPrChange>
        </w:rPr>
        <w:t>git pull</w:t>
      </w:r>
    </w:p>
    <w:p w14:paraId="2E8B1D52" w14:textId="3CB41B17" w:rsidR="005F2F18" w:rsidRPr="00B96151" w:rsidRDefault="005F2F18">
      <w:pPr>
        <w:pStyle w:val="ListParagraph"/>
        <w:numPr>
          <w:ilvl w:val="1"/>
          <w:numId w:val="60"/>
        </w:numPr>
        <w:rPr>
          <w:ins w:id="144" w:author="Menon, Sunita (NIH/NCI) [C]" w:date="2024-02-05T18:38:00Z"/>
        </w:rPr>
        <w:pPrChange w:id="145" w:author="Menon, Sunita (NIH/NCI) [C]" w:date="2024-02-05T23:12:00Z">
          <w:pPr>
            <w:pStyle w:val="ListParagraph"/>
            <w:numPr>
              <w:numId w:val="9"/>
            </w:numPr>
            <w:ind w:left="1800" w:hanging="360"/>
          </w:pPr>
        </w:pPrChange>
      </w:pPr>
      <w:ins w:id="146" w:author="Menon, Sunita (NIH/NCI) [C]" w:date="2024-02-05T18:33:00Z">
        <w:r w:rsidRPr="00B96151">
          <w:rPr>
            <w:color w:val="000000"/>
            <w:sz w:val="32"/>
            <w:szCs w:val="32"/>
            <w:rPrChange w:id="147" w:author="Menon, Sunita (NIH/NCI) [C]" w:date="2024-02-05T23:12:00Z">
              <w:rPr/>
            </w:rPrChange>
          </w:rPr>
          <w:t>If th</w:t>
        </w:r>
      </w:ins>
      <w:ins w:id="148" w:author="Menon, Sunita (NIH/NCI) [C]" w:date="2024-02-05T18:54:00Z">
        <w:r w:rsidR="00D6638C" w:rsidRPr="00B96151">
          <w:rPr>
            <w:color w:val="000000"/>
            <w:sz w:val="32"/>
            <w:szCs w:val="32"/>
            <w:rPrChange w:id="149" w:author="Menon, Sunita (NIH/NCI) [C]" w:date="2024-02-05T23:12:00Z">
              <w:rPr/>
            </w:rPrChange>
          </w:rPr>
          <w:t>is is first time</w:t>
        </w:r>
      </w:ins>
      <w:ins w:id="150" w:author="Menon, Sunita (NIH/NCI) [C]" w:date="2024-02-05T18:55:00Z">
        <w:r w:rsidR="00D6638C" w:rsidRPr="00B96151">
          <w:rPr>
            <w:color w:val="000000"/>
            <w:sz w:val="32"/>
            <w:szCs w:val="32"/>
            <w:rPrChange w:id="151" w:author="Menon, Sunita (NIH/NCI) [C]" w:date="2024-02-05T23:12:00Z">
              <w:rPr/>
            </w:rPrChange>
          </w:rPr>
          <w:t xml:space="preserve"> checkout for a new</w:t>
        </w:r>
      </w:ins>
      <w:ins w:id="152" w:author="Menon, Sunita (NIH/NCI) [C]" w:date="2024-02-05T18:33:00Z">
        <w:r w:rsidRPr="00B96151">
          <w:rPr>
            <w:color w:val="000000"/>
            <w:sz w:val="32"/>
            <w:szCs w:val="32"/>
            <w:rPrChange w:id="153" w:author="Menon, Sunita (NIH/NCI) [C]" w:date="2024-02-05T23:12:00Z">
              <w:rPr/>
            </w:rPrChange>
          </w:rPr>
          <w:t xml:space="preserve"> branch</w:t>
        </w:r>
      </w:ins>
      <w:ins w:id="154" w:author="Menon, Sunita (NIH/NCI) [C]" w:date="2024-02-05T18:40:00Z">
        <w:r w:rsidRPr="00B96151">
          <w:rPr>
            <w:color w:val="000000"/>
            <w:sz w:val="32"/>
            <w:szCs w:val="32"/>
            <w:rPrChange w:id="155" w:author="Menon, Sunita (NIH/NCI) [C]" w:date="2024-02-05T23:12:00Z">
              <w:rPr/>
            </w:rPrChange>
          </w:rPr>
          <w:t>,</w:t>
        </w:r>
      </w:ins>
      <w:ins w:id="156" w:author="Menon, Sunita (NIH/NCI) [C]" w:date="2024-02-05T18:33:00Z">
        <w:r w:rsidRPr="00B96151">
          <w:rPr>
            <w:color w:val="000000"/>
            <w:sz w:val="32"/>
            <w:szCs w:val="32"/>
            <w:rPrChange w:id="157" w:author="Menon, Sunita (NIH/NCI) [C]" w:date="2024-02-05T23:12:00Z">
              <w:rPr/>
            </w:rPrChange>
          </w:rPr>
          <w:t xml:space="preserve"> </w:t>
        </w:r>
      </w:ins>
      <w:ins w:id="158" w:author="Menon, Sunita (NIH/NCI) [C]" w:date="2024-02-05T18:34:00Z">
        <w:r w:rsidRPr="00B96151">
          <w:rPr>
            <w:color w:val="000000"/>
            <w:sz w:val="32"/>
            <w:szCs w:val="32"/>
            <w:rPrChange w:id="159" w:author="Menon, Sunita (NIH/NCI) [C]" w:date="2024-02-05T23:12:00Z">
              <w:rPr/>
            </w:rPrChange>
          </w:rPr>
          <w:t xml:space="preserve">then </w:t>
        </w:r>
      </w:ins>
      <w:ins w:id="160" w:author="Menon, Sunita (NIH/NCI) [C]" w:date="2024-02-05T19:34:00Z">
        <w:r w:rsidR="0068440D" w:rsidRPr="00B96151">
          <w:rPr>
            <w:color w:val="000000"/>
            <w:sz w:val="32"/>
            <w:szCs w:val="32"/>
            <w:rPrChange w:id="161" w:author="Menon, Sunita (NIH/NCI) [C]" w:date="2024-02-05T23:12:00Z">
              <w:rPr/>
            </w:rPrChange>
          </w:rPr>
          <w:t>switch to the new branch</w:t>
        </w:r>
      </w:ins>
      <w:ins w:id="162" w:author="Menon, Sunita (NIH/NCI) [C]" w:date="2024-02-05T18:34:00Z">
        <w:r w:rsidRPr="00B96151">
          <w:rPr>
            <w:color w:val="000000"/>
            <w:sz w:val="32"/>
            <w:szCs w:val="32"/>
            <w:rPrChange w:id="163" w:author="Menon, Sunita (NIH/NCI) [C]" w:date="2024-02-05T23:12:00Z">
              <w:rPr/>
            </w:rPrChange>
          </w:rPr>
          <w:t>:</w:t>
        </w:r>
      </w:ins>
    </w:p>
    <w:p w14:paraId="1EFBEFC6" w14:textId="0BEA1092" w:rsidR="005F2F18" w:rsidRPr="00B96151" w:rsidDel="00B96151" w:rsidRDefault="005F2F18">
      <w:pPr>
        <w:pStyle w:val="ListParagraph"/>
        <w:numPr>
          <w:ilvl w:val="0"/>
          <w:numId w:val="59"/>
        </w:numPr>
        <w:rPr>
          <w:del w:id="164" w:author="Menon, Sunita (NIH/NCI) [C]" w:date="2024-02-05T18:38:00Z"/>
          <w:rFonts w:ascii="Calibri" w:hAnsi="Calibri" w:cs="Calibri"/>
          <w:color w:val="0E2841" w:themeColor="text2"/>
          <w:sz w:val="28"/>
          <w:szCs w:val="28"/>
          <w:rPrChange w:id="165" w:author="Menon, Sunita (NIH/NCI) [C]" w:date="2024-02-05T23:10:00Z">
            <w:rPr>
              <w:del w:id="166" w:author="Menon, Sunita (NIH/NCI) [C]" w:date="2024-02-05T18:38:00Z"/>
              <w:rFonts w:ascii="Calibri" w:eastAsiaTheme="minorHAnsi" w:hAnsi="Calibri" w:cs="Calibri"/>
              <w:color w:val="0E2841" w:themeColor="text2"/>
              <w:sz w:val="28"/>
              <w:szCs w:val="28"/>
              <w14:ligatures w14:val="standardContextual"/>
            </w:rPr>
          </w:rPrChange>
        </w:rPr>
        <w:pPrChange w:id="167" w:author="Menon, Sunita (NIH/NCI) [C]" w:date="2024-02-05T23:11:00Z">
          <w:pPr>
            <w:pStyle w:val="ListParagraph"/>
            <w:numPr>
              <w:ilvl w:val="1"/>
              <w:numId w:val="9"/>
            </w:numPr>
            <w:ind w:left="2520" w:hanging="360"/>
          </w:pPr>
        </w:pPrChange>
      </w:pPr>
      <w:ins w:id="168" w:author="Menon, Sunita (NIH/NCI) [C]" w:date="2024-02-05T18:32:00Z">
        <w:r w:rsidRPr="00314F61">
          <w:rPr>
            <w:rFonts w:ascii="Calibri" w:eastAsiaTheme="minorHAnsi" w:hAnsi="Calibri" w:cs="Calibri"/>
            <w:color w:val="0E2841" w:themeColor="text2"/>
            <w:sz w:val="28"/>
            <w:szCs w:val="28"/>
            <w14:ligatures w14:val="standardContextual"/>
            <w:rPrChange w:id="169" w:author="Menon, Sunita (NIH/NCI) [C]" w:date="2024-02-05T22:53:00Z">
              <w:rPr>
                <w:rFonts w:eastAsiaTheme="minorHAnsi"/>
              </w:rPr>
            </w:rPrChange>
          </w:rPr>
          <w:t>git reset --hard origin/&lt;</w:t>
        </w:r>
      </w:ins>
      <w:ins w:id="170" w:author="Menon, Sunita (NIH/NCI) [C]" w:date="2024-02-05T18:41:00Z">
        <w:r w:rsidRPr="00314F61">
          <w:rPr>
            <w:rFonts w:ascii="Calibri" w:eastAsiaTheme="minorHAnsi" w:hAnsi="Calibri" w:cs="Calibri"/>
            <w:color w:val="0E2841" w:themeColor="text2"/>
            <w:sz w:val="28"/>
            <w:szCs w:val="28"/>
            <w14:ligatures w14:val="standardContextual"/>
            <w:rPrChange w:id="171" w:author="Menon, Sunita (NIH/NCI) [C]" w:date="2024-02-05T22:53:00Z">
              <w:rPr>
                <w:rFonts w:ascii="Calibri" w:eastAsiaTheme="minorHAnsi" w:hAnsi="Calibri" w:cs="Calibri"/>
                <w:sz w:val="28"/>
                <w:szCs w:val="28"/>
                <w14:ligatures w14:val="standardContextual"/>
              </w:rPr>
            </w:rPrChange>
          </w:rPr>
          <w:t>branch name</w:t>
        </w:r>
      </w:ins>
      <w:ins w:id="172" w:author="Menon, Sunita (NIH/NCI) [C]" w:date="2024-02-05T18:32:00Z">
        <w:r w:rsidRPr="00314F61">
          <w:rPr>
            <w:rFonts w:ascii="Calibri" w:eastAsiaTheme="minorHAnsi" w:hAnsi="Calibri" w:cs="Calibri"/>
            <w:color w:val="0E2841" w:themeColor="text2"/>
            <w:sz w:val="28"/>
            <w:szCs w:val="28"/>
            <w14:ligatures w14:val="standardContextual"/>
            <w:rPrChange w:id="173" w:author="Menon, Sunita (NIH/NCI) [C]" w:date="2024-02-05T22:53:00Z">
              <w:rPr>
                <w:rFonts w:eastAsiaTheme="minorHAnsi"/>
              </w:rPr>
            </w:rPrChange>
          </w:rPr>
          <w:t>&gt;</w:t>
        </w:r>
      </w:ins>
    </w:p>
    <w:p w14:paraId="19000BD9" w14:textId="77777777" w:rsidR="00B96151" w:rsidRPr="00B96151" w:rsidRDefault="00B96151">
      <w:pPr>
        <w:pStyle w:val="ListParagraph"/>
        <w:ind w:left="2160"/>
        <w:rPr>
          <w:ins w:id="174" w:author="Menon, Sunita (NIH/NCI) [C]" w:date="2024-02-05T23:10:00Z"/>
          <w:rFonts w:ascii="Calibri" w:hAnsi="Calibri" w:cs="Calibri"/>
          <w:color w:val="0E2841" w:themeColor="text2"/>
          <w:sz w:val="28"/>
          <w:szCs w:val="28"/>
          <w:rPrChange w:id="175" w:author="Menon, Sunita (NIH/NCI) [C]" w:date="2024-02-05T23:10:00Z">
            <w:rPr>
              <w:ins w:id="176" w:author="Menon, Sunita (NIH/NCI) [C]" w:date="2024-02-05T23:10:00Z"/>
              <w:rFonts w:ascii="AppleSystemUIFont" w:eastAsiaTheme="minorHAnsi" w:hAnsi="AppleSystemUIFont" w:cs="AppleSystemUIFont"/>
              <w:sz w:val="26"/>
              <w:szCs w:val="26"/>
              <w14:ligatures w14:val="standardContextual"/>
            </w:rPr>
          </w:rPrChange>
        </w:rPr>
        <w:pPrChange w:id="177" w:author="Menon, Sunita (NIH/NCI) [C]" w:date="2024-02-05T23:10:00Z">
          <w:pPr>
            <w:pStyle w:val="ListParagraph"/>
            <w:numPr>
              <w:ilvl w:val="1"/>
              <w:numId w:val="9"/>
            </w:numPr>
            <w:ind w:left="2520" w:hanging="360"/>
          </w:pPr>
        </w:pPrChange>
      </w:pPr>
    </w:p>
    <w:p w14:paraId="5F7D7A72" w14:textId="051F2BCA" w:rsidR="005F2F18" w:rsidRPr="00B96151" w:rsidRDefault="00B96151">
      <w:pPr>
        <w:ind w:left="2160"/>
        <w:rPr>
          <w:ins w:id="178" w:author="Menon, Sunita (NIH/NCI) [C]" w:date="2024-02-05T18:38:00Z"/>
          <w:rFonts w:ascii="Calibri" w:hAnsi="Calibri" w:cs="Calibri"/>
          <w:color w:val="0E2841" w:themeColor="text2"/>
          <w:sz w:val="28"/>
          <w:szCs w:val="28"/>
          <w:rPrChange w:id="179" w:author="Menon, Sunita (NIH/NCI) [C]" w:date="2024-02-05T23:10:00Z">
            <w:rPr>
              <w:ins w:id="180" w:author="Menon, Sunita (NIH/NCI) [C]" w:date="2024-02-05T18:38:00Z"/>
              <w:color w:val="000000"/>
              <w:sz w:val="32"/>
              <w:szCs w:val="32"/>
            </w:rPr>
          </w:rPrChange>
        </w:rPr>
        <w:pPrChange w:id="181" w:author="Menon, Sunita (NIH/NCI) [C]" w:date="2024-02-05T23:10:00Z">
          <w:pPr>
            <w:pStyle w:val="ListParagraph"/>
            <w:numPr>
              <w:numId w:val="9"/>
            </w:numPr>
            <w:ind w:left="1800" w:hanging="360"/>
          </w:pPr>
        </w:pPrChange>
      </w:pPr>
      <w:ins w:id="182" w:author="Menon, Sunita (NIH/NCI) [C]" w:date="2024-02-05T23:11:00Z">
        <w:r>
          <w:rPr>
            <w:rFonts w:ascii="Calibri" w:hAnsi="Calibri" w:cs="Calibri"/>
            <w:color w:val="0E2841" w:themeColor="text2"/>
            <w:sz w:val="28"/>
            <w:szCs w:val="28"/>
          </w:rPr>
          <w:tab/>
          <w:t>Example: git reset –hard origin/v2.3</w:t>
        </w:r>
      </w:ins>
    </w:p>
    <w:p w14:paraId="354895BC" w14:textId="04FEC843" w:rsidR="003C152B" w:rsidRPr="00B96151" w:rsidDel="005F2F18" w:rsidRDefault="003C152B">
      <w:pPr>
        <w:ind w:left="2160"/>
        <w:rPr>
          <w:del w:id="183" w:author="Menon, Sunita (NIH/NCI) [C]" w:date="2024-02-05T18:33:00Z"/>
          <w:rFonts w:ascii="Calibri" w:hAnsi="Calibri" w:cs="Calibri"/>
          <w:color w:val="0E2841" w:themeColor="text2"/>
          <w:sz w:val="28"/>
          <w:szCs w:val="28"/>
          <w:rPrChange w:id="184" w:author="Menon, Sunita (NIH/NCI) [C]" w:date="2024-02-05T23:12:00Z">
            <w:rPr>
              <w:del w:id="185" w:author="Menon, Sunita (NIH/NCI) [C]" w:date="2024-02-05T18:33:00Z"/>
            </w:rPr>
          </w:rPrChange>
        </w:rPr>
        <w:pPrChange w:id="186" w:author="Menon, Sunita (NIH/NCI) [C]" w:date="2024-02-05T23:12:00Z">
          <w:pPr>
            <w:pStyle w:val="ListParagraph"/>
            <w:numPr>
              <w:numId w:val="9"/>
            </w:numPr>
            <w:ind w:left="1800" w:hanging="360"/>
          </w:pPr>
        </w:pPrChange>
      </w:pPr>
      <w:del w:id="187" w:author="Menon, Sunita (NIH/NCI) [C]" w:date="2024-02-05T18:33:00Z">
        <w:r w:rsidRPr="00B96151" w:rsidDel="005F2F18">
          <w:rPr>
            <w:rFonts w:ascii="Calibri" w:hAnsi="Calibri" w:cs="Calibri"/>
            <w:color w:val="0E2841" w:themeColor="text2"/>
            <w:sz w:val="28"/>
            <w:szCs w:val="28"/>
            <w:rPrChange w:id="188" w:author="Menon, Sunita (NIH/NCI) [C]" w:date="2024-02-05T23:12:00Z">
              <w:rPr/>
            </w:rPrChange>
          </w:rPr>
          <w:delText>git stash (this is done before checking out the new branch to reset any uncommitted changes done on the branch, skip this step when doing the build on same branch)</w:delText>
        </w:r>
      </w:del>
    </w:p>
    <w:p w14:paraId="3CA51574" w14:textId="5901DDCC" w:rsidR="003C152B" w:rsidRPr="00B96151" w:rsidDel="005F2F18" w:rsidRDefault="003C152B">
      <w:pPr>
        <w:ind w:left="2160"/>
        <w:rPr>
          <w:del w:id="189" w:author="Menon, Sunita (NIH/NCI) [C]" w:date="2024-02-05T18:34:00Z"/>
          <w:rFonts w:ascii="Calibri" w:hAnsi="Calibri" w:cs="Calibri"/>
          <w:sz w:val="28"/>
          <w:szCs w:val="28"/>
          <w:rPrChange w:id="190" w:author="Menon, Sunita (NIH/NCI) [C]" w:date="2024-02-05T23:12:00Z">
            <w:rPr>
              <w:del w:id="191" w:author="Menon, Sunita (NIH/NCI) [C]" w:date="2024-02-05T18:34:00Z"/>
            </w:rPr>
          </w:rPrChange>
        </w:rPr>
        <w:pPrChange w:id="192" w:author="Menon, Sunita (NIH/NCI) [C]" w:date="2024-02-05T23:12:00Z">
          <w:pPr>
            <w:pStyle w:val="ListParagraph"/>
            <w:numPr>
              <w:numId w:val="9"/>
            </w:numPr>
            <w:ind w:left="1800" w:hanging="360"/>
          </w:pPr>
        </w:pPrChange>
      </w:pPr>
      <w:r w:rsidRPr="00B96151">
        <w:rPr>
          <w:rFonts w:ascii="Calibri" w:hAnsi="Calibri" w:cs="Calibri"/>
          <w:sz w:val="28"/>
          <w:szCs w:val="28"/>
          <w:rPrChange w:id="193" w:author="Menon, Sunita (NIH/NCI) [C]" w:date="2024-02-05T23:12:00Z">
            <w:rPr/>
          </w:rPrChange>
        </w:rPr>
        <w:t>git checkout &lt;branch</w:t>
      </w:r>
      <w:ins w:id="194" w:author="Menon, Sunita (NIH/NCI) [C]" w:date="2024-02-05T18:41:00Z">
        <w:r w:rsidR="005F2F18" w:rsidRPr="00B96151">
          <w:rPr>
            <w:rFonts w:ascii="Calibri" w:hAnsi="Calibri" w:cs="Calibri"/>
            <w:sz w:val="28"/>
            <w:szCs w:val="28"/>
          </w:rPr>
          <w:t xml:space="preserve"> </w:t>
        </w:r>
      </w:ins>
      <w:del w:id="195" w:author="Menon, Sunita (NIH/NCI) [C]" w:date="2024-02-05T18:41:00Z">
        <w:r w:rsidRPr="00B96151" w:rsidDel="005F2F18">
          <w:rPr>
            <w:rFonts w:ascii="Calibri" w:hAnsi="Calibri" w:cs="Calibri"/>
            <w:sz w:val="28"/>
            <w:szCs w:val="28"/>
            <w:rPrChange w:id="196" w:author="Menon, Sunita (NIH/NCI) [C]" w:date="2024-02-05T23:12:00Z">
              <w:rPr/>
            </w:rPrChange>
          </w:rPr>
          <w:delText>_</w:delText>
        </w:r>
      </w:del>
      <w:r w:rsidRPr="00B96151">
        <w:rPr>
          <w:rFonts w:ascii="Calibri" w:hAnsi="Calibri" w:cs="Calibri"/>
          <w:sz w:val="28"/>
          <w:szCs w:val="28"/>
          <w:rPrChange w:id="197" w:author="Menon, Sunita (NIH/NCI) [C]" w:date="2024-02-05T23:12:00Z">
            <w:rPr/>
          </w:rPrChange>
        </w:rPr>
        <w:t xml:space="preserve">name&gt; </w:t>
      </w:r>
      <w:del w:id="198" w:author="Menon, Sunita (NIH/NCI) [C]" w:date="2024-02-05T18:34:00Z">
        <w:r w:rsidRPr="00B96151" w:rsidDel="005F2F18">
          <w:rPr>
            <w:rFonts w:ascii="Calibri" w:hAnsi="Calibri" w:cs="Calibri"/>
            <w:sz w:val="28"/>
            <w:szCs w:val="28"/>
            <w:rPrChange w:id="199" w:author="Menon, Sunita (NIH/NCI) [C]" w:date="2024-02-05T23:12:00Z">
              <w:rPr/>
            </w:rPrChange>
          </w:rPr>
          <w:delText>(Skip this step when doing the build on the same branch)</w:delText>
        </w:r>
      </w:del>
    </w:p>
    <w:p w14:paraId="7A207A15" w14:textId="77777777" w:rsidR="005F2F18" w:rsidRPr="00B96151" w:rsidRDefault="003C152B">
      <w:pPr>
        <w:ind w:left="2160"/>
        <w:rPr>
          <w:ins w:id="200" w:author="Menon, Sunita (NIH/NCI) [C]" w:date="2024-02-05T18:34:00Z"/>
          <w:rFonts w:ascii="Calibri" w:hAnsi="Calibri" w:cs="Calibri"/>
          <w:sz w:val="28"/>
          <w:szCs w:val="28"/>
          <w:rPrChange w:id="201" w:author="Menon, Sunita (NIH/NCI) [C]" w:date="2024-02-05T23:12:00Z">
            <w:rPr>
              <w:ins w:id="202" w:author="Menon, Sunita (NIH/NCI) [C]" w:date="2024-02-05T18:34:00Z"/>
            </w:rPr>
          </w:rPrChange>
        </w:rPr>
        <w:pPrChange w:id="203" w:author="Menon, Sunita (NIH/NCI) [C]" w:date="2024-02-05T23:12:00Z">
          <w:pPr>
            <w:pStyle w:val="ListParagraph"/>
            <w:numPr>
              <w:numId w:val="9"/>
            </w:numPr>
            <w:ind w:left="1960" w:hanging="360"/>
          </w:pPr>
        </w:pPrChange>
      </w:pPr>
      <w:r w:rsidRPr="00B96151">
        <w:rPr>
          <w:rFonts w:ascii="Calibri" w:hAnsi="Calibri" w:cs="Calibri"/>
          <w:sz w:val="28"/>
          <w:szCs w:val="28"/>
          <w:rPrChange w:id="204" w:author="Menon, Sunita (NIH/NCI) [C]" w:date="2024-02-05T23:12:00Z">
            <w:rPr/>
          </w:rPrChange>
        </w:rPr>
        <w:t xml:space="preserve">         </w:t>
      </w:r>
    </w:p>
    <w:p w14:paraId="2434D9E9" w14:textId="7977E874" w:rsidR="003C152B" w:rsidRPr="00B96151" w:rsidDel="00ED3CF6" w:rsidRDefault="003C152B">
      <w:pPr>
        <w:ind w:left="2880"/>
        <w:rPr>
          <w:del w:id="205" w:author="Menon, Sunita (NIH/NCI) [C]" w:date="2024-02-05T23:26:00Z"/>
          <w:rFonts w:ascii="Calibri" w:hAnsi="Calibri" w:cs="Calibri"/>
          <w:color w:val="0E2841" w:themeColor="text2"/>
          <w:sz w:val="28"/>
          <w:szCs w:val="28"/>
          <w:rPrChange w:id="206" w:author="Menon, Sunita (NIH/NCI) [C]" w:date="2024-02-05T23:12:00Z">
            <w:rPr>
              <w:del w:id="207" w:author="Menon, Sunita (NIH/NCI) [C]" w:date="2024-02-05T23:26:00Z"/>
            </w:rPr>
          </w:rPrChange>
        </w:rPr>
        <w:pPrChange w:id="208" w:author="Menon, Sunita (NIH/NCI) [C]" w:date="2024-02-05T18:35:00Z">
          <w:pPr>
            <w:pStyle w:val="ListParagraph"/>
            <w:ind w:left="1960"/>
          </w:pPr>
        </w:pPrChange>
      </w:pPr>
      <w:r w:rsidRPr="00B96151">
        <w:rPr>
          <w:rFonts w:ascii="Calibri" w:hAnsi="Calibri" w:cs="Calibri"/>
          <w:color w:val="0E2841" w:themeColor="text2"/>
          <w:sz w:val="28"/>
          <w:szCs w:val="28"/>
          <w:rPrChange w:id="209" w:author="Menon, Sunita (NIH/NCI) [C]" w:date="2024-02-05T23:12:00Z">
            <w:rPr/>
          </w:rPrChange>
        </w:rPr>
        <w:t xml:space="preserve">Example: </w:t>
      </w:r>
      <w:ins w:id="210" w:author="Menon, Sunita (NIH/NCI) [C]" w:date="2024-02-05T23:10:00Z">
        <w:r w:rsidR="00B96151" w:rsidRPr="00B96151">
          <w:rPr>
            <w:rFonts w:ascii="Calibri" w:hAnsi="Calibri" w:cs="Calibri"/>
            <w:color w:val="0E2841" w:themeColor="text2"/>
            <w:sz w:val="28"/>
            <w:szCs w:val="28"/>
          </w:rPr>
          <w:t>git</w:t>
        </w:r>
      </w:ins>
      <w:del w:id="211" w:author="Menon, Sunita (NIH/NCI) [C]" w:date="2024-02-05T23:11:00Z">
        <w:r w:rsidRPr="00B96151" w:rsidDel="00B96151">
          <w:rPr>
            <w:rFonts w:ascii="Calibri" w:hAnsi="Calibri" w:cs="Calibri"/>
            <w:color w:val="0E2841" w:themeColor="text2"/>
            <w:sz w:val="28"/>
            <w:szCs w:val="28"/>
            <w:rPrChange w:id="212" w:author="Menon, Sunita (NIH/NCI) [C]" w:date="2024-02-05T23:12:00Z">
              <w:rPr/>
            </w:rPrChange>
          </w:rPr>
          <w:delText>git</w:delText>
        </w:r>
      </w:del>
      <w:r w:rsidRPr="00B96151">
        <w:rPr>
          <w:rFonts w:ascii="Calibri" w:hAnsi="Calibri" w:cs="Calibri"/>
          <w:color w:val="0E2841" w:themeColor="text2"/>
          <w:sz w:val="28"/>
          <w:szCs w:val="28"/>
          <w:rPrChange w:id="213" w:author="Menon, Sunita (NIH/NCI) [C]" w:date="2024-02-05T23:12:00Z">
            <w:rPr/>
          </w:rPrChange>
        </w:rPr>
        <w:t xml:space="preserve"> checkout v2.3</w:t>
      </w:r>
    </w:p>
    <w:p w14:paraId="2EBB93C8" w14:textId="77777777" w:rsidR="003C152B" w:rsidDel="00314F61" w:rsidRDefault="003C152B" w:rsidP="003C152B">
      <w:pPr>
        <w:pStyle w:val="ListParagraph"/>
        <w:ind w:left="1960"/>
        <w:rPr>
          <w:del w:id="214" w:author="Menon, Sunita (NIH/NCI) [C]" w:date="2024-02-05T22:51:00Z"/>
          <w:color w:val="000000"/>
          <w:sz w:val="32"/>
          <w:szCs w:val="32"/>
        </w:rPr>
      </w:pPr>
    </w:p>
    <w:p w14:paraId="40023F51" w14:textId="443466CF" w:rsidR="005B16BA" w:rsidRPr="00314F61" w:rsidDel="00330679" w:rsidRDefault="005B16BA">
      <w:pPr>
        <w:numPr>
          <w:ilvl w:val="0"/>
          <w:numId w:val="47"/>
        </w:numPr>
        <w:ind w:left="0"/>
        <w:rPr>
          <w:del w:id="215" w:author="Menon, Sunita (NIH/NCI) [C]" w:date="2024-02-05T18:52:00Z"/>
          <w:color w:val="000000"/>
          <w:sz w:val="32"/>
          <w:szCs w:val="32"/>
          <w:rPrChange w:id="216" w:author="Menon, Sunita (NIH/NCI) [C]" w:date="2024-02-05T22:51:00Z">
            <w:rPr>
              <w:del w:id="217" w:author="Menon, Sunita (NIH/NCI) [C]" w:date="2024-02-05T18:52:00Z"/>
              <w:sz w:val="32"/>
              <w:szCs w:val="32"/>
            </w:rPr>
          </w:rPrChange>
        </w:rPr>
        <w:pPrChange w:id="218" w:author="Menon, Sunita (NIH/NCI) [C]" w:date="2024-02-05T22:51:00Z">
          <w:pPr>
            <w:pStyle w:val="ListParagraph"/>
            <w:numPr>
              <w:numId w:val="1"/>
            </w:numPr>
            <w:ind w:left="1240" w:hanging="360"/>
          </w:pPr>
        </w:pPrChange>
      </w:pPr>
      <w:del w:id="219" w:author="Menon, Sunita (NIH/NCI) [C]" w:date="2024-02-05T18:51:00Z">
        <w:r w:rsidRPr="00314F61" w:rsidDel="0070620E">
          <w:rPr>
            <w:rFonts w:ascii="Calibri" w:hAnsi="Calibri" w:cs="Calibri"/>
            <w:color w:val="000000"/>
            <w:sz w:val="28"/>
            <w:szCs w:val="28"/>
            <w:rPrChange w:id="220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 xml:space="preserve">Add the following passwords in dev-env.conf located under the </w:delText>
        </w:r>
        <w:r w:rsidR="00A25FF7" w:rsidRPr="00314F61" w:rsidDel="0070620E">
          <w:rPr>
            <w:rFonts w:ascii="Calibri" w:hAnsi="Calibri" w:cs="Calibri"/>
            <w:color w:val="000000"/>
            <w:sz w:val="28"/>
            <w:szCs w:val="28"/>
            <w:rPrChange w:id="221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>path:</w:delText>
        </w:r>
        <w:r w:rsidRPr="00314F61" w:rsidDel="0070620E">
          <w:rPr>
            <w:rFonts w:ascii="Calibri" w:hAnsi="Calibri" w:cs="Calibri"/>
            <w:color w:val="000000"/>
            <w:sz w:val="28"/>
            <w:szCs w:val="28"/>
            <w:rPrChange w:id="222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 xml:space="preserve"> </w:delText>
        </w:r>
      </w:del>
      <w:del w:id="223" w:author="Menon, Sunita (NIH/NCI) [C]" w:date="2024-02-05T22:51:00Z">
        <w:r w:rsidRPr="00314F61" w:rsidDel="00314F61">
          <w:rPr>
            <w:rFonts w:ascii="Calibri" w:hAnsi="Calibri" w:cs="Calibri"/>
            <w:color w:val="000000"/>
            <w:sz w:val="28"/>
            <w:szCs w:val="28"/>
            <w:rPrChange w:id="224" w:author="Menon, Sunita (NIH/NCI) [C]" w:date="2024-02-05T22:51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>/</w:delText>
        </w:r>
        <w:r w:rsidRPr="00314F61" w:rsidDel="00314F61">
          <w:rPr>
            <w:rFonts w:ascii="Calibri" w:hAnsi="Calibri" w:cs="Calibri"/>
            <w:color w:val="000000"/>
            <w:sz w:val="28"/>
            <w:szCs w:val="28"/>
            <w:rPrChange w:id="225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>opt/nci-doe/nci-doe-data</w:delText>
        </w:r>
      </w:del>
      <w:del w:id="226" w:author="Menon, Sunita (NIH/NCI) [C]" w:date="2024-02-05T18:57:00Z">
        <w:r w:rsidRPr="00314F61" w:rsidDel="00D6638C">
          <w:rPr>
            <w:rFonts w:ascii="Calibri" w:hAnsi="Calibri" w:cs="Calibri"/>
            <w:color w:val="000000"/>
            <w:sz w:val="28"/>
            <w:szCs w:val="28"/>
            <w:rPrChange w:id="227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>-</w:delText>
        </w:r>
      </w:del>
      <w:del w:id="228" w:author="Menon, Sunita (NIH/NCI) [C]" w:date="2024-02-05T22:51:00Z">
        <w:r w:rsidRPr="00314F61" w:rsidDel="00314F61">
          <w:rPr>
            <w:rFonts w:ascii="Calibri" w:hAnsi="Calibri" w:cs="Calibri"/>
            <w:color w:val="000000"/>
            <w:sz w:val="28"/>
            <w:szCs w:val="28"/>
            <w:rPrChange w:id="229" w:author="Menon, Sunita (NIH/NCI) [C]" w:date="2024-02-05T22:51:00Z">
              <w:rPr>
                <w:color w:val="000000"/>
                <w:sz w:val="32"/>
                <w:szCs w:val="32"/>
              </w:rPr>
            </w:rPrChange>
          </w:rPr>
          <w:delText>sharing/src/main/resources/appconfigs</w:delText>
        </w:r>
      </w:del>
      <w:del w:id="230" w:author="Menon, Sunita (NIH/NCI) [C]" w:date="2024-02-05T18:52:00Z">
        <w:r w:rsidRPr="00314F61" w:rsidDel="0070620E">
          <w:rPr>
            <w:color w:val="000000"/>
            <w:sz w:val="32"/>
            <w:szCs w:val="32"/>
            <w:rPrChange w:id="231" w:author="Menon, Sunita (NIH/NCI) [C]" w:date="2024-02-05T22:51:00Z">
              <w:rPr>
                <w:sz w:val="32"/>
                <w:szCs w:val="32"/>
              </w:rPr>
            </w:rPrChange>
          </w:rPr>
          <w:delText xml:space="preserve"> (all the properties which says &lt;Configure Me&gt;)</w:delText>
        </w:r>
      </w:del>
    </w:p>
    <w:p w14:paraId="4A7C5ECE" w14:textId="77777777" w:rsidR="0092568E" w:rsidRDefault="0092568E">
      <w:pPr>
        <w:ind w:left="2880"/>
        <w:rPr>
          <w:ins w:id="232" w:author="Menon, Sunita (NIH/NCI) [C]" w:date="2024-02-05T19:48:00Z"/>
          <w:sz w:val="32"/>
          <w:szCs w:val="32"/>
        </w:rPr>
        <w:pPrChange w:id="233" w:author="Menon, Sunita (NIH/NCI) [C]" w:date="2024-02-05T23:26:00Z">
          <w:pPr/>
        </w:pPrChange>
      </w:pPr>
    </w:p>
    <w:p w14:paraId="155FD6A7" w14:textId="77777777" w:rsidR="00295FD3" w:rsidRPr="00295FD3" w:rsidRDefault="00314F61" w:rsidP="0092568E">
      <w:pPr>
        <w:pStyle w:val="ListParagraph"/>
        <w:numPr>
          <w:ilvl w:val="0"/>
          <w:numId w:val="1"/>
        </w:numPr>
        <w:rPr>
          <w:ins w:id="234" w:author="Menon, Sunita (NIH/NCI) [C]" w:date="2024-02-05T23:15:00Z"/>
          <w:color w:val="0E2841" w:themeColor="text2"/>
          <w:sz w:val="32"/>
          <w:szCs w:val="32"/>
          <w:rPrChange w:id="235" w:author="Menon, Sunita (NIH/NCI) [C]" w:date="2024-02-05T23:15:00Z">
            <w:rPr>
              <w:ins w:id="236" w:author="Menon, Sunita (NIH/NCI) [C]" w:date="2024-02-05T23:15:00Z"/>
              <w:color w:val="000000"/>
              <w:sz w:val="32"/>
              <w:szCs w:val="32"/>
            </w:rPr>
          </w:rPrChange>
        </w:rPr>
      </w:pPr>
      <w:ins w:id="237" w:author="Menon, Sunita (NIH/NCI) [C]" w:date="2024-02-05T22:50:00Z">
        <w:r>
          <w:rPr>
            <w:color w:val="000000"/>
            <w:sz w:val="32"/>
            <w:szCs w:val="32"/>
          </w:rPr>
          <w:t xml:space="preserve">Copy the </w:t>
        </w:r>
      </w:ins>
      <w:ins w:id="238" w:author="Menon, Sunita (NIH/NCI) [C]" w:date="2024-02-05T22:51:00Z">
        <w:r>
          <w:rPr>
            <w:color w:val="000000"/>
            <w:sz w:val="32"/>
            <w:szCs w:val="32"/>
          </w:rPr>
          <w:t xml:space="preserve">configuration file: </w:t>
        </w:r>
      </w:ins>
    </w:p>
    <w:p w14:paraId="619526F1" w14:textId="2CE98353" w:rsidR="00314F61" w:rsidRPr="00295FD3" w:rsidRDefault="00314F61">
      <w:pPr>
        <w:ind w:left="1440"/>
        <w:rPr>
          <w:ins w:id="239" w:author="Menon, Sunita (NIH/NCI) [C]" w:date="2024-02-05T22:50:00Z"/>
          <w:color w:val="0E2841" w:themeColor="text2"/>
          <w:sz w:val="32"/>
          <w:szCs w:val="32"/>
          <w:rPrChange w:id="240" w:author="Menon, Sunita (NIH/NCI) [C]" w:date="2024-02-05T23:15:00Z">
            <w:rPr>
              <w:ins w:id="241" w:author="Menon, Sunita (NIH/NCI) [C]" w:date="2024-02-05T22:50:00Z"/>
              <w:color w:val="000000"/>
              <w:sz w:val="32"/>
              <w:szCs w:val="32"/>
            </w:rPr>
          </w:rPrChange>
        </w:rPr>
        <w:pPrChange w:id="242" w:author="Menon, Sunita (NIH/NCI) [C]" w:date="2024-02-05T23:15:00Z">
          <w:pPr>
            <w:pStyle w:val="ListParagraph"/>
            <w:numPr>
              <w:numId w:val="1"/>
            </w:numPr>
            <w:ind w:left="1080" w:hanging="360"/>
          </w:pPr>
        </w:pPrChange>
      </w:pPr>
      <w:ins w:id="243" w:author="Menon, Sunita (NIH/NCI) [C]" w:date="2024-02-05T22:51:00Z">
        <w:r w:rsidRPr="00295FD3">
          <w:rPr>
            <w:rFonts w:ascii="Calibri" w:hAnsi="Calibri" w:cs="Calibri"/>
            <w:color w:val="0E2841" w:themeColor="text2"/>
            <w:sz w:val="28"/>
            <w:szCs w:val="28"/>
            <w:rPrChange w:id="244" w:author="Menon, Sunita (NIH/NCI) [C]" w:date="2024-02-05T23:15:00Z">
              <w:rPr>
                <w:rFonts w:ascii="Calibri" w:hAnsi="Calibri" w:cs="Calibri"/>
                <w:color w:val="000000"/>
                <w:sz w:val="28"/>
                <w:szCs w:val="28"/>
              </w:rPr>
            </w:rPrChange>
          </w:rPr>
          <w:t>cp /opt/nci-doe/dev-env.conf  /opt/nci-doe/nci-doe-data-sharing/src/main/resources/appconfigs</w:t>
        </w:r>
      </w:ins>
    </w:p>
    <w:p w14:paraId="39FFBC78" w14:textId="77777777" w:rsidR="00295FD3" w:rsidRPr="00295FD3" w:rsidRDefault="00330679" w:rsidP="0092568E">
      <w:pPr>
        <w:pStyle w:val="ListParagraph"/>
        <w:numPr>
          <w:ilvl w:val="0"/>
          <w:numId w:val="1"/>
        </w:numPr>
        <w:rPr>
          <w:ins w:id="245" w:author="Menon, Sunita (NIH/NCI) [C]" w:date="2024-02-05T23:15:00Z"/>
          <w:color w:val="0E2841" w:themeColor="text2"/>
          <w:sz w:val="32"/>
          <w:szCs w:val="32"/>
          <w:rPrChange w:id="246" w:author="Menon, Sunita (NIH/NCI) [C]" w:date="2024-02-05T23:15:00Z">
            <w:rPr>
              <w:ins w:id="247" w:author="Menon, Sunita (NIH/NCI) [C]" w:date="2024-02-05T23:15:00Z"/>
              <w:color w:val="000000"/>
              <w:sz w:val="32"/>
              <w:szCs w:val="32"/>
            </w:rPr>
          </w:rPrChange>
        </w:rPr>
      </w:pPr>
      <w:ins w:id="248" w:author="Menon, Sunita (NIH/NCI) [C]" w:date="2024-02-05T19:28:00Z">
        <w:r w:rsidRPr="0092568E">
          <w:rPr>
            <w:color w:val="000000"/>
            <w:sz w:val="32"/>
            <w:szCs w:val="32"/>
            <w:rPrChange w:id="249" w:author="Menon, Sunita (NIH/NCI) [C]" w:date="2024-02-05T19:49:00Z">
              <w:rPr>
                <w:sz w:val="32"/>
                <w:szCs w:val="32"/>
              </w:rPr>
            </w:rPrChange>
          </w:rPr>
          <w:t xml:space="preserve">Cd to the base directory: </w:t>
        </w:r>
      </w:ins>
    </w:p>
    <w:p w14:paraId="09B1208C" w14:textId="4503B33B" w:rsidR="00330679" w:rsidRPr="00295FD3" w:rsidRDefault="00330679">
      <w:pPr>
        <w:ind w:left="1440"/>
        <w:rPr>
          <w:ins w:id="250" w:author="Menon, Sunita (NIH/NCI) [C]" w:date="2024-02-05T19:28:00Z"/>
          <w:color w:val="0E2841" w:themeColor="text2"/>
          <w:sz w:val="32"/>
          <w:szCs w:val="32"/>
          <w:rPrChange w:id="251" w:author="Menon, Sunita (NIH/NCI) [C]" w:date="2024-02-05T23:15:00Z">
            <w:rPr>
              <w:ins w:id="252" w:author="Menon, Sunita (NIH/NCI) [C]" w:date="2024-02-05T19:28:00Z"/>
              <w:sz w:val="32"/>
              <w:szCs w:val="32"/>
            </w:rPr>
          </w:rPrChange>
        </w:rPr>
        <w:pPrChange w:id="253" w:author="Menon, Sunita (NIH/NCI) [C]" w:date="2024-02-05T23:15:00Z">
          <w:pPr>
            <w:pStyle w:val="ListParagraph"/>
            <w:numPr>
              <w:numId w:val="1"/>
            </w:numPr>
            <w:ind w:left="1080" w:hanging="360"/>
          </w:pPr>
        </w:pPrChange>
      </w:pPr>
      <w:ins w:id="254" w:author="Menon, Sunita (NIH/NCI) [C]" w:date="2024-02-05T19:28:00Z">
        <w:r w:rsidRPr="00295FD3">
          <w:rPr>
            <w:rFonts w:ascii="Calibri" w:hAnsi="Calibri" w:cs="Calibri"/>
            <w:color w:val="0E2841" w:themeColor="text2"/>
            <w:sz w:val="28"/>
            <w:szCs w:val="28"/>
            <w:rPrChange w:id="255" w:author="Menon, Sunita (NIH/NCI) [C]" w:date="2024-02-05T23:15:00Z">
              <w:rPr/>
            </w:rPrChange>
          </w:rPr>
          <w:t>cd /opt/nci-doe/nci-doe-data-sharing/</w:t>
        </w:r>
        <w:r w:rsidRPr="00295FD3">
          <w:rPr>
            <w:color w:val="0E2841" w:themeColor="text2"/>
            <w:sz w:val="32"/>
            <w:szCs w:val="32"/>
            <w:rPrChange w:id="256" w:author="Menon, Sunita (NIH/NCI) [C]" w:date="2024-02-05T23:15:00Z">
              <w:rPr>
                <w:sz w:val="32"/>
                <w:szCs w:val="32"/>
              </w:rPr>
            </w:rPrChange>
          </w:rPr>
          <w:t xml:space="preserve"> </w:t>
        </w:r>
      </w:ins>
    </w:p>
    <w:p w14:paraId="24A076BB" w14:textId="77777777" w:rsidR="005B16BA" w:rsidRPr="00D6638C" w:rsidDel="0070620E" w:rsidRDefault="005B16BA">
      <w:pPr>
        <w:pStyle w:val="ListParagraph"/>
        <w:rPr>
          <w:del w:id="257" w:author="Menon, Sunita (NIH/NCI) [C]" w:date="2024-02-05T18:50:00Z"/>
          <w:sz w:val="32"/>
          <w:szCs w:val="32"/>
        </w:rPr>
        <w:pPrChange w:id="258" w:author="Menon, Sunita (NIH/NCI) [C]" w:date="2024-02-05T18:52:00Z">
          <w:pPr/>
        </w:pPrChange>
      </w:pPr>
    </w:p>
    <w:p w14:paraId="482AA0CC" w14:textId="10B7CCE4" w:rsidR="005B16BA" w:rsidDel="0070620E" w:rsidRDefault="005B16BA">
      <w:pPr>
        <w:pStyle w:val="ListParagraph"/>
        <w:rPr>
          <w:del w:id="259" w:author="Menon, Sunita (NIH/NCI) [C]" w:date="2024-02-05T18:50:00Z"/>
          <w:sz w:val="32"/>
          <w:szCs w:val="32"/>
        </w:rPr>
        <w:pPrChange w:id="260" w:author="Menon, Sunita (NIH/NCI) [C]" w:date="2024-02-05T18:52:00Z">
          <w:pPr>
            <w:pStyle w:val="ListParagraph"/>
            <w:numPr>
              <w:ilvl w:val="1"/>
              <w:numId w:val="5"/>
            </w:numPr>
            <w:ind w:left="1400" w:hanging="360"/>
          </w:pPr>
        </w:pPrChange>
      </w:pPr>
      <w:del w:id="261" w:author="Menon, Sunita (NIH/NCI) [C]" w:date="2024-02-05T18:50:00Z">
        <w:r w:rsidDel="0070620E">
          <w:rPr>
            <w:sz w:val="32"/>
            <w:szCs w:val="32"/>
          </w:rPr>
          <w:delText>Service account passwords</w:delText>
        </w:r>
      </w:del>
    </w:p>
    <w:p w14:paraId="74440E11" w14:textId="765A4FDE" w:rsidR="005B16BA" w:rsidDel="0070620E" w:rsidRDefault="005B16BA">
      <w:pPr>
        <w:pStyle w:val="ListParagraph"/>
        <w:rPr>
          <w:del w:id="262" w:author="Menon, Sunita (NIH/NCI) [C]" w:date="2024-02-05T18:50:00Z"/>
          <w:sz w:val="32"/>
          <w:szCs w:val="32"/>
        </w:rPr>
        <w:pPrChange w:id="263" w:author="Menon, Sunita (NIH/NCI) [C]" w:date="2024-02-05T18:52:00Z">
          <w:pPr>
            <w:pStyle w:val="ListParagraph"/>
            <w:numPr>
              <w:ilvl w:val="1"/>
              <w:numId w:val="5"/>
            </w:numPr>
            <w:ind w:left="1400" w:hanging="360"/>
          </w:pPr>
        </w:pPrChange>
      </w:pPr>
      <w:del w:id="264" w:author="Menon, Sunita (NIH/NCI) [C]" w:date="2024-02-05T18:50:00Z">
        <w:r w:rsidDel="0070620E">
          <w:rPr>
            <w:sz w:val="32"/>
            <w:szCs w:val="32"/>
          </w:rPr>
          <w:delText>Google captcha sitekey and secretkey</w:delText>
        </w:r>
      </w:del>
    </w:p>
    <w:p w14:paraId="58108282" w14:textId="60BA15AF" w:rsidR="005B16BA" w:rsidDel="0070620E" w:rsidRDefault="005B16BA">
      <w:pPr>
        <w:pStyle w:val="ListParagraph"/>
        <w:rPr>
          <w:del w:id="265" w:author="Menon, Sunita (NIH/NCI) [C]" w:date="2024-02-05T18:50:00Z"/>
          <w:sz w:val="32"/>
          <w:szCs w:val="32"/>
        </w:rPr>
        <w:pPrChange w:id="266" w:author="Menon, Sunita (NIH/NCI) [C]" w:date="2024-02-05T18:52:00Z">
          <w:pPr>
            <w:pStyle w:val="ListParagraph"/>
            <w:numPr>
              <w:ilvl w:val="1"/>
              <w:numId w:val="5"/>
            </w:numPr>
            <w:ind w:left="1400" w:hanging="360"/>
          </w:pPr>
        </w:pPrChange>
      </w:pPr>
      <w:del w:id="267" w:author="Menon, Sunita (NIH/NCI) [C]" w:date="2024-02-05T18:50:00Z">
        <w:r w:rsidDel="0070620E">
          <w:rPr>
            <w:sz w:val="32"/>
            <w:szCs w:val="32"/>
          </w:rPr>
          <w:delText>clientId and client secret</w:delText>
        </w:r>
      </w:del>
    </w:p>
    <w:p w14:paraId="4E8BC921" w14:textId="48C6D51D" w:rsidR="005B16BA" w:rsidDel="0070620E" w:rsidRDefault="005B16BA">
      <w:pPr>
        <w:pStyle w:val="ListParagraph"/>
        <w:rPr>
          <w:del w:id="268" w:author="Menon, Sunita (NIH/NCI) [C]" w:date="2024-02-05T18:50:00Z"/>
          <w:sz w:val="32"/>
          <w:szCs w:val="32"/>
        </w:rPr>
        <w:pPrChange w:id="269" w:author="Menon, Sunita (NIH/NCI) [C]" w:date="2024-02-05T18:52:00Z">
          <w:pPr>
            <w:pStyle w:val="ListParagraph"/>
            <w:numPr>
              <w:ilvl w:val="1"/>
              <w:numId w:val="5"/>
            </w:numPr>
            <w:ind w:left="1400" w:hanging="360"/>
          </w:pPr>
        </w:pPrChange>
      </w:pPr>
      <w:del w:id="270" w:author="Menon, Sunita (NIH/NCI) [C]" w:date="2024-02-05T18:50:00Z">
        <w:r w:rsidDel="0070620E">
          <w:rPr>
            <w:sz w:val="32"/>
            <w:szCs w:val="32"/>
          </w:rPr>
          <w:delText>database passwords</w:delText>
        </w:r>
      </w:del>
    </w:p>
    <w:p w14:paraId="6D8F7B17" w14:textId="77777777" w:rsidR="00A25FF7" w:rsidRPr="00A25FF7" w:rsidDel="00330679" w:rsidRDefault="00A25FF7">
      <w:pPr>
        <w:pStyle w:val="ListParagraph"/>
        <w:rPr>
          <w:del w:id="271" w:author="Menon, Sunita (NIH/NCI) [C]" w:date="2024-02-05T19:28:00Z"/>
          <w:sz w:val="32"/>
          <w:szCs w:val="32"/>
        </w:rPr>
        <w:pPrChange w:id="272" w:author="Menon, Sunita (NIH/NCI) [C]" w:date="2024-02-05T18:52:00Z">
          <w:pPr/>
        </w:pPrChange>
      </w:pPr>
    </w:p>
    <w:p w14:paraId="3FE7AEC2" w14:textId="0AC90775" w:rsidR="003C152B" w:rsidRPr="00295FD3" w:rsidDel="00295FD3" w:rsidRDefault="00A25568" w:rsidP="00046BDE">
      <w:pPr>
        <w:pStyle w:val="ListParagraph"/>
        <w:numPr>
          <w:ilvl w:val="0"/>
          <w:numId w:val="1"/>
        </w:numPr>
        <w:rPr>
          <w:del w:id="273" w:author="Menon, Sunita (NIH/NCI) [C]" w:date="2024-02-05T19:49:00Z"/>
          <w:color w:val="0E2841" w:themeColor="text2"/>
          <w:sz w:val="32"/>
          <w:szCs w:val="32"/>
          <w:rPrChange w:id="274" w:author="Menon, Sunita (NIH/NCI) [C]" w:date="2024-02-05T23:15:00Z">
            <w:rPr>
              <w:del w:id="275" w:author="Menon, Sunita (NIH/NCI) [C]" w:date="2024-02-05T19:49:00Z"/>
              <w:sz w:val="32"/>
              <w:szCs w:val="32"/>
            </w:rPr>
          </w:rPrChange>
        </w:rPr>
      </w:pPr>
      <w:del w:id="276" w:author="Menon, Sunita (NIH/NCI) [C]" w:date="2024-02-05T19:48:00Z">
        <w:r w:rsidRPr="00330679" w:rsidDel="0092568E">
          <w:rPr>
            <w:color w:val="000000"/>
            <w:sz w:val="32"/>
            <w:szCs w:val="32"/>
            <w:rPrChange w:id="277" w:author="Menon, Sunita (NIH/NCI) [C]" w:date="2024-02-05T19:28:00Z">
              <w:rPr>
                <w:sz w:val="32"/>
                <w:szCs w:val="32"/>
              </w:rPr>
            </w:rPrChange>
          </w:rPr>
          <w:delText>Go to the directory</w:delText>
        </w:r>
      </w:del>
      <w:del w:id="278" w:author="Menon, Sunita (NIH/NCI) [C]" w:date="2024-02-05T18:53:00Z">
        <w:r w:rsidRPr="00330679" w:rsidDel="00D6638C">
          <w:rPr>
            <w:rFonts w:ascii="Calibri" w:hAnsi="Calibri" w:cs="Calibri"/>
            <w:color w:val="000000"/>
            <w:sz w:val="28"/>
            <w:szCs w:val="28"/>
            <w:rPrChange w:id="279" w:author="Menon, Sunita (NIH/NCI) [C]" w:date="2024-02-05T19:28:00Z">
              <w:rPr>
                <w:color w:val="000000"/>
                <w:sz w:val="32"/>
                <w:szCs w:val="32"/>
              </w:rPr>
            </w:rPrChange>
          </w:rPr>
          <w:delText xml:space="preserve">: </w:delText>
        </w:r>
      </w:del>
      <w:del w:id="280" w:author="Menon, Sunita (NIH/NCI) [C]" w:date="2024-02-05T19:48:00Z">
        <w:r w:rsidRPr="00330679" w:rsidDel="0092568E">
          <w:rPr>
            <w:rFonts w:ascii="Calibri" w:hAnsi="Calibri" w:cs="Calibri"/>
            <w:color w:val="000000"/>
            <w:sz w:val="28"/>
            <w:szCs w:val="28"/>
            <w:rPrChange w:id="281" w:author="Menon, Sunita (NIH/NCI) [C]" w:date="2024-02-05T19:28:00Z">
              <w:rPr>
                <w:color w:val="000000"/>
                <w:sz w:val="32"/>
                <w:szCs w:val="32"/>
              </w:rPr>
            </w:rPrChange>
          </w:rPr>
          <w:delText>cd /opt/nci-doe/nci-doe-data-sharing/</w:delText>
        </w:r>
        <w:r w:rsidRPr="00330679" w:rsidDel="0092568E">
          <w:rPr>
            <w:color w:val="000000"/>
            <w:sz w:val="32"/>
            <w:szCs w:val="32"/>
            <w:rPrChange w:id="282" w:author="Menon, Sunita (NIH/NCI) [C]" w:date="2024-02-05T19:28:00Z">
              <w:rPr>
                <w:sz w:val="32"/>
                <w:szCs w:val="32"/>
              </w:rPr>
            </w:rPrChange>
          </w:rPr>
          <w:delText xml:space="preserve"> </w:delText>
        </w:r>
      </w:del>
      <w:ins w:id="283" w:author="Menon, Sunita (NIH/NCI) [C]" w:date="2024-02-05T18:54:00Z">
        <w:r w:rsidR="00D6638C">
          <w:rPr>
            <w:sz w:val="32"/>
            <w:szCs w:val="32"/>
          </w:rPr>
          <w:t>D</w:t>
        </w:r>
      </w:ins>
      <w:del w:id="284" w:author="Menon, Sunita (NIH/NCI) [C]" w:date="2024-02-05T18:54:00Z">
        <w:r w:rsidDel="00D6638C">
          <w:rPr>
            <w:color w:val="000000"/>
            <w:sz w:val="32"/>
            <w:szCs w:val="32"/>
          </w:rPr>
          <w:delText xml:space="preserve">and </w:delText>
        </w:r>
        <w:r w:rsidDel="00D6638C">
          <w:rPr>
            <w:sz w:val="32"/>
            <w:szCs w:val="32"/>
          </w:rPr>
          <w:delText>d</w:delText>
        </w:r>
      </w:del>
      <w:r w:rsidR="003C152B" w:rsidRPr="00A25568">
        <w:rPr>
          <w:sz w:val="32"/>
          <w:szCs w:val="32"/>
        </w:rPr>
        <w:t xml:space="preserve">o maven </w:t>
      </w:r>
      <w:r w:rsidR="00985BE3">
        <w:rPr>
          <w:sz w:val="32"/>
          <w:szCs w:val="32"/>
        </w:rPr>
        <w:t>build</w:t>
      </w:r>
      <w:ins w:id="285" w:author="Menon, Sunita (NIH/NCI) [C]" w:date="2024-02-05T19:49:00Z">
        <w:r w:rsidR="0092568E">
          <w:rPr>
            <w:sz w:val="32"/>
            <w:szCs w:val="32"/>
          </w:rPr>
          <w:t>:</w:t>
        </w:r>
      </w:ins>
      <w:del w:id="286" w:author="Menon, Sunita (NIH/NCI) [C]" w:date="2024-02-05T19:49:00Z">
        <w:r w:rsidR="003C152B" w:rsidRPr="00A25568" w:rsidDel="0092568E">
          <w:rPr>
            <w:sz w:val="32"/>
            <w:szCs w:val="32"/>
          </w:rPr>
          <w:delText xml:space="preserve"> using the command:</w:delText>
        </w:r>
      </w:del>
      <w:ins w:id="287" w:author="Menon, Sunita (NIH/NCI) [C]" w:date="2024-02-05T19:49:00Z">
        <w:r w:rsidR="0092568E">
          <w:rPr>
            <w:sz w:val="32"/>
            <w:szCs w:val="32"/>
          </w:rPr>
          <w:t xml:space="preserve"> </w:t>
        </w:r>
      </w:ins>
    </w:p>
    <w:p w14:paraId="3E384797" w14:textId="77777777" w:rsidR="00295FD3" w:rsidRPr="00314F61" w:rsidRDefault="00295FD3" w:rsidP="00A25568">
      <w:pPr>
        <w:pStyle w:val="ListParagraph"/>
        <w:numPr>
          <w:ilvl w:val="0"/>
          <w:numId w:val="1"/>
        </w:numPr>
        <w:rPr>
          <w:ins w:id="288" w:author="Menon, Sunita (NIH/NCI) [C]" w:date="2024-02-05T23:15:00Z"/>
          <w:color w:val="0E2841" w:themeColor="text2"/>
          <w:sz w:val="32"/>
          <w:szCs w:val="32"/>
          <w:rPrChange w:id="289" w:author="Menon, Sunita (NIH/NCI) [C]" w:date="2024-02-05T22:53:00Z">
            <w:rPr>
              <w:ins w:id="290" w:author="Menon, Sunita (NIH/NCI) [C]" w:date="2024-02-05T23:15:00Z"/>
              <w:color w:val="000000"/>
              <w:sz w:val="32"/>
              <w:szCs w:val="32"/>
            </w:rPr>
          </w:rPrChange>
        </w:rPr>
      </w:pPr>
    </w:p>
    <w:p w14:paraId="3628137B" w14:textId="77777777" w:rsidR="003C152B" w:rsidRPr="00314F61" w:rsidDel="0092568E" w:rsidRDefault="003C152B">
      <w:pPr>
        <w:pStyle w:val="ListParagraph"/>
        <w:ind w:left="1440"/>
        <w:rPr>
          <w:del w:id="291" w:author="Menon, Sunita (NIH/NCI) [C]" w:date="2024-02-05T19:49:00Z"/>
          <w:color w:val="0E2841" w:themeColor="text2"/>
          <w:sz w:val="32"/>
          <w:szCs w:val="32"/>
          <w:rPrChange w:id="292" w:author="Menon, Sunita (NIH/NCI) [C]" w:date="2024-02-05T22:53:00Z">
            <w:rPr>
              <w:del w:id="293" w:author="Menon, Sunita (NIH/NCI) [C]" w:date="2024-02-05T19:49:00Z"/>
            </w:rPr>
          </w:rPrChange>
        </w:rPr>
        <w:pPrChange w:id="294" w:author="Menon, Sunita (NIH/NCI) [C]" w:date="2024-02-05T23:16:00Z">
          <w:pPr>
            <w:pStyle w:val="ListParagraph"/>
            <w:ind w:left="0"/>
          </w:pPr>
        </w:pPrChange>
      </w:pPr>
    </w:p>
    <w:p w14:paraId="221B8F0D" w14:textId="26BFD77D" w:rsidR="00DE5B94" w:rsidRPr="00314F61" w:rsidDel="0092568E" w:rsidRDefault="003C152B">
      <w:pPr>
        <w:pStyle w:val="ListParagraph"/>
        <w:ind w:left="1440"/>
        <w:rPr>
          <w:del w:id="295" w:author="Menon, Sunita (NIH/NCI) [C]" w:date="2024-02-05T19:49:00Z"/>
          <w:rFonts w:ascii="Calibri" w:hAnsi="Calibri" w:cs="Calibri"/>
          <w:color w:val="0E2841" w:themeColor="text2"/>
          <w:sz w:val="28"/>
          <w:szCs w:val="28"/>
          <w:rPrChange w:id="296" w:author="Menon, Sunita (NIH/NCI) [C]" w:date="2024-02-05T22:53:00Z">
            <w:rPr>
              <w:del w:id="297" w:author="Menon, Sunita (NIH/NCI) [C]" w:date="2024-02-05T19:49:00Z"/>
              <w:sz w:val="32"/>
              <w:szCs w:val="32"/>
            </w:rPr>
          </w:rPrChange>
        </w:rPr>
        <w:pPrChange w:id="298" w:author="Menon, Sunita (NIH/NCI) [C]" w:date="2024-02-05T23:16:00Z">
          <w:pPr>
            <w:pStyle w:val="ListParagraph"/>
            <w:ind w:left="1080"/>
          </w:pPr>
        </w:pPrChange>
      </w:pPr>
      <w:del w:id="299" w:author="Menon, Sunita (NIH/NCI) [C]" w:date="2024-02-05T19:49:00Z">
        <w:r w:rsidRPr="00314F61" w:rsidDel="0092568E">
          <w:rPr>
            <w:color w:val="0E2841" w:themeColor="text2"/>
            <w:rPrChange w:id="300" w:author="Menon, Sunita (NIH/NCI) [C]" w:date="2024-02-05T22:53:00Z">
              <w:rPr/>
            </w:rPrChange>
          </w:rPr>
          <w:delText xml:space="preserve">        </w:delText>
        </w:r>
      </w:del>
      <w:r w:rsidRPr="00314F61">
        <w:rPr>
          <w:rFonts w:ascii="Calibri" w:hAnsi="Calibri" w:cs="Calibri"/>
          <w:color w:val="0E2841" w:themeColor="text2"/>
          <w:sz w:val="28"/>
          <w:szCs w:val="28"/>
          <w:rPrChange w:id="301" w:author="Menon, Sunita (NIH/NCI) [C]" w:date="2024-02-05T22:53:00Z">
            <w:rPr>
              <w:sz w:val="32"/>
              <w:szCs w:val="32"/>
            </w:rPr>
          </w:rPrChange>
        </w:rPr>
        <w:t>mvn clean install -DskipTests -Pdev</w:t>
      </w:r>
    </w:p>
    <w:p w14:paraId="467D135B" w14:textId="77777777" w:rsidR="005B16BA" w:rsidRPr="0092568E" w:rsidRDefault="005B16BA">
      <w:pPr>
        <w:pStyle w:val="ListParagraph"/>
        <w:ind w:left="1440"/>
        <w:rPr>
          <w:sz w:val="32"/>
          <w:szCs w:val="32"/>
          <w:rPrChange w:id="302" w:author="Menon, Sunita (NIH/NCI) [C]" w:date="2024-02-05T19:49:00Z">
            <w:rPr/>
          </w:rPrChange>
        </w:rPr>
        <w:pPrChange w:id="303" w:author="Menon, Sunita (NIH/NCI) [C]" w:date="2024-02-05T23:16:00Z">
          <w:pPr/>
        </w:pPrChange>
      </w:pPr>
    </w:p>
    <w:p w14:paraId="2E6C637B" w14:textId="1BE255A5" w:rsidR="005B16BA" w:rsidRPr="00330679" w:rsidDel="0092568E" w:rsidRDefault="005B16BA">
      <w:pPr>
        <w:pStyle w:val="ListParagraph"/>
        <w:numPr>
          <w:ilvl w:val="0"/>
          <w:numId w:val="23"/>
        </w:numPr>
        <w:rPr>
          <w:del w:id="304" w:author="Menon, Sunita (NIH/NCI) [C]" w:date="2024-02-05T19:49:00Z"/>
          <w:sz w:val="32"/>
          <w:szCs w:val="32"/>
          <w:rPrChange w:id="305" w:author="Menon, Sunita (NIH/NCI) [C]" w:date="2024-02-05T19:27:00Z">
            <w:rPr>
              <w:del w:id="306" w:author="Menon, Sunita (NIH/NCI) [C]" w:date="2024-02-05T19:49:00Z"/>
            </w:rPr>
          </w:rPrChange>
        </w:rPr>
        <w:pPrChange w:id="307" w:author="Menon, Sunita (NIH/NCI) [C]" w:date="2024-02-05T19:27:00Z">
          <w:pPr>
            <w:pStyle w:val="ListParagraph"/>
            <w:numPr>
              <w:ilvl w:val="2"/>
              <w:numId w:val="8"/>
            </w:numPr>
            <w:ind w:left="1080" w:hanging="360"/>
          </w:pPr>
        </w:pPrChange>
      </w:pPr>
      <w:r w:rsidRPr="00330679">
        <w:rPr>
          <w:sz w:val="32"/>
          <w:szCs w:val="32"/>
          <w:rPrChange w:id="308" w:author="Menon, Sunita (NIH/NCI) [C]" w:date="2024-02-05T19:27:00Z">
            <w:rPr/>
          </w:rPrChange>
        </w:rPr>
        <w:t xml:space="preserve">Copy the war file </w:t>
      </w:r>
      <w:r w:rsidR="00585D56" w:rsidRPr="00330679">
        <w:rPr>
          <w:sz w:val="32"/>
          <w:szCs w:val="32"/>
          <w:rPrChange w:id="309" w:author="Menon, Sunita (NIH/NCI) [C]" w:date="2024-02-05T19:27:00Z">
            <w:rPr/>
          </w:rPrChange>
        </w:rPr>
        <w:t xml:space="preserve">to the </w:t>
      </w:r>
      <w:ins w:id="310" w:author="Menon, Sunita (NIH/NCI) [C]" w:date="2024-02-05T19:02:00Z">
        <w:r w:rsidR="00D6638C" w:rsidRPr="00330679">
          <w:rPr>
            <w:sz w:val="32"/>
            <w:szCs w:val="32"/>
            <w:rPrChange w:id="311" w:author="Menon, Sunita (NIH/NCI) [C]" w:date="2024-02-05T19:27:00Z">
              <w:rPr/>
            </w:rPrChange>
          </w:rPr>
          <w:t xml:space="preserve">tomcat </w:t>
        </w:r>
      </w:ins>
      <w:r w:rsidRPr="00330679">
        <w:rPr>
          <w:sz w:val="32"/>
          <w:szCs w:val="32"/>
          <w:rPrChange w:id="312" w:author="Menon, Sunita (NIH/NCI) [C]" w:date="2024-02-05T19:27:00Z">
            <w:rPr/>
          </w:rPrChange>
        </w:rPr>
        <w:t>webapps directory</w:t>
      </w:r>
      <w:ins w:id="313" w:author="Menon, Sunita (NIH/NCI) [C]" w:date="2024-02-05T19:11:00Z">
        <w:r w:rsidR="00C506F8" w:rsidRPr="00330679">
          <w:rPr>
            <w:sz w:val="32"/>
            <w:szCs w:val="32"/>
            <w:rPrChange w:id="314" w:author="Menon, Sunita (NIH/NCI) [C]" w:date="2024-02-05T19:27:00Z">
              <w:rPr/>
            </w:rPrChange>
          </w:rPr>
          <w:t xml:space="preserve"> naming it with extension </w:t>
        </w:r>
        <w:r w:rsidR="00C506F8" w:rsidRPr="00330679">
          <w:rPr>
            <w:i/>
            <w:iCs/>
            <w:sz w:val="32"/>
            <w:szCs w:val="32"/>
            <w:rPrChange w:id="315" w:author="Menon, Sunita (NIH/NCI) [C]" w:date="2024-02-05T19:27:00Z">
              <w:rPr>
                <w:sz w:val="32"/>
                <w:szCs w:val="32"/>
              </w:rPr>
            </w:rPrChange>
          </w:rPr>
          <w:t>.staged</w:t>
        </w:r>
      </w:ins>
      <w:ins w:id="316" w:author="Menon, Sunita (NIH/NCI) [C]" w:date="2024-02-05T19:02:00Z">
        <w:r w:rsidR="00D6638C" w:rsidRPr="00330679">
          <w:rPr>
            <w:sz w:val="32"/>
            <w:szCs w:val="32"/>
            <w:rPrChange w:id="317" w:author="Menon, Sunita (NIH/NCI) [C]" w:date="2024-02-05T19:27:00Z">
              <w:rPr/>
            </w:rPrChange>
          </w:rPr>
          <w:t>:</w:t>
        </w:r>
      </w:ins>
      <w:del w:id="318" w:author="Menon, Sunita (NIH/NCI) [C]" w:date="2024-02-05T19:02:00Z">
        <w:r w:rsidRPr="00330679" w:rsidDel="00D6638C">
          <w:rPr>
            <w:sz w:val="32"/>
            <w:szCs w:val="32"/>
            <w:rPrChange w:id="319" w:author="Menon, Sunita (NIH/NCI) [C]" w:date="2024-02-05T19:27:00Z">
              <w:rPr/>
            </w:rPrChange>
          </w:rPr>
          <w:delText xml:space="preserve"> located under the path: /usr/share/tomcat/webapps/</w:delText>
        </w:r>
      </w:del>
    </w:p>
    <w:p w14:paraId="32EC237D" w14:textId="77777777" w:rsidR="005B16BA" w:rsidRPr="0092568E" w:rsidRDefault="005B16BA">
      <w:pPr>
        <w:pStyle w:val="ListParagraph"/>
        <w:numPr>
          <w:ilvl w:val="0"/>
          <w:numId w:val="23"/>
        </w:numPr>
        <w:rPr>
          <w:sz w:val="32"/>
          <w:szCs w:val="32"/>
          <w:rPrChange w:id="320" w:author="Menon, Sunita (NIH/NCI) [C]" w:date="2024-02-05T19:49:00Z">
            <w:rPr/>
          </w:rPrChange>
        </w:rPr>
        <w:pPrChange w:id="321" w:author="Menon, Sunita (NIH/NCI) [C]" w:date="2024-02-05T19:49:00Z">
          <w:pPr>
            <w:pStyle w:val="ListParagraph"/>
            <w:ind w:left="1080"/>
          </w:pPr>
        </w:pPrChange>
      </w:pPr>
    </w:p>
    <w:p w14:paraId="60E7D0E9" w14:textId="2962C3BE" w:rsidR="005B16BA" w:rsidRPr="00314F61" w:rsidRDefault="005B16BA" w:rsidP="005B16BA">
      <w:pPr>
        <w:pStyle w:val="ListParagraph"/>
        <w:ind w:left="1800"/>
        <w:rPr>
          <w:rFonts w:ascii="Calibri" w:hAnsi="Calibri" w:cs="Calibri"/>
          <w:color w:val="0E2841" w:themeColor="text2"/>
          <w:sz w:val="28"/>
          <w:szCs w:val="28"/>
          <w:shd w:val="clear" w:color="auto" w:fill="F8F8F8"/>
          <w:rPrChange w:id="322" w:author="Menon, Sunita (NIH/NCI) [C]" w:date="2024-02-05T22:53:00Z">
            <w:rPr>
              <w:color w:val="1D1C1D"/>
              <w:sz w:val="32"/>
              <w:szCs w:val="32"/>
              <w:shd w:val="clear" w:color="auto" w:fill="F8F8F8"/>
            </w:rPr>
          </w:rPrChange>
        </w:rPr>
      </w:pPr>
      <w:r w:rsidRPr="00314F61">
        <w:rPr>
          <w:rFonts w:ascii="Calibri" w:hAnsi="Calibri" w:cs="Calibri"/>
          <w:color w:val="0E2841" w:themeColor="text2"/>
          <w:sz w:val="28"/>
          <w:szCs w:val="28"/>
          <w:rPrChange w:id="323" w:author="Menon, Sunita (NIH/NCI) [C]" w:date="2024-02-05T22:53:00Z">
            <w:rPr>
              <w:sz w:val="32"/>
              <w:szCs w:val="32"/>
            </w:rPr>
          </w:rPrChange>
        </w:rPr>
        <w:t>cp /opt/nci-doe/nci-doe-data-sharing/target/web-doe-</w:t>
      </w:r>
      <w:r w:rsidR="00E67CF5" w:rsidRPr="00314F61">
        <w:rPr>
          <w:rFonts w:ascii="Calibri" w:hAnsi="Calibri" w:cs="Calibri"/>
          <w:color w:val="0E2841" w:themeColor="text2"/>
          <w:sz w:val="28"/>
          <w:szCs w:val="28"/>
          <w:rPrChange w:id="324" w:author="Menon, Sunita (NIH/NCI) [C]" w:date="2024-02-05T22:53:00Z">
            <w:rPr>
              <w:sz w:val="32"/>
              <w:szCs w:val="32"/>
            </w:rPr>
          </w:rPrChange>
        </w:rPr>
        <w:t>&lt;war_file_version&gt;.</w:t>
      </w:r>
      <w:r w:rsidRPr="00314F61">
        <w:rPr>
          <w:rFonts w:ascii="Calibri" w:hAnsi="Calibri" w:cs="Calibri"/>
          <w:color w:val="0E2841" w:themeColor="text2"/>
          <w:sz w:val="28"/>
          <w:szCs w:val="28"/>
          <w:rPrChange w:id="325" w:author="Menon, Sunita (NIH/NCI) [C]" w:date="2024-02-05T22:53:00Z">
            <w:rPr>
              <w:sz w:val="32"/>
              <w:szCs w:val="32"/>
            </w:rPr>
          </w:rPrChange>
        </w:rPr>
        <w:t>war /usr/share/tomcat/webapps/</w:t>
      </w:r>
      <w:ins w:id="326" w:author="Menon, Sunita (NIH/NCI) [C]" w:date="2024-02-05T19:11:00Z">
        <w:r w:rsidR="00C506F8" w:rsidRPr="00314F61">
          <w:rPr>
            <w:rFonts w:ascii="Calibri" w:hAnsi="Calibri" w:cs="Calibri"/>
            <w:color w:val="0E2841" w:themeColor="text2"/>
            <w:sz w:val="28"/>
            <w:szCs w:val="28"/>
            <w:rPrChange w:id="327" w:author="Menon, Sunita (NIH/NCI) [C]" w:date="2024-02-05T22:53:00Z">
              <w:rPr>
                <w:sz w:val="32"/>
                <w:szCs w:val="32"/>
              </w:rPr>
            </w:rPrChange>
          </w:rPr>
          <w:t xml:space="preserve"> web-doe-&lt;war_file_version&gt;.war.staged</w:t>
        </w:r>
      </w:ins>
      <w:del w:id="328" w:author="Menon, Sunita (NIH/NCI) [C]" w:date="2024-02-05T19:16:00Z">
        <w:r w:rsidRPr="00314F61" w:rsidDel="00555FC2">
          <w:rPr>
            <w:rFonts w:ascii="Calibri" w:eastAsiaTheme="minorHAnsi" w:hAnsi="Calibri" w:cs="Calibri"/>
            <w:color w:val="0E2841" w:themeColor="text2"/>
            <w:sz w:val="28"/>
            <w:szCs w:val="28"/>
            <w14:ligatures w14:val="standardContextual"/>
            <w:rPrChange w:id="329" w:author="Menon, Sunita (NIH/NCI) [C]" w:date="2024-02-05T22:53:00Z">
              <w:rPr>
                <w:rFonts w:ascii="Menlo" w:eastAsiaTheme="minorHAnsi" w:hAnsi="Menlo" w:cs="Menlo"/>
                <w:color w:val="000000"/>
                <w:sz w:val="22"/>
                <w:szCs w:val="22"/>
                <w14:ligatures w14:val="standardContextual"/>
              </w:rPr>
            </w:rPrChange>
          </w:rPr>
          <w:br/>
        </w:r>
      </w:del>
    </w:p>
    <w:p w14:paraId="7670811D" w14:textId="77777777" w:rsidR="005B16BA" w:rsidRPr="003C152B" w:rsidRDefault="005B16BA" w:rsidP="005B16BA">
      <w:pPr>
        <w:pStyle w:val="ListParagraph"/>
        <w:rPr>
          <w:color w:val="1D1C1D"/>
          <w:sz w:val="32"/>
          <w:szCs w:val="32"/>
          <w:shd w:val="clear" w:color="auto" w:fill="F8F8F8"/>
        </w:rPr>
      </w:pPr>
    </w:p>
    <w:p w14:paraId="3D5470F9" w14:textId="0C20F045" w:rsidR="00555FC2" w:rsidRDefault="00DE5B94" w:rsidP="00555FC2">
      <w:pPr>
        <w:pStyle w:val="ListParagraph"/>
        <w:numPr>
          <w:ilvl w:val="0"/>
          <w:numId w:val="3"/>
        </w:numPr>
        <w:ind w:left="1240"/>
        <w:rPr>
          <w:ins w:id="330" w:author="Menon, Sunita (NIH/NCI) [C]" w:date="2024-02-05T19:17:00Z"/>
          <w:color w:val="1D1C1D"/>
          <w:sz w:val="32"/>
          <w:szCs w:val="32"/>
          <w:shd w:val="clear" w:color="auto" w:fill="F8F8F8"/>
        </w:rPr>
      </w:pPr>
      <w:r>
        <w:rPr>
          <w:color w:val="1D1C1D"/>
          <w:sz w:val="32"/>
          <w:szCs w:val="32"/>
          <w:shd w:val="clear" w:color="auto" w:fill="F8F8F8"/>
        </w:rPr>
        <w:lastRenderedPageBreak/>
        <w:t>Do th</w:t>
      </w:r>
      <w:ins w:id="331" w:author="Menon, Sunita (NIH/NCI) [C]" w:date="2024-02-05T19:20:00Z">
        <w:r w:rsidR="00555FC2">
          <w:rPr>
            <w:color w:val="1D1C1D"/>
            <w:sz w:val="32"/>
            <w:szCs w:val="32"/>
            <w:shd w:val="clear" w:color="auto" w:fill="F8F8F8"/>
          </w:rPr>
          <w:t>ese</w:t>
        </w:r>
      </w:ins>
      <w:ins w:id="332" w:author="Menon, Sunita (NIH/NCI) [C]" w:date="2024-02-05T19:50:00Z">
        <w:r w:rsidR="0092568E">
          <w:rPr>
            <w:color w:val="1D1C1D"/>
            <w:sz w:val="32"/>
            <w:szCs w:val="32"/>
            <w:shd w:val="clear" w:color="auto" w:fill="F8F8F8"/>
          </w:rPr>
          <w:t xml:space="preserve"> </w:t>
        </w:r>
      </w:ins>
      <w:del w:id="333" w:author="Menon, Sunita (NIH/NCI) [C]" w:date="2024-02-05T19:20:00Z">
        <w:r w:rsidDel="00555FC2">
          <w:rPr>
            <w:color w:val="1D1C1D"/>
            <w:sz w:val="32"/>
            <w:szCs w:val="32"/>
            <w:shd w:val="clear" w:color="auto" w:fill="F8F8F8"/>
          </w:rPr>
          <w:delText>is</w:delText>
        </w:r>
      </w:del>
      <w:del w:id="334" w:author="Menon, Sunita (NIH/NCI) [C]" w:date="2024-02-05T19:50:00Z">
        <w:r w:rsidDel="0092568E">
          <w:rPr>
            <w:color w:val="1D1C1D"/>
            <w:sz w:val="32"/>
            <w:szCs w:val="32"/>
            <w:shd w:val="clear" w:color="auto" w:fill="F8F8F8"/>
          </w:rPr>
          <w:delText xml:space="preserve"> </w:delText>
        </w:r>
      </w:del>
      <w:ins w:id="335" w:author="Menon, Sunita (NIH/NCI) [C]" w:date="2024-02-05T19:20:00Z">
        <w:r w:rsidR="00555FC2">
          <w:rPr>
            <w:color w:val="1D1C1D"/>
            <w:sz w:val="32"/>
            <w:szCs w:val="32"/>
            <w:shd w:val="clear" w:color="auto" w:fill="F8F8F8"/>
          </w:rPr>
          <w:t xml:space="preserve">two </w:t>
        </w:r>
      </w:ins>
      <w:r>
        <w:rPr>
          <w:color w:val="1D1C1D"/>
          <w:sz w:val="32"/>
          <w:szCs w:val="32"/>
          <w:shd w:val="clear" w:color="auto" w:fill="F8F8F8"/>
        </w:rPr>
        <w:t>step</w:t>
      </w:r>
      <w:ins w:id="336" w:author="Menon, Sunita (NIH/NCI) [C]" w:date="2024-02-05T19:20:00Z">
        <w:r w:rsidR="00555FC2">
          <w:rPr>
            <w:color w:val="1D1C1D"/>
            <w:sz w:val="32"/>
            <w:szCs w:val="32"/>
            <w:shd w:val="clear" w:color="auto" w:fill="F8F8F8"/>
          </w:rPr>
          <w:t>s</w:t>
        </w:r>
      </w:ins>
      <w:r>
        <w:rPr>
          <w:color w:val="1D1C1D"/>
          <w:sz w:val="32"/>
          <w:szCs w:val="32"/>
          <w:shd w:val="clear" w:color="auto" w:fill="F8F8F8"/>
        </w:rPr>
        <w:t xml:space="preserve"> only when doing a first time build for a new branch. Else, skip</w:t>
      </w:r>
      <w:del w:id="337" w:author="Menon, Sunita (NIH/NCI) [C]" w:date="2024-02-05T19:20:00Z">
        <w:r w:rsidDel="00555FC2">
          <w:rPr>
            <w:color w:val="1D1C1D"/>
            <w:sz w:val="32"/>
            <w:szCs w:val="32"/>
            <w:shd w:val="clear" w:color="auto" w:fill="F8F8F8"/>
          </w:rPr>
          <w:delText xml:space="preserve"> </w:delText>
        </w:r>
      </w:del>
      <w:ins w:id="338" w:author="Menon, Sunita (NIH/NCI) [C]" w:date="2024-02-05T19:20:00Z">
        <w:r w:rsidR="00555FC2">
          <w:rPr>
            <w:color w:val="1D1C1D"/>
            <w:sz w:val="32"/>
            <w:szCs w:val="32"/>
            <w:shd w:val="clear" w:color="auto" w:fill="F8F8F8"/>
          </w:rPr>
          <w:t xml:space="preserve"> them</w:t>
        </w:r>
      </w:ins>
      <w:del w:id="339" w:author="Menon, Sunita (NIH/NCI) [C]" w:date="2024-02-05T19:20:00Z">
        <w:r w:rsidDel="00555FC2">
          <w:rPr>
            <w:color w:val="1D1C1D"/>
            <w:sz w:val="32"/>
            <w:szCs w:val="32"/>
            <w:shd w:val="clear" w:color="auto" w:fill="F8F8F8"/>
          </w:rPr>
          <w:delText>this step</w:delText>
        </w:r>
      </w:del>
      <w:r>
        <w:rPr>
          <w:color w:val="1D1C1D"/>
          <w:sz w:val="32"/>
          <w:szCs w:val="32"/>
          <w:shd w:val="clear" w:color="auto" w:fill="F8F8F8"/>
        </w:rPr>
        <w:t xml:space="preserve">. </w:t>
      </w:r>
    </w:p>
    <w:p w14:paraId="53D873A2" w14:textId="77777777" w:rsidR="00295FD3" w:rsidRDefault="00555FC2" w:rsidP="00555FC2">
      <w:pPr>
        <w:pStyle w:val="ListParagraph"/>
        <w:numPr>
          <w:ilvl w:val="1"/>
          <w:numId w:val="3"/>
        </w:numPr>
        <w:rPr>
          <w:ins w:id="340" w:author="Menon, Sunita (NIH/NCI) [C]" w:date="2024-02-05T23:16:00Z"/>
          <w:color w:val="1D1C1D"/>
          <w:sz w:val="32"/>
          <w:szCs w:val="32"/>
          <w:shd w:val="clear" w:color="auto" w:fill="F8F8F8"/>
        </w:rPr>
      </w:pPr>
      <w:ins w:id="341" w:author="Menon, Sunita (NIH/NCI) [C]" w:date="2024-02-05T19:21:00Z">
        <w:r>
          <w:rPr>
            <w:color w:val="1D1C1D"/>
            <w:sz w:val="32"/>
            <w:szCs w:val="32"/>
            <w:shd w:val="clear" w:color="auto" w:fill="F8F8F8"/>
          </w:rPr>
          <w:t xml:space="preserve">Cd to tomcat config directory: </w:t>
        </w:r>
      </w:ins>
    </w:p>
    <w:p w14:paraId="0406AA7B" w14:textId="7BAA6B04" w:rsidR="00555FC2" w:rsidRPr="00295FD3" w:rsidRDefault="00555FC2">
      <w:pPr>
        <w:ind w:left="2160"/>
        <w:rPr>
          <w:ins w:id="342" w:author="Menon, Sunita (NIH/NCI) [C]" w:date="2024-02-05T19:20:00Z"/>
          <w:color w:val="1D1C1D"/>
          <w:sz w:val="32"/>
          <w:szCs w:val="32"/>
          <w:shd w:val="clear" w:color="auto" w:fill="F8F8F8"/>
          <w:rPrChange w:id="343" w:author="Menon, Sunita (NIH/NCI) [C]" w:date="2024-02-05T23:16:00Z">
            <w:rPr>
              <w:ins w:id="344" w:author="Menon, Sunita (NIH/NCI) [C]" w:date="2024-02-05T19:20:00Z"/>
              <w:sz w:val="32"/>
              <w:szCs w:val="32"/>
              <w:shd w:val="clear" w:color="auto" w:fill="F8F8F8"/>
            </w:rPr>
          </w:rPrChange>
        </w:rPr>
        <w:pPrChange w:id="345" w:author="Menon, Sunita (NIH/NCI) [C]" w:date="2024-02-05T23:16:00Z">
          <w:pPr>
            <w:pStyle w:val="ListParagraph"/>
            <w:numPr>
              <w:ilvl w:val="1"/>
              <w:numId w:val="3"/>
            </w:numPr>
            <w:ind w:left="1800" w:hanging="360"/>
          </w:pPr>
        </w:pPrChange>
      </w:pPr>
      <w:ins w:id="346" w:author="Menon, Sunita (NIH/NCI) [C]" w:date="2024-02-05T19:20:00Z">
        <w:r w:rsidRPr="00295FD3">
          <w:rPr>
            <w:rFonts w:ascii="Calibri" w:hAnsi="Calibri" w:cs="Calibri"/>
            <w:color w:val="1D1C1D"/>
            <w:sz w:val="28"/>
            <w:szCs w:val="28"/>
            <w:shd w:val="clear" w:color="auto" w:fill="F8F8F8"/>
            <w:rPrChange w:id="347" w:author="Menon, Sunita (NIH/NCI) [C]" w:date="2024-02-05T23:16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>cd</w:t>
        </w:r>
      </w:ins>
      <w:moveToRangeStart w:id="348" w:author="Menon, Sunita (NIH/NCI) [C]" w:date="2024-02-05T19:17:00Z" w:name="move158053085"/>
      <w:moveTo w:id="349" w:author="Menon, Sunita (NIH/NCI) [C]" w:date="2024-02-05T19:17:00Z">
        <w:del w:id="350" w:author="Menon, Sunita (NIH/NCI) [C]" w:date="2024-02-05T19:20:00Z">
          <w:r w:rsidRPr="00295FD3" w:rsidDel="00555FC2">
            <w:rPr>
              <w:rFonts w:ascii="Calibri" w:hAnsi="Calibri" w:cs="Calibri"/>
              <w:color w:val="1D1C1D"/>
              <w:sz w:val="28"/>
              <w:szCs w:val="28"/>
              <w:shd w:val="clear" w:color="auto" w:fill="F8F8F8"/>
              <w:rPrChange w:id="351" w:author="Menon, Sunita (NIH/NCI) [C]" w:date="2024-02-05T23:16:00Z">
                <w:rPr>
                  <w:shd w:val="clear" w:color="auto" w:fill="F8F8F8"/>
                </w:rPr>
              </w:rPrChange>
            </w:rPr>
            <w:delText>Go</w:delText>
          </w:r>
        </w:del>
      </w:moveTo>
      <w:ins w:id="352" w:author="Menon, Sunita (NIH/NCI) [C]" w:date="2024-02-05T19:21:00Z">
        <w:r w:rsidRPr="00295FD3">
          <w:rPr>
            <w:rFonts w:ascii="Calibri" w:hAnsi="Calibri" w:cs="Calibri"/>
            <w:color w:val="1D1C1D"/>
            <w:sz w:val="28"/>
            <w:szCs w:val="28"/>
            <w:shd w:val="clear" w:color="auto" w:fill="F8F8F8"/>
            <w:rPrChange w:id="353" w:author="Menon, Sunita (NIH/NCI) [C]" w:date="2024-02-05T23:16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 xml:space="preserve"> </w:t>
        </w:r>
      </w:ins>
      <w:moveTo w:id="354" w:author="Menon, Sunita (NIH/NCI) [C]" w:date="2024-02-05T19:17:00Z">
        <w:del w:id="355" w:author="Menon, Sunita (NIH/NCI) [C]" w:date="2024-02-05T19:21:00Z">
          <w:r w:rsidRPr="00295FD3" w:rsidDel="00555FC2">
            <w:rPr>
              <w:rFonts w:ascii="Calibri" w:hAnsi="Calibri" w:cs="Calibri"/>
              <w:color w:val="1D1C1D"/>
              <w:sz w:val="28"/>
              <w:szCs w:val="28"/>
              <w:shd w:val="clear" w:color="auto" w:fill="F8F8F8"/>
              <w:rPrChange w:id="356" w:author="Menon, Sunita (NIH/NCI) [C]" w:date="2024-02-05T23:16:00Z">
                <w:rPr>
                  <w:shd w:val="clear" w:color="auto" w:fill="F8F8F8"/>
                </w:rPr>
              </w:rPrChange>
            </w:rPr>
            <w:delText xml:space="preserve"> to the directory </w:delText>
          </w:r>
        </w:del>
        <w:r w:rsidRPr="00295FD3">
          <w:rPr>
            <w:rFonts w:ascii="Calibri" w:hAnsi="Calibri" w:cs="Calibri"/>
            <w:color w:val="1D1C1D"/>
            <w:sz w:val="28"/>
            <w:szCs w:val="28"/>
            <w:shd w:val="clear" w:color="auto" w:fill="F8F8F8"/>
            <w:rPrChange w:id="357" w:author="Menon, Sunita (NIH/NCI) [C]" w:date="2024-02-05T23:16:00Z">
              <w:rPr>
                <w:b/>
                <w:bCs/>
                <w:shd w:val="clear" w:color="auto" w:fill="F8F8F8"/>
              </w:rPr>
            </w:rPrChange>
          </w:rPr>
          <w:t>/usr/share/tomcat/conf/</w:t>
        </w:r>
        <w:r w:rsidRPr="00295FD3">
          <w:rPr>
            <w:color w:val="1D1C1D"/>
            <w:sz w:val="32"/>
            <w:szCs w:val="32"/>
            <w:shd w:val="clear" w:color="auto" w:fill="F8F8F8"/>
            <w:rPrChange w:id="358" w:author="Menon, Sunita (NIH/NCI) [C]" w:date="2024-02-05T23:16:00Z">
              <w:rPr>
                <w:shd w:val="clear" w:color="auto" w:fill="F8F8F8"/>
              </w:rPr>
            </w:rPrChange>
          </w:rPr>
          <w:t xml:space="preserve"> </w:t>
        </w:r>
        <w:del w:id="359" w:author="Menon, Sunita (NIH/NCI) [C]" w:date="2024-02-05T19:21:00Z">
          <w:r w:rsidRPr="00295FD3" w:rsidDel="00555FC2">
            <w:rPr>
              <w:color w:val="1D1C1D"/>
              <w:sz w:val="32"/>
              <w:szCs w:val="32"/>
              <w:shd w:val="clear" w:color="auto" w:fill="F8F8F8"/>
              <w:rPrChange w:id="360" w:author="Menon, Sunita (NIH/NCI) [C]" w:date="2024-02-05T23:16:00Z">
                <w:rPr>
                  <w:shd w:val="clear" w:color="auto" w:fill="F8F8F8"/>
                </w:rPr>
              </w:rPrChange>
            </w:rPr>
            <w:delText xml:space="preserve">and </w:delText>
          </w:r>
        </w:del>
      </w:moveTo>
    </w:p>
    <w:p w14:paraId="5C4EAB31" w14:textId="5EBCB4F1" w:rsidR="00555FC2" w:rsidRPr="00555FC2" w:rsidRDefault="00555FC2">
      <w:pPr>
        <w:pStyle w:val="ListParagraph"/>
        <w:numPr>
          <w:ilvl w:val="1"/>
          <w:numId w:val="3"/>
        </w:numPr>
        <w:rPr>
          <w:moveTo w:id="361" w:author="Menon, Sunita (NIH/NCI) [C]" w:date="2024-02-05T19:17:00Z"/>
          <w:color w:val="1D1C1D"/>
          <w:sz w:val="32"/>
          <w:szCs w:val="32"/>
          <w:shd w:val="clear" w:color="auto" w:fill="F8F8F8"/>
          <w:rPrChange w:id="362" w:author="Menon, Sunita (NIH/NCI) [C]" w:date="2024-02-05T19:17:00Z">
            <w:rPr>
              <w:moveTo w:id="363" w:author="Menon, Sunita (NIH/NCI) [C]" w:date="2024-02-05T19:17:00Z"/>
              <w:shd w:val="clear" w:color="auto" w:fill="F8F8F8"/>
            </w:rPr>
          </w:rPrChange>
        </w:rPr>
        <w:pPrChange w:id="364" w:author="Menon, Sunita (NIH/NCI) [C]" w:date="2024-02-05T19:18:00Z">
          <w:pPr>
            <w:pStyle w:val="ListParagraph"/>
            <w:numPr>
              <w:numId w:val="3"/>
            </w:numPr>
            <w:ind w:left="1080" w:hanging="360"/>
          </w:pPr>
        </w:pPrChange>
      </w:pPr>
      <w:ins w:id="365" w:author="Menon, Sunita (NIH/NCI) [C]" w:date="2024-02-05T19:21:00Z">
        <w:r>
          <w:rPr>
            <w:color w:val="1D1C1D"/>
            <w:sz w:val="32"/>
            <w:szCs w:val="32"/>
            <w:shd w:val="clear" w:color="auto" w:fill="F8F8F8"/>
          </w:rPr>
          <w:t>E</w:t>
        </w:r>
      </w:ins>
      <w:moveTo w:id="366" w:author="Menon, Sunita (NIH/NCI) [C]" w:date="2024-02-05T19:17:00Z">
        <w:del w:id="367" w:author="Menon, Sunita (NIH/NCI) [C]" w:date="2024-02-05T19:21:00Z">
          <w:r w:rsidRPr="00555FC2" w:rsidDel="00555FC2">
            <w:rPr>
              <w:color w:val="1D1C1D"/>
              <w:sz w:val="32"/>
              <w:szCs w:val="32"/>
              <w:shd w:val="clear" w:color="auto" w:fill="F8F8F8"/>
              <w:rPrChange w:id="368" w:author="Menon, Sunita (NIH/NCI) [C]" w:date="2024-02-05T19:17:00Z">
                <w:rPr>
                  <w:shd w:val="clear" w:color="auto" w:fill="F8F8F8"/>
                </w:rPr>
              </w:rPrChange>
            </w:rPr>
            <w:delText>e</w:delText>
          </w:r>
        </w:del>
        <w:r w:rsidRPr="00555FC2">
          <w:rPr>
            <w:color w:val="1D1C1D"/>
            <w:sz w:val="32"/>
            <w:szCs w:val="32"/>
            <w:shd w:val="clear" w:color="auto" w:fill="F8F8F8"/>
            <w:rPrChange w:id="369" w:author="Menon, Sunita (NIH/NCI) [C]" w:date="2024-02-05T19:17:00Z">
              <w:rPr>
                <w:shd w:val="clear" w:color="auto" w:fill="F8F8F8"/>
              </w:rPr>
            </w:rPrChange>
          </w:rPr>
          <w:t>dit the server.xml file for the following line:</w:t>
        </w:r>
      </w:moveTo>
    </w:p>
    <w:p w14:paraId="510A5D74" w14:textId="77777777" w:rsidR="00555FC2" w:rsidRPr="00314F61" w:rsidDel="001A74A3" w:rsidRDefault="00555FC2" w:rsidP="00555FC2">
      <w:pPr>
        <w:pStyle w:val="ListParagraph"/>
        <w:ind w:left="2040"/>
        <w:rPr>
          <w:del w:id="370" w:author="Menon, Sunita (NIH/NCI) [C]" w:date="2024-02-05T23:22:00Z"/>
          <w:moveTo w:id="371" w:author="Menon, Sunita (NIH/NCI) [C]" w:date="2024-02-05T19:17:00Z"/>
          <w:rFonts w:ascii="Calibri" w:hAnsi="Calibri" w:cs="Calibri"/>
          <w:color w:val="2EAEBB"/>
          <w:sz w:val="28"/>
          <w:szCs w:val="28"/>
          <w:rPrChange w:id="372" w:author="Menon, Sunita (NIH/NCI) [C]" w:date="2024-02-05T22:50:00Z">
            <w:rPr>
              <w:del w:id="373" w:author="Menon, Sunita (NIH/NCI) [C]" w:date="2024-02-05T23:22:00Z"/>
              <w:moveTo w:id="374" w:author="Menon, Sunita (NIH/NCI) [C]" w:date="2024-02-05T19:17:00Z"/>
              <w:color w:val="2EAEBB"/>
              <w:sz w:val="32"/>
              <w:szCs w:val="32"/>
            </w:rPr>
          </w:rPrChange>
        </w:rPr>
      </w:pPr>
      <w:moveTo w:id="375" w:author="Menon, Sunita (NIH/NCI) [C]" w:date="2024-02-05T19:17:00Z">
        <w:r w:rsidRPr="00314F61">
          <w:rPr>
            <w:rFonts w:ascii="Calibri" w:hAnsi="Calibri" w:cs="Calibri"/>
            <w:color w:val="2EAEBB"/>
            <w:sz w:val="28"/>
            <w:szCs w:val="28"/>
            <w:rPrChange w:id="376" w:author="Menon, Sunita (NIH/NCI) [C]" w:date="2024-02-05T22:50:00Z">
              <w:rPr>
                <w:color w:val="2EAEBB"/>
                <w:sz w:val="32"/>
                <w:szCs w:val="32"/>
              </w:rPr>
            </w:rPrChange>
          </w:rPr>
          <w:t xml:space="preserve">&lt;Context </w:t>
        </w:r>
        <w:r w:rsidRPr="00314F61">
          <w:rPr>
            <w:rFonts w:ascii="Calibri" w:hAnsi="Calibri" w:cs="Calibri"/>
            <w:color w:val="2FB41D"/>
            <w:sz w:val="28"/>
            <w:szCs w:val="28"/>
            <w:rPrChange w:id="377" w:author="Menon, Sunita (NIH/NCI) [C]" w:date="2024-02-05T22:50:00Z">
              <w:rPr>
                <w:color w:val="2FB41D"/>
                <w:sz w:val="32"/>
                <w:szCs w:val="32"/>
              </w:rPr>
            </w:rPrChange>
          </w:rPr>
          <w:t>path</w:t>
        </w:r>
        <w:r w:rsidRPr="00314F61">
          <w:rPr>
            <w:rFonts w:ascii="Calibri" w:hAnsi="Calibri" w:cs="Calibri"/>
            <w:color w:val="000000"/>
            <w:sz w:val="28"/>
            <w:szCs w:val="28"/>
            <w:rPrChange w:id="378" w:author="Menon, Sunita (NIH/NCI) [C]" w:date="2024-02-05T22:50:00Z">
              <w:rPr>
                <w:color w:val="000000"/>
                <w:sz w:val="32"/>
                <w:szCs w:val="32"/>
              </w:rPr>
            </w:rPrChange>
          </w:rPr>
          <w:t>=</w:t>
        </w:r>
        <w:r w:rsidRPr="00314F61">
          <w:rPr>
            <w:rFonts w:ascii="Calibri" w:hAnsi="Calibri" w:cs="Calibri"/>
            <w:color w:val="B42419"/>
            <w:sz w:val="28"/>
            <w:szCs w:val="28"/>
            <w:rPrChange w:id="379" w:author="Menon, Sunita (NIH/NCI) [C]" w:date="2024-02-05T22:50:00Z">
              <w:rPr>
                <w:color w:val="B42419"/>
                <w:sz w:val="32"/>
                <w:szCs w:val="32"/>
              </w:rPr>
            </w:rPrChange>
          </w:rPr>
          <w:t>""</w:t>
        </w:r>
        <w:r w:rsidRPr="00314F61">
          <w:rPr>
            <w:rFonts w:ascii="Calibri" w:hAnsi="Calibri" w:cs="Calibri"/>
            <w:color w:val="2EAEBB"/>
            <w:sz w:val="28"/>
            <w:szCs w:val="28"/>
            <w:rPrChange w:id="380" w:author="Menon, Sunita (NIH/NCI) [C]" w:date="2024-02-05T22:50:00Z">
              <w:rPr>
                <w:color w:val="2EAEBB"/>
                <w:sz w:val="32"/>
                <w:szCs w:val="32"/>
              </w:rPr>
            </w:rPrChange>
          </w:rPr>
          <w:t xml:space="preserve"> </w:t>
        </w:r>
        <w:r w:rsidRPr="00314F61">
          <w:rPr>
            <w:rFonts w:ascii="Calibri" w:hAnsi="Calibri" w:cs="Calibri"/>
            <w:color w:val="2FB41D"/>
            <w:sz w:val="28"/>
            <w:szCs w:val="28"/>
            <w:rPrChange w:id="381" w:author="Menon, Sunita (NIH/NCI) [C]" w:date="2024-02-05T22:50:00Z">
              <w:rPr>
                <w:color w:val="2FB41D"/>
                <w:sz w:val="32"/>
                <w:szCs w:val="32"/>
              </w:rPr>
            </w:rPrChange>
          </w:rPr>
          <w:t>docBase</w:t>
        </w:r>
        <w:r w:rsidRPr="00314F61">
          <w:rPr>
            <w:rFonts w:ascii="Calibri" w:hAnsi="Calibri" w:cs="Calibri"/>
            <w:color w:val="000000"/>
            <w:sz w:val="28"/>
            <w:szCs w:val="28"/>
            <w:rPrChange w:id="382" w:author="Menon, Sunita (NIH/NCI) [C]" w:date="2024-02-05T22:50:00Z">
              <w:rPr>
                <w:color w:val="000000"/>
                <w:sz w:val="32"/>
                <w:szCs w:val="32"/>
              </w:rPr>
            </w:rPrChange>
          </w:rPr>
          <w:t>=</w:t>
        </w:r>
        <w:r w:rsidRPr="00314F61">
          <w:rPr>
            <w:rFonts w:ascii="Calibri" w:hAnsi="Calibri" w:cs="Calibri"/>
            <w:color w:val="B42419"/>
            <w:sz w:val="28"/>
            <w:szCs w:val="28"/>
            <w:rPrChange w:id="383" w:author="Menon, Sunita (NIH/NCI) [C]" w:date="2024-02-05T22:50:00Z">
              <w:rPr>
                <w:color w:val="B42419"/>
                <w:sz w:val="32"/>
                <w:szCs w:val="32"/>
              </w:rPr>
            </w:rPrChange>
          </w:rPr>
          <w:t>"web-doe-&lt;war_file_version&gt;"</w:t>
        </w:r>
        <w:r w:rsidRPr="00314F61">
          <w:rPr>
            <w:rFonts w:ascii="Calibri" w:hAnsi="Calibri" w:cs="Calibri"/>
            <w:color w:val="2EAEBB"/>
            <w:sz w:val="28"/>
            <w:szCs w:val="28"/>
            <w:rPrChange w:id="384" w:author="Menon, Sunita (NIH/NCI) [C]" w:date="2024-02-05T22:50:00Z">
              <w:rPr>
                <w:color w:val="2EAEBB"/>
                <w:sz w:val="32"/>
                <w:szCs w:val="32"/>
              </w:rPr>
            </w:rPrChange>
          </w:rPr>
          <w:t xml:space="preserve"> </w:t>
        </w:r>
        <w:r w:rsidRPr="00314F61">
          <w:rPr>
            <w:rFonts w:ascii="Calibri" w:hAnsi="Calibri" w:cs="Calibri"/>
            <w:color w:val="2FB41D"/>
            <w:sz w:val="28"/>
            <w:szCs w:val="28"/>
            <w:rPrChange w:id="385" w:author="Menon, Sunita (NIH/NCI) [C]" w:date="2024-02-05T22:50:00Z">
              <w:rPr>
                <w:color w:val="2FB41D"/>
                <w:sz w:val="32"/>
                <w:szCs w:val="32"/>
              </w:rPr>
            </w:rPrChange>
          </w:rPr>
          <w:t>privileged</w:t>
        </w:r>
        <w:r w:rsidRPr="00314F61">
          <w:rPr>
            <w:rFonts w:ascii="Calibri" w:hAnsi="Calibri" w:cs="Calibri"/>
            <w:color w:val="000000"/>
            <w:sz w:val="28"/>
            <w:szCs w:val="28"/>
            <w:rPrChange w:id="386" w:author="Menon, Sunita (NIH/NCI) [C]" w:date="2024-02-05T22:50:00Z">
              <w:rPr>
                <w:color w:val="000000"/>
                <w:sz w:val="32"/>
                <w:szCs w:val="32"/>
              </w:rPr>
            </w:rPrChange>
          </w:rPr>
          <w:t>=</w:t>
        </w:r>
        <w:r w:rsidRPr="00314F61">
          <w:rPr>
            <w:rFonts w:ascii="Calibri" w:hAnsi="Calibri" w:cs="Calibri"/>
            <w:color w:val="B42419"/>
            <w:sz w:val="28"/>
            <w:szCs w:val="28"/>
            <w:rPrChange w:id="387" w:author="Menon, Sunita (NIH/NCI) [C]" w:date="2024-02-05T22:50:00Z">
              <w:rPr>
                <w:color w:val="B42419"/>
                <w:sz w:val="32"/>
                <w:szCs w:val="32"/>
              </w:rPr>
            </w:rPrChange>
          </w:rPr>
          <w:t>"true"</w:t>
        </w:r>
        <w:r w:rsidRPr="00314F61">
          <w:rPr>
            <w:rFonts w:ascii="Calibri" w:hAnsi="Calibri" w:cs="Calibri"/>
            <w:color w:val="2EAEBB"/>
            <w:sz w:val="28"/>
            <w:szCs w:val="28"/>
            <w:rPrChange w:id="388" w:author="Menon, Sunita (NIH/NCI) [C]" w:date="2024-02-05T22:50:00Z">
              <w:rPr>
                <w:color w:val="2EAEBB"/>
                <w:sz w:val="32"/>
                <w:szCs w:val="32"/>
              </w:rPr>
            </w:rPrChange>
          </w:rPr>
          <w:t>/&gt;</w:t>
        </w:r>
      </w:moveTo>
    </w:p>
    <w:moveToRangeEnd w:id="348"/>
    <w:p w14:paraId="2073F75C" w14:textId="77777777" w:rsidR="00555FC2" w:rsidRPr="001A74A3" w:rsidRDefault="00555FC2">
      <w:pPr>
        <w:pStyle w:val="ListParagraph"/>
        <w:ind w:left="2040"/>
        <w:rPr>
          <w:ins w:id="389" w:author="Menon, Sunita (NIH/NCI) [C]" w:date="2024-02-05T19:17:00Z"/>
          <w:shd w:val="clear" w:color="auto" w:fill="F8F8F8"/>
        </w:rPr>
        <w:pPrChange w:id="390" w:author="Menon, Sunita (NIH/NCI) [C]" w:date="2024-02-05T23:22:00Z">
          <w:pPr>
            <w:pStyle w:val="ListParagraph"/>
            <w:numPr>
              <w:numId w:val="3"/>
            </w:numPr>
            <w:ind w:left="1240" w:hanging="360"/>
          </w:pPr>
        </w:pPrChange>
      </w:pPr>
    </w:p>
    <w:p w14:paraId="40B0154B" w14:textId="77777777" w:rsidR="00295FD3" w:rsidRPr="00295FD3" w:rsidRDefault="00555FC2">
      <w:pPr>
        <w:pStyle w:val="ListParagraph"/>
        <w:numPr>
          <w:ilvl w:val="0"/>
          <w:numId w:val="71"/>
        </w:numPr>
        <w:rPr>
          <w:ins w:id="391" w:author="Menon, Sunita (NIH/NCI) [C]" w:date="2024-02-05T23:17:00Z"/>
          <w:rFonts w:ascii="Calibri" w:hAnsi="Calibri" w:cs="Calibri"/>
          <w:color w:val="0E2841" w:themeColor="text2"/>
          <w:sz w:val="28"/>
          <w:szCs w:val="28"/>
          <w:shd w:val="clear" w:color="auto" w:fill="F8F8F8"/>
          <w:rPrChange w:id="392" w:author="Menon, Sunita (NIH/NCI) [C]" w:date="2024-02-05T23:17:00Z">
            <w:rPr>
              <w:ins w:id="393" w:author="Menon, Sunita (NIH/NCI) [C]" w:date="2024-02-05T23:17:00Z"/>
              <w:color w:val="1D1C1D"/>
              <w:sz w:val="32"/>
              <w:szCs w:val="32"/>
              <w:shd w:val="clear" w:color="auto" w:fill="F8F8F8"/>
            </w:rPr>
          </w:rPrChange>
        </w:rPr>
        <w:pPrChange w:id="394" w:author="Menon, Sunita (NIH/NCI) [C]" w:date="2024-02-05T23:22:00Z">
          <w:pPr>
            <w:pStyle w:val="ListParagraph"/>
            <w:numPr>
              <w:numId w:val="3"/>
            </w:numPr>
            <w:ind w:left="1080" w:hanging="360"/>
          </w:pPr>
        </w:pPrChange>
      </w:pPr>
      <w:ins w:id="395" w:author="Menon, Sunita (NIH/NCI) [C]" w:date="2024-02-05T19:18:00Z">
        <w:r>
          <w:rPr>
            <w:color w:val="1D1C1D"/>
            <w:sz w:val="32"/>
            <w:szCs w:val="32"/>
            <w:shd w:val="clear" w:color="auto" w:fill="F8F8F8"/>
          </w:rPr>
          <w:t>C</w:t>
        </w:r>
      </w:ins>
      <w:ins w:id="396" w:author="Menon, Sunita (NIH/NCI) [C]" w:date="2024-02-05T19:22:00Z">
        <w:r>
          <w:rPr>
            <w:color w:val="1D1C1D"/>
            <w:sz w:val="32"/>
            <w:szCs w:val="32"/>
            <w:shd w:val="clear" w:color="auto" w:fill="F8F8F8"/>
          </w:rPr>
          <w:t xml:space="preserve">d </w:t>
        </w:r>
      </w:ins>
      <w:ins w:id="397" w:author="Menon, Sunita (NIH/NCI) [C]" w:date="2024-02-05T19:18:00Z">
        <w:r>
          <w:rPr>
            <w:color w:val="1D1C1D"/>
            <w:sz w:val="32"/>
            <w:szCs w:val="32"/>
            <w:shd w:val="clear" w:color="auto" w:fill="F8F8F8"/>
          </w:rPr>
          <w:t xml:space="preserve">to tomcat webapps directory: </w:t>
        </w:r>
      </w:ins>
    </w:p>
    <w:p w14:paraId="132E5393" w14:textId="185F4A0F" w:rsidR="00555FC2" w:rsidRPr="001A74A3" w:rsidDel="00330679" w:rsidRDefault="00555FC2">
      <w:pPr>
        <w:pStyle w:val="ListParagraph"/>
        <w:numPr>
          <w:ilvl w:val="0"/>
          <w:numId w:val="70"/>
        </w:numPr>
        <w:ind w:left="720" w:firstLine="720"/>
        <w:rPr>
          <w:del w:id="398" w:author="Menon, Sunita (NIH/NCI) [C]" w:date="2024-02-05T19:26:00Z"/>
          <w:rFonts w:ascii="Calibri" w:hAnsi="Calibri" w:cs="Calibri"/>
          <w:color w:val="0E2841" w:themeColor="text2"/>
          <w:sz w:val="28"/>
          <w:szCs w:val="28"/>
          <w:shd w:val="clear" w:color="auto" w:fill="F8F8F8"/>
          <w:rPrChange w:id="399" w:author="Menon, Sunita (NIH/NCI) [C]" w:date="2024-02-05T23:22:00Z">
            <w:rPr>
              <w:del w:id="400" w:author="Menon, Sunita (NIH/NCI) [C]" w:date="2024-02-05T19:26:00Z"/>
              <w:shd w:val="clear" w:color="auto" w:fill="F8F8F8"/>
            </w:rPr>
          </w:rPrChange>
        </w:rPr>
        <w:pPrChange w:id="401" w:author="Menon, Sunita (NIH/NCI) [C]" w:date="2024-02-05T23:22:00Z">
          <w:pPr>
            <w:pStyle w:val="ListParagraph"/>
            <w:numPr>
              <w:numId w:val="3"/>
            </w:numPr>
            <w:ind w:left="1240" w:hanging="360"/>
          </w:pPr>
        </w:pPrChange>
      </w:pPr>
      <w:ins w:id="402" w:author="Menon, Sunita (NIH/NCI) [C]" w:date="2024-02-05T19:18:00Z">
        <w:r w:rsidRPr="00295FD3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03" w:author="Menon, Sunita (NIH/NCI) [C]" w:date="2024-02-05T23:17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>cd</w:t>
        </w:r>
      </w:ins>
      <w:ins w:id="404" w:author="Menon, Sunita (NIH/NCI) [C]" w:date="2024-02-05T19:19:00Z">
        <w:r w:rsidRPr="00295FD3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05" w:author="Menon, Sunita (NIH/NCI) [C]" w:date="2024-02-05T23:17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 xml:space="preserve"> </w:t>
        </w:r>
      </w:ins>
      <w:ins w:id="406" w:author="Menon, Sunita (NIH/NCI) [C]" w:date="2024-02-05T19:18:00Z">
        <w:r w:rsidRPr="00295FD3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07" w:author="Menon, Sunita (NIH/NCI) [C]" w:date="2024-02-05T23:17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>/usr/share/</w:t>
        </w:r>
      </w:ins>
      <w:ins w:id="408" w:author="Menon, Sunita (NIH/NCI) [C]" w:date="2024-02-05T19:19:00Z">
        <w:r w:rsidRPr="00295FD3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09" w:author="Menon, Sunita (NIH/NCI) [C]" w:date="2024-02-05T23:17:00Z">
              <w:rPr>
                <w:color w:val="1D1C1D"/>
                <w:sz w:val="32"/>
                <w:szCs w:val="32"/>
                <w:shd w:val="clear" w:color="auto" w:fill="F8F8F8"/>
              </w:rPr>
            </w:rPrChange>
          </w:rPr>
          <w:t>tomcat/webapps</w:t>
        </w:r>
      </w:ins>
    </w:p>
    <w:p w14:paraId="1F1A5759" w14:textId="3294CE20" w:rsidR="00330679" w:rsidRPr="00314F61" w:rsidDel="005413E2" w:rsidRDefault="00DE5B94">
      <w:pPr>
        <w:pStyle w:val="ListParagraph"/>
        <w:numPr>
          <w:ilvl w:val="0"/>
          <w:numId w:val="3"/>
        </w:numPr>
        <w:ind w:left="720" w:firstLine="720"/>
        <w:rPr>
          <w:del w:id="410" w:author="Menon, Sunita (NIH/NCI) [C]" w:date="2024-02-05T23:21:00Z"/>
          <w:moveFrom w:id="411" w:author="Menon, Sunita (NIH/NCI) [C]" w:date="2024-02-05T19:17:00Z"/>
          <w:rFonts w:ascii="Calibri" w:hAnsi="Calibri" w:cs="Calibri"/>
          <w:color w:val="0E2841" w:themeColor="text2"/>
          <w:sz w:val="28"/>
          <w:szCs w:val="28"/>
          <w:shd w:val="clear" w:color="auto" w:fill="F8F8F8"/>
          <w:rPrChange w:id="412" w:author="Menon, Sunita (NIH/NCI) [C]" w:date="2024-02-05T22:53:00Z">
            <w:rPr>
              <w:del w:id="413" w:author="Menon, Sunita (NIH/NCI) [C]" w:date="2024-02-05T23:21:00Z"/>
              <w:moveFrom w:id="414" w:author="Menon, Sunita (NIH/NCI) [C]" w:date="2024-02-05T19:17:00Z"/>
              <w:color w:val="1D1C1D"/>
              <w:sz w:val="32"/>
              <w:szCs w:val="32"/>
              <w:shd w:val="clear" w:color="auto" w:fill="F8F8F8"/>
            </w:rPr>
          </w:rPrChange>
        </w:rPr>
        <w:pPrChange w:id="415" w:author="Menon, Sunita (NIH/NCI) [C]" w:date="2024-02-05T23:22:00Z">
          <w:pPr>
            <w:pStyle w:val="ListParagraph"/>
            <w:numPr>
              <w:numId w:val="15"/>
            </w:numPr>
            <w:ind w:left="2040" w:hanging="360"/>
          </w:pPr>
        </w:pPrChange>
      </w:pPr>
      <w:moveFromRangeStart w:id="416" w:author="Menon, Sunita (NIH/NCI) [C]" w:date="2024-02-05T19:17:00Z" w:name="move158053085"/>
      <w:moveFrom w:id="417" w:author="Menon, Sunita (NIH/NCI) [C]" w:date="2024-02-05T19:17:00Z">
        <w:del w:id="418" w:author="Menon, Sunita (NIH/NCI) [C]" w:date="2024-02-05T23:21:00Z">
          <w:r w:rsidRPr="00330679" w:rsidDel="005413E2">
            <w:rPr>
              <w:rFonts w:ascii="Calibri" w:hAnsi="Calibri" w:cs="Calibri"/>
              <w:sz w:val="28"/>
              <w:szCs w:val="28"/>
              <w:shd w:val="clear" w:color="auto" w:fill="F8F8F8"/>
              <w:rPrChange w:id="419" w:author="Menon, Sunita (NIH/NCI) [C]" w:date="2024-02-05T19:27:00Z">
                <w:rPr>
                  <w:color w:val="1D1C1D"/>
                  <w:sz w:val="32"/>
                  <w:szCs w:val="32"/>
                  <w:shd w:val="clear" w:color="auto" w:fill="F8F8F8"/>
                </w:rPr>
              </w:rPrChange>
            </w:rPr>
            <w:delText xml:space="preserve">Go to the directory </w:delText>
          </w:r>
          <w:r w:rsidRPr="00330679" w:rsidDel="005413E2">
            <w:rPr>
              <w:rFonts w:ascii="Calibri" w:hAnsi="Calibri" w:cs="Calibri"/>
              <w:b/>
              <w:bCs/>
              <w:sz w:val="28"/>
              <w:szCs w:val="28"/>
              <w:shd w:val="clear" w:color="auto" w:fill="F8F8F8"/>
              <w:rPrChange w:id="420" w:author="Menon, Sunita (NIH/NCI) [C]" w:date="2024-02-05T19:27:00Z">
                <w:rPr>
                  <w:b/>
                  <w:bCs/>
                  <w:color w:val="1D1C1D"/>
                  <w:sz w:val="32"/>
                  <w:szCs w:val="32"/>
                  <w:shd w:val="clear" w:color="auto" w:fill="F8F8F8"/>
                </w:rPr>
              </w:rPrChange>
            </w:rPr>
            <w:delText>/usr/share/tomcat/conf/</w:delText>
          </w:r>
          <w:r w:rsidRPr="00330679" w:rsidDel="005413E2">
            <w:rPr>
              <w:rFonts w:ascii="Calibri" w:hAnsi="Calibri" w:cs="Calibri"/>
              <w:sz w:val="28"/>
              <w:szCs w:val="28"/>
              <w:shd w:val="clear" w:color="auto" w:fill="F8F8F8"/>
              <w:rPrChange w:id="421" w:author="Menon, Sunita (NIH/NCI) [C]" w:date="2024-02-05T19:27:00Z">
                <w:rPr>
                  <w:color w:val="1D1C1D"/>
                  <w:sz w:val="32"/>
                  <w:szCs w:val="32"/>
                  <w:shd w:val="clear" w:color="auto" w:fill="F8F8F8"/>
                </w:rPr>
              </w:rPrChange>
            </w:rPr>
            <w:delText xml:space="preserve"> and edit the server.xml file for the following line:</w:delText>
          </w:r>
        </w:del>
      </w:moveFrom>
    </w:p>
    <w:p w14:paraId="10D7C2BC" w14:textId="4164831C" w:rsidR="00DE5B94" w:rsidRPr="00314F61" w:rsidDel="00330679" w:rsidRDefault="00DE5B94">
      <w:pPr>
        <w:pStyle w:val="ListParagraph"/>
        <w:ind w:firstLine="720"/>
        <w:rPr>
          <w:del w:id="422" w:author="Menon, Sunita (NIH/NCI) [C]" w:date="2024-02-05T19:23:00Z"/>
          <w:moveFrom w:id="423" w:author="Menon, Sunita (NIH/NCI) [C]" w:date="2024-02-05T19:17:00Z"/>
          <w:rFonts w:ascii="Calibri" w:hAnsi="Calibri" w:cs="Calibri"/>
          <w:color w:val="0E2841" w:themeColor="text2"/>
          <w:sz w:val="28"/>
          <w:szCs w:val="28"/>
          <w:rPrChange w:id="424" w:author="Menon, Sunita (NIH/NCI) [C]" w:date="2024-02-05T22:53:00Z">
            <w:rPr>
              <w:del w:id="425" w:author="Menon, Sunita (NIH/NCI) [C]" w:date="2024-02-05T19:23:00Z"/>
              <w:moveFrom w:id="426" w:author="Menon, Sunita (NIH/NCI) [C]" w:date="2024-02-05T19:17:00Z"/>
              <w:color w:val="2EAEBB"/>
              <w:sz w:val="32"/>
              <w:szCs w:val="32"/>
            </w:rPr>
          </w:rPrChange>
        </w:rPr>
        <w:pPrChange w:id="427" w:author="Menon, Sunita (NIH/NCI) [C]" w:date="2024-02-05T23:22:00Z">
          <w:pPr>
            <w:pStyle w:val="ListParagraph"/>
            <w:ind w:left="2040"/>
          </w:pPr>
        </w:pPrChange>
      </w:pPr>
      <w:moveFrom w:id="428" w:author="Menon, Sunita (NIH/NCI) [C]" w:date="2024-02-05T19:17:00Z">
        <w:del w:id="429" w:author="Menon, Sunita (NIH/NCI) [C]" w:date="2024-02-05T23:21:00Z"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0" w:author="Menon, Sunita (NIH/NCI) [C]" w:date="2024-02-05T22:53:00Z">
                <w:rPr>
                  <w:color w:val="2EAEBB"/>
                  <w:sz w:val="32"/>
                  <w:szCs w:val="32"/>
                </w:rPr>
              </w:rPrChange>
            </w:rPr>
            <w:delText xml:space="preserve">&lt;Context 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1" w:author="Menon, Sunita (NIH/NCI) [C]" w:date="2024-02-05T22:53:00Z">
                <w:rPr>
                  <w:color w:val="2FB41D"/>
                  <w:sz w:val="32"/>
                  <w:szCs w:val="32"/>
                </w:rPr>
              </w:rPrChange>
            </w:rPr>
            <w:delText>path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2" w:author="Menon, Sunita (NIH/NCI) [C]" w:date="2024-02-05T22:53:00Z">
                <w:rPr>
                  <w:color w:val="000000"/>
                  <w:sz w:val="32"/>
                  <w:szCs w:val="32"/>
                </w:rPr>
              </w:rPrChange>
            </w:rPr>
            <w:delText>=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3" w:author="Menon, Sunita (NIH/NCI) [C]" w:date="2024-02-05T22:53:00Z">
                <w:rPr>
                  <w:color w:val="B42419"/>
                  <w:sz w:val="32"/>
                  <w:szCs w:val="32"/>
                </w:rPr>
              </w:rPrChange>
            </w:rPr>
            <w:delText>""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4" w:author="Menon, Sunita (NIH/NCI) [C]" w:date="2024-02-05T22:53:00Z">
                <w:rPr>
                  <w:color w:val="2EAEBB"/>
                  <w:sz w:val="32"/>
                  <w:szCs w:val="32"/>
                </w:rPr>
              </w:rPrChange>
            </w:rPr>
            <w:delText xml:space="preserve"> 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5" w:author="Menon, Sunita (NIH/NCI) [C]" w:date="2024-02-05T22:53:00Z">
                <w:rPr>
                  <w:color w:val="2FB41D"/>
                  <w:sz w:val="32"/>
                  <w:szCs w:val="32"/>
                </w:rPr>
              </w:rPrChange>
            </w:rPr>
            <w:delText>docBase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6" w:author="Menon, Sunita (NIH/NCI) [C]" w:date="2024-02-05T22:53:00Z">
                <w:rPr>
                  <w:color w:val="000000"/>
                  <w:sz w:val="32"/>
                  <w:szCs w:val="32"/>
                </w:rPr>
              </w:rPrChange>
            </w:rPr>
            <w:delText>=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7" w:author="Menon, Sunita (NIH/NCI) [C]" w:date="2024-02-05T22:53:00Z">
                <w:rPr>
                  <w:color w:val="B42419"/>
                  <w:sz w:val="32"/>
                  <w:szCs w:val="32"/>
                </w:rPr>
              </w:rPrChange>
            </w:rPr>
            <w:delText>"web-doe-&lt;war_file_version&gt;"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8" w:author="Menon, Sunita (NIH/NCI) [C]" w:date="2024-02-05T22:53:00Z">
                <w:rPr>
                  <w:color w:val="2EAEBB"/>
                  <w:sz w:val="32"/>
                  <w:szCs w:val="32"/>
                </w:rPr>
              </w:rPrChange>
            </w:rPr>
            <w:delText xml:space="preserve"> 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39" w:author="Menon, Sunita (NIH/NCI) [C]" w:date="2024-02-05T22:53:00Z">
                <w:rPr>
                  <w:color w:val="2FB41D"/>
                  <w:sz w:val="32"/>
                  <w:szCs w:val="32"/>
                </w:rPr>
              </w:rPrChange>
            </w:rPr>
            <w:delText>privileged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40" w:author="Menon, Sunita (NIH/NCI) [C]" w:date="2024-02-05T22:53:00Z">
                <w:rPr>
                  <w:color w:val="000000"/>
                  <w:sz w:val="32"/>
                  <w:szCs w:val="32"/>
                </w:rPr>
              </w:rPrChange>
            </w:rPr>
            <w:delText>=</w:delText>
          </w:r>
          <w:r w:rsidRPr="00314F61" w:rsidDel="005413E2">
            <w:rPr>
              <w:rFonts w:ascii="Calibri" w:hAnsi="Calibri" w:cs="Calibri"/>
              <w:color w:val="0E2841" w:themeColor="text2"/>
              <w:sz w:val="28"/>
              <w:szCs w:val="28"/>
              <w:rPrChange w:id="441" w:author="Menon, Sunita (NIH/NCI) [C]" w:date="2024-02-05T22:53:00Z">
                <w:rPr>
                  <w:color w:val="B42419"/>
                  <w:sz w:val="32"/>
                  <w:szCs w:val="32"/>
                </w:rPr>
              </w:rPrChange>
            </w:rPr>
            <w:delText>"tru</w:delText>
          </w:r>
        </w:del>
        <w:del w:id="442" w:author="Menon, Sunita (NIH/NCI) [C]" w:date="2024-02-05T19:23:00Z">
          <w:r w:rsidRPr="00314F61" w:rsidDel="00330679">
            <w:rPr>
              <w:rFonts w:ascii="Calibri" w:hAnsi="Calibri" w:cs="Calibri"/>
              <w:color w:val="0E2841" w:themeColor="text2"/>
              <w:sz w:val="28"/>
              <w:szCs w:val="28"/>
              <w:rPrChange w:id="443" w:author="Menon, Sunita (NIH/NCI) [C]" w:date="2024-02-05T22:53:00Z">
                <w:rPr>
                  <w:color w:val="B42419"/>
                  <w:sz w:val="32"/>
                  <w:szCs w:val="32"/>
                </w:rPr>
              </w:rPrChange>
            </w:rPr>
            <w:delText>e"</w:delText>
          </w:r>
          <w:r w:rsidRPr="00314F61" w:rsidDel="00330679">
            <w:rPr>
              <w:rFonts w:ascii="Calibri" w:hAnsi="Calibri" w:cs="Calibri"/>
              <w:color w:val="0E2841" w:themeColor="text2"/>
              <w:sz w:val="28"/>
              <w:szCs w:val="28"/>
              <w:rPrChange w:id="444" w:author="Menon, Sunita (NIH/NCI) [C]" w:date="2024-02-05T22:53:00Z">
                <w:rPr>
                  <w:color w:val="2EAEBB"/>
                  <w:sz w:val="32"/>
                  <w:szCs w:val="32"/>
                </w:rPr>
              </w:rPrChange>
            </w:rPr>
            <w:delText>/&gt;</w:delText>
          </w:r>
        </w:del>
      </w:moveFrom>
    </w:p>
    <w:moveFromRangeEnd w:id="416"/>
    <w:p w14:paraId="405655BA" w14:textId="77777777" w:rsidR="00DE5B94" w:rsidRPr="00314F61" w:rsidDel="00330679" w:rsidRDefault="00DE5B94">
      <w:pPr>
        <w:pStyle w:val="ListParagraph"/>
        <w:ind w:firstLine="720"/>
        <w:rPr>
          <w:del w:id="445" w:author="Menon, Sunita (NIH/NCI) [C]" w:date="2024-02-05T19:23:00Z"/>
          <w:rFonts w:ascii="Calibri" w:hAnsi="Calibri" w:cs="Calibri"/>
          <w:color w:val="0E2841" w:themeColor="text2"/>
          <w:sz w:val="28"/>
          <w:szCs w:val="28"/>
          <w:shd w:val="clear" w:color="auto" w:fill="F8F8F8"/>
          <w:rPrChange w:id="446" w:author="Menon, Sunita (NIH/NCI) [C]" w:date="2024-02-05T22:53:00Z">
            <w:rPr>
              <w:del w:id="447" w:author="Menon, Sunita (NIH/NCI) [C]" w:date="2024-02-05T19:23:00Z"/>
              <w:color w:val="1D1C1D"/>
              <w:sz w:val="32"/>
              <w:szCs w:val="32"/>
              <w:shd w:val="clear" w:color="auto" w:fill="F8F8F8"/>
            </w:rPr>
          </w:rPrChange>
        </w:rPr>
        <w:pPrChange w:id="448" w:author="Menon, Sunita (NIH/NCI) [C]" w:date="2024-02-05T23:22:00Z">
          <w:pPr/>
        </w:pPrChange>
      </w:pPr>
    </w:p>
    <w:p w14:paraId="1AAFDAE1" w14:textId="29FEDC34" w:rsidR="00555FC2" w:rsidRPr="00314F61" w:rsidDel="00330679" w:rsidRDefault="00DE5B94">
      <w:pPr>
        <w:pStyle w:val="ListParagraph"/>
        <w:numPr>
          <w:ilvl w:val="0"/>
          <w:numId w:val="3"/>
        </w:numPr>
        <w:ind w:left="720" w:firstLine="720"/>
        <w:rPr>
          <w:del w:id="449" w:author="Menon, Sunita (NIH/NCI) [C]" w:date="2024-02-05T19:26:00Z"/>
          <w:rFonts w:ascii="Calibri" w:hAnsi="Calibri" w:cs="Calibri"/>
          <w:color w:val="0E2841" w:themeColor="text2"/>
          <w:sz w:val="28"/>
          <w:szCs w:val="28"/>
          <w:rPrChange w:id="450" w:author="Menon, Sunita (NIH/NCI) [C]" w:date="2024-02-05T22:53:00Z">
            <w:rPr>
              <w:del w:id="451" w:author="Menon, Sunita (NIH/NCI) [C]" w:date="2024-02-05T19:26:00Z"/>
              <w:shd w:val="clear" w:color="auto" w:fill="F8F8F8"/>
            </w:rPr>
          </w:rPrChange>
        </w:rPr>
        <w:pPrChange w:id="452" w:author="Menon, Sunita (NIH/NCI) [C]" w:date="2024-02-05T23:22:00Z">
          <w:pPr>
            <w:pStyle w:val="ListParagraph"/>
            <w:numPr>
              <w:numId w:val="15"/>
            </w:numPr>
            <w:ind w:left="2040" w:hanging="360"/>
          </w:pPr>
        </w:pPrChange>
      </w:pPr>
      <w:del w:id="453" w:author="Menon, Sunita (NIH/NCI) [C]" w:date="2024-02-05T19:14:00Z">
        <w:r w:rsidRPr="00314F61" w:rsidDel="00555FC2">
          <w:rPr>
            <w:rFonts w:ascii="Calibri" w:hAnsi="Calibri" w:cs="Calibri"/>
            <w:color w:val="0E2841" w:themeColor="text2"/>
            <w:sz w:val="28"/>
            <w:szCs w:val="28"/>
            <w:rPrChange w:id="454" w:author="Menon, Sunita (NIH/NCI) [C]" w:date="2024-02-05T22:53:00Z">
              <w:rPr>
                <w:color w:val="000000"/>
                <w:sz w:val="32"/>
                <w:szCs w:val="32"/>
              </w:rPr>
            </w:rPrChange>
          </w:rPr>
          <w:delText>Go</w:delText>
        </w:r>
      </w:del>
      <w:del w:id="455" w:author="Menon, Sunita (NIH/NCI) [C]" w:date="2024-02-05T19:22:00Z">
        <w:r w:rsidRPr="00314F61" w:rsidDel="00555FC2">
          <w:rPr>
            <w:rFonts w:ascii="Calibri" w:hAnsi="Calibri" w:cs="Calibri"/>
            <w:color w:val="0E2841" w:themeColor="text2"/>
            <w:sz w:val="28"/>
            <w:szCs w:val="28"/>
            <w:rPrChange w:id="456" w:author="Menon, Sunita (NIH/NCI) [C]" w:date="2024-02-05T22:53:00Z">
              <w:rPr>
                <w:color w:val="000000"/>
                <w:sz w:val="32"/>
                <w:szCs w:val="32"/>
              </w:rPr>
            </w:rPrChange>
          </w:rPr>
          <w:delText xml:space="preserve"> </w:delText>
        </w:r>
      </w:del>
      <w:del w:id="457" w:author="Menon, Sunita (NIH/NCI) [C]" w:date="2024-02-05T19:15:00Z">
        <w:r w:rsidRPr="00314F61" w:rsidDel="00555FC2">
          <w:rPr>
            <w:rFonts w:ascii="Calibri" w:hAnsi="Calibri" w:cs="Calibri"/>
            <w:color w:val="0E2841" w:themeColor="text2"/>
            <w:sz w:val="28"/>
            <w:szCs w:val="28"/>
            <w:rPrChange w:id="458" w:author="Menon, Sunita (NIH/NCI) [C]" w:date="2024-02-05T22:53:00Z">
              <w:rPr>
                <w:color w:val="000000"/>
                <w:sz w:val="32"/>
                <w:szCs w:val="32"/>
              </w:rPr>
            </w:rPrChange>
          </w:rPr>
          <w:delText xml:space="preserve">to directory </w:delText>
        </w:r>
      </w:del>
      <w:del w:id="459" w:author="Menon, Sunita (NIH/NCI) [C]" w:date="2024-02-05T19:22:00Z">
        <w:r w:rsidRPr="00314F61" w:rsidDel="00555FC2">
          <w:rPr>
            <w:rFonts w:ascii="Calibri" w:hAnsi="Calibri" w:cs="Calibri"/>
            <w:color w:val="0E2841" w:themeColor="text2"/>
            <w:sz w:val="28"/>
            <w:szCs w:val="28"/>
            <w:rPrChange w:id="460" w:author="Menon, Sunita (NIH/NCI) [C]" w:date="2024-02-05T22:53:00Z">
              <w:rPr>
                <w:b/>
                <w:bCs/>
                <w:color w:val="000000"/>
                <w:sz w:val="32"/>
                <w:szCs w:val="32"/>
              </w:rPr>
            </w:rPrChange>
          </w:rPr>
          <w:delText>/usr/share/tomcat/webapps/</w:delText>
        </w:r>
      </w:del>
      <w:del w:id="461" w:author="Menon, Sunita (NIH/NCI) [C]" w:date="2024-02-05T19:15:00Z">
        <w:r w:rsidR="009E6D51" w:rsidRPr="00314F61" w:rsidDel="00555FC2">
          <w:rPr>
            <w:rFonts w:ascii="Calibri" w:hAnsi="Calibri" w:cs="Calibri"/>
            <w:color w:val="0E2841" w:themeColor="text2"/>
            <w:sz w:val="28"/>
            <w:szCs w:val="28"/>
            <w:rPrChange w:id="462" w:author="Menon, Sunita (NIH/NCI) [C]" w:date="2024-02-05T22:53:00Z">
              <w:rPr>
                <w:color w:val="000000"/>
              </w:rPr>
            </w:rPrChange>
          </w:rPr>
          <w:delText xml:space="preserve"> </w:delText>
        </w:r>
        <w:r w:rsidR="009E6D51" w:rsidRPr="00314F61" w:rsidDel="00555FC2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63" w:author="Menon, Sunita (NIH/NCI) [C]" w:date="2024-02-05T22:53:00Z">
              <w:rPr>
                <w:shd w:val="clear" w:color="auto" w:fill="F8F8F8"/>
              </w:rPr>
            </w:rPrChange>
          </w:rPr>
          <w:delText>and r</w:delText>
        </w:r>
      </w:del>
      <w:del w:id="464" w:author="Menon, Sunita (NIH/NCI) [C]" w:date="2024-02-05T19:23:00Z">
        <w:r w:rsidR="009E6D51" w:rsidRPr="00314F61" w:rsidDel="00330679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65" w:author="Menon, Sunita (NIH/NCI) [C]" w:date="2024-02-05T22:53:00Z">
              <w:rPr>
                <w:shd w:val="clear" w:color="auto" w:fill="F8F8F8"/>
              </w:rPr>
            </w:rPrChange>
          </w:rPr>
          <w:delText>emove</w:delText>
        </w:r>
        <w:r w:rsidRPr="00314F61" w:rsidDel="00330679">
          <w:rPr>
            <w:rFonts w:ascii="Calibri" w:hAnsi="Calibri" w:cs="Calibri"/>
            <w:color w:val="0E2841" w:themeColor="text2"/>
            <w:sz w:val="28"/>
            <w:szCs w:val="28"/>
            <w:shd w:val="clear" w:color="auto" w:fill="F8F8F8"/>
            <w:rPrChange w:id="466" w:author="Menon, Sunita (NIH/NCI) [C]" w:date="2024-02-05T22:53:00Z">
              <w:rPr>
                <w:shd w:val="clear" w:color="auto" w:fill="F8F8F8"/>
              </w:rPr>
            </w:rPrChange>
          </w:rPr>
          <w:delText xml:space="preserve"> the old war file and directory using the command:</w:delText>
        </w:r>
      </w:del>
    </w:p>
    <w:p w14:paraId="2AC4D56C" w14:textId="2B54B872" w:rsidR="00DE5B94" w:rsidRPr="0092568E" w:rsidDel="00330679" w:rsidRDefault="00DE5B94">
      <w:pPr>
        <w:pStyle w:val="ListParagraph"/>
        <w:ind w:firstLine="720"/>
        <w:rPr>
          <w:del w:id="467" w:author="Menon, Sunita (NIH/NCI) [C]" w:date="2024-02-05T19:26:00Z"/>
          <w:rFonts w:ascii="Calibri" w:hAnsi="Calibri" w:cs="Calibri"/>
          <w:sz w:val="28"/>
          <w:szCs w:val="28"/>
          <w:rPrChange w:id="468" w:author="Menon, Sunita (NIH/NCI) [C]" w:date="2024-02-05T19:51:00Z">
            <w:rPr>
              <w:del w:id="469" w:author="Menon, Sunita (NIH/NCI) [C]" w:date="2024-02-05T19:26:00Z"/>
              <w:rFonts w:ascii="Menlo" w:hAnsi="Menlo" w:cs="Menlo"/>
              <w:sz w:val="22"/>
              <w:szCs w:val="22"/>
            </w:rPr>
          </w:rPrChange>
        </w:rPr>
        <w:pPrChange w:id="470" w:author="Menon, Sunita (NIH/NCI) [C]" w:date="2024-02-05T23:22:00Z">
          <w:pPr>
            <w:pStyle w:val="ListParagraph"/>
            <w:ind w:left="2160"/>
          </w:pPr>
        </w:pPrChange>
      </w:pPr>
      <w:del w:id="471" w:author="Menon, Sunita (NIH/NCI) [C]" w:date="2024-02-05T19:26:00Z">
        <w:r w:rsidRPr="0092568E" w:rsidDel="00330679">
          <w:rPr>
            <w:rFonts w:ascii="Calibri" w:hAnsi="Calibri" w:cs="Calibri"/>
            <w:sz w:val="28"/>
            <w:szCs w:val="28"/>
            <w:shd w:val="clear" w:color="auto" w:fill="F8F8F8"/>
            <w:rPrChange w:id="472" w:author="Menon, Sunita (NIH/NCI) [C]" w:date="2024-02-05T19:51:00Z">
              <w:rPr>
                <w:shd w:val="clear" w:color="auto" w:fill="F8F8F8"/>
              </w:rPr>
            </w:rPrChange>
          </w:rPr>
          <w:delText xml:space="preserve">   </w:delText>
        </w:r>
        <w:r w:rsidRPr="0092568E" w:rsidDel="00330679">
          <w:rPr>
            <w:rFonts w:ascii="Calibri" w:hAnsi="Calibri" w:cs="Calibri"/>
            <w:sz w:val="28"/>
            <w:szCs w:val="28"/>
            <w:rPrChange w:id="473" w:author="Menon, Sunita (NIH/NCI) [C]" w:date="2024-02-05T19:51:00Z">
              <w:rPr>
                <w:rFonts w:ascii="Menlo" w:hAnsi="Menlo" w:cs="Menlo"/>
                <w:sz w:val="22"/>
                <w:szCs w:val="22"/>
              </w:rPr>
            </w:rPrChange>
          </w:rPr>
          <w:delText>rm web-doe-&lt;old_war_file_version&gt;.war</w:delText>
        </w:r>
      </w:del>
    </w:p>
    <w:p w14:paraId="14AE3582" w14:textId="3B6BCCB9" w:rsidR="00DE5B94" w:rsidRPr="0092568E" w:rsidDel="00330679" w:rsidRDefault="00DE5B94">
      <w:pPr>
        <w:pStyle w:val="ListParagraph"/>
        <w:ind w:firstLine="720"/>
        <w:rPr>
          <w:del w:id="474" w:author="Menon, Sunita (NIH/NCI) [C]" w:date="2024-02-05T19:26:00Z"/>
          <w:rFonts w:ascii="Calibri" w:hAnsi="Calibri" w:cs="Calibri"/>
          <w:sz w:val="28"/>
          <w:szCs w:val="28"/>
          <w:shd w:val="clear" w:color="auto" w:fill="F8F8F8"/>
          <w:rPrChange w:id="475" w:author="Menon, Sunita (NIH/NCI) [C]" w:date="2024-02-05T19:51:00Z">
            <w:rPr>
              <w:del w:id="476" w:author="Menon, Sunita (NIH/NCI) [C]" w:date="2024-02-05T19:26:00Z"/>
              <w:shd w:val="clear" w:color="auto" w:fill="F8F8F8"/>
            </w:rPr>
          </w:rPrChange>
        </w:rPr>
        <w:pPrChange w:id="477" w:author="Menon, Sunita (NIH/NCI) [C]" w:date="2024-02-05T23:22:00Z">
          <w:pPr>
            <w:pStyle w:val="ListParagraph"/>
            <w:ind w:left="2160"/>
          </w:pPr>
        </w:pPrChange>
      </w:pPr>
      <w:del w:id="478" w:author="Menon, Sunita (NIH/NCI) [C]" w:date="2024-02-05T19:26:00Z">
        <w:r w:rsidRPr="0092568E" w:rsidDel="00330679">
          <w:rPr>
            <w:rFonts w:ascii="Calibri" w:hAnsi="Calibri" w:cs="Calibri"/>
            <w:sz w:val="28"/>
            <w:szCs w:val="28"/>
            <w:rPrChange w:id="479" w:author="Menon, Sunita (NIH/NCI) [C]" w:date="2024-02-05T19:51:00Z">
              <w:rPr>
                <w:rFonts w:ascii="Menlo" w:hAnsi="Menlo" w:cs="Menlo"/>
                <w:sz w:val="22"/>
                <w:szCs w:val="22"/>
              </w:rPr>
            </w:rPrChange>
          </w:rPr>
          <w:delText xml:space="preserve">  rm -rf web-doe-&lt;old_war_file_version&gt;/</w:delText>
        </w:r>
      </w:del>
    </w:p>
    <w:p w14:paraId="7A478009" w14:textId="77777777" w:rsidR="00DE5B94" w:rsidRPr="0092568E" w:rsidDel="005413E2" w:rsidRDefault="00DE5B94">
      <w:pPr>
        <w:pStyle w:val="ListParagraph"/>
        <w:ind w:firstLine="720"/>
        <w:rPr>
          <w:del w:id="480" w:author="Menon, Sunita (NIH/NCI) [C]" w:date="2024-02-05T23:21:00Z"/>
          <w:rFonts w:ascii="Calibri" w:hAnsi="Calibri" w:cs="Calibri"/>
          <w:i/>
          <w:iCs/>
          <w:sz w:val="28"/>
          <w:szCs w:val="28"/>
          <w:rPrChange w:id="481" w:author="Menon, Sunita (NIH/NCI) [C]" w:date="2024-02-05T19:51:00Z">
            <w:rPr>
              <w:del w:id="482" w:author="Menon, Sunita (NIH/NCI) [C]" w:date="2024-02-05T23:21:00Z"/>
            </w:rPr>
          </w:rPrChange>
        </w:rPr>
        <w:pPrChange w:id="483" w:author="Menon, Sunita (NIH/NCI) [C]" w:date="2024-02-05T23:22:00Z">
          <w:pPr/>
        </w:pPrChange>
      </w:pPr>
    </w:p>
    <w:p w14:paraId="2632A58A" w14:textId="3F369C8D" w:rsidR="00330679" w:rsidRPr="005413E2" w:rsidRDefault="00330679">
      <w:pPr>
        <w:ind w:left="720" w:firstLine="720"/>
        <w:rPr>
          <w:ins w:id="484" w:author="Menon, Sunita (NIH/NCI) [C]" w:date="2024-02-05T19:24:00Z"/>
          <w:color w:val="1D1C1D"/>
          <w:sz w:val="32"/>
          <w:szCs w:val="32"/>
          <w:shd w:val="clear" w:color="auto" w:fill="F8F8F8"/>
          <w:rPrChange w:id="485" w:author="Menon, Sunita (NIH/NCI) [C]" w:date="2024-02-05T23:21:00Z">
            <w:rPr>
              <w:ins w:id="486" w:author="Menon, Sunita (NIH/NCI) [C]" w:date="2024-02-05T19:24:00Z"/>
              <w:shd w:val="clear" w:color="auto" w:fill="F8F8F8"/>
            </w:rPr>
          </w:rPrChange>
        </w:rPr>
        <w:pPrChange w:id="487" w:author="Menon, Sunita (NIH/NCI) [C]" w:date="2024-02-05T23:22:00Z">
          <w:pPr>
            <w:pStyle w:val="ListParagraph"/>
            <w:numPr>
              <w:numId w:val="2"/>
            </w:numPr>
            <w:ind w:hanging="360"/>
          </w:pPr>
        </w:pPrChange>
      </w:pPr>
    </w:p>
    <w:p w14:paraId="50FC5474" w14:textId="6D5C023F" w:rsidR="005413E2" w:rsidRDefault="005413E2" w:rsidP="001559D5">
      <w:pPr>
        <w:pStyle w:val="ListParagraph"/>
        <w:numPr>
          <w:ilvl w:val="0"/>
          <w:numId w:val="3"/>
        </w:numPr>
        <w:rPr>
          <w:ins w:id="488" w:author="Menon, Sunita (NIH/NCI) [C]" w:date="2024-02-05T23:21:00Z"/>
          <w:color w:val="000000"/>
          <w:sz w:val="32"/>
          <w:szCs w:val="32"/>
        </w:rPr>
      </w:pPr>
      <w:ins w:id="489" w:author="Menon, Sunita (NIH/NCI) [C]" w:date="2024-02-05T23:21:00Z">
        <w:r>
          <w:rPr>
            <w:color w:val="000000"/>
            <w:sz w:val="32"/>
            <w:szCs w:val="32"/>
          </w:rPr>
          <w:t>Remove the old war and the corresponding directory</w:t>
        </w:r>
      </w:ins>
    </w:p>
    <w:p w14:paraId="1FE80CC9" w14:textId="77777777" w:rsidR="005413E2" w:rsidRPr="005413E2" w:rsidRDefault="005413E2">
      <w:pPr>
        <w:ind w:left="720" w:firstLine="720"/>
        <w:rPr>
          <w:ins w:id="490" w:author="Menon, Sunita (NIH/NCI) [C]" w:date="2024-02-05T23:21:00Z"/>
          <w:rFonts w:ascii="Calibri" w:hAnsi="Calibri" w:cs="Calibri"/>
          <w:color w:val="0E2841" w:themeColor="text2"/>
          <w:sz w:val="28"/>
          <w:szCs w:val="28"/>
          <w:rPrChange w:id="491" w:author="Menon, Sunita (NIH/NCI) [C]" w:date="2024-02-05T23:21:00Z">
            <w:rPr>
              <w:ins w:id="492" w:author="Menon, Sunita (NIH/NCI) [C]" w:date="2024-02-05T23:21:00Z"/>
            </w:rPr>
          </w:rPrChange>
        </w:rPr>
        <w:pPrChange w:id="493" w:author="Menon, Sunita (NIH/NCI) [C]" w:date="2024-02-05T23:21:00Z">
          <w:pPr>
            <w:pStyle w:val="ListParagraph"/>
            <w:numPr>
              <w:numId w:val="3"/>
            </w:numPr>
            <w:ind w:left="1080" w:hanging="360"/>
          </w:pPr>
        </w:pPrChange>
      </w:pPr>
      <w:ins w:id="494" w:author="Menon, Sunita (NIH/NCI) [C]" w:date="2024-02-05T23:21:00Z">
        <w:r w:rsidRPr="005413E2">
          <w:rPr>
            <w:rFonts w:ascii="Calibri" w:hAnsi="Calibri" w:cs="Calibri"/>
            <w:color w:val="0E2841" w:themeColor="text2"/>
            <w:sz w:val="28"/>
            <w:szCs w:val="28"/>
            <w:rPrChange w:id="495" w:author="Menon, Sunita (NIH/NCI) [C]" w:date="2024-02-05T23:21:00Z">
              <w:rPr/>
            </w:rPrChange>
          </w:rPr>
          <w:t>rm web-doe-&lt;old_war_file_version&gt;.war</w:t>
        </w:r>
      </w:ins>
    </w:p>
    <w:p w14:paraId="56055BEB" w14:textId="243F3C5C" w:rsidR="005413E2" w:rsidRPr="005413E2" w:rsidRDefault="005413E2">
      <w:pPr>
        <w:ind w:left="720" w:firstLine="720"/>
        <w:rPr>
          <w:ins w:id="496" w:author="Menon, Sunita (NIH/NCI) [C]" w:date="2024-02-05T23:20:00Z"/>
          <w:color w:val="000000"/>
          <w:sz w:val="32"/>
          <w:szCs w:val="32"/>
        </w:rPr>
        <w:pPrChange w:id="497" w:author="Menon, Sunita (NIH/NCI) [C]" w:date="2024-02-05T23:21:00Z">
          <w:pPr>
            <w:pStyle w:val="ListParagraph"/>
            <w:numPr>
              <w:numId w:val="3"/>
            </w:numPr>
            <w:ind w:left="1080" w:hanging="360"/>
          </w:pPr>
        </w:pPrChange>
      </w:pPr>
      <w:ins w:id="498" w:author="Menon, Sunita (NIH/NCI) [C]" w:date="2024-02-05T23:21:00Z">
        <w:r w:rsidRPr="005413E2">
          <w:rPr>
            <w:rFonts w:ascii="Calibri" w:hAnsi="Calibri" w:cs="Calibri"/>
            <w:color w:val="0E2841" w:themeColor="text2"/>
            <w:sz w:val="28"/>
            <w:szCs w:val="28"/>
            <w:rPrChange w:id="499" w:author="Menon, Sunita (NIH/NCI) [C]" w:date="2024-02-05T23:21:00Z">
              <w:rPr/>
            </w:rPrChange>
          </w:rPr>
          <w:t>rm -rf web-doe-&lt;old_war_file_version&gt;/</w:t>
        </w:r>
      </w:ins>
    </w:p>
    <w:p w14:paraId="461A4C05" w14:textId="0E1183DC" w:rsidR="00330679" w:rsidRPr="001559D5" w:rsidRDefault="00330679">
      <w:pPr>
        <w:pStyle w:val="ListParagraph"/>
        <w:numPr>
          <w:ilvl w:val="0"/>
          <w:numId w:val="3"/>
        </w:numPr>
        <w:rPr>
          <w:ins w:id="500" w:author="Menon, Sunita (NIH/NCI) [C]" w:date="2024-02-05T19:25:00Z"/>
          <w:color w:val="000000"/>
          <w:sz w:val="32"/>
          <w:szCs w:val="32"/>
          <w:rPrChange w:id="501" w:author="Menon, Sunita (NIH/NCI) [C]" w:date="2024-02-05T23:06:00Z">
            <w:rPr>
              <w:ins w:id="502" w:author="Menon, Sunita (NIH/NCI) [C]" w:date="2024-02-05T19:25:00Z"/>
            </w:rPr>
          </w:rPrChange>
        </w:rPr>
        <w:pPrChange w:id="503" w:author="Menon, Sunita (NIH/NCI) [C]" w:date="2024-02-05T23:0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04" w:author="Menon, Sunita (NIH/NCI) [C]" w:date="2024-02-05T19:24:00Z">
        <w:r w:rsidRPr="001559D5">
          <w:rPr>
            <w:color w:val="000000"/>
            <w:sz w:val="32"/>
            <w:szCs w:val="32"/>
            <w:rPrChange w:id="505" w:author="Menon, Sunita (NIH/NCI) [C]" w:date="2024-02-05T23:06:00Z">
              <w:rPr/>
            </w:rPrChange>
          </w:rPr>
          <w:t>Rename the staged file to the original name</w:t>
        </w:r>
      </w:ins>
      <w:ins w:id="506" w:author="Menon, Sunita (NIH/NCI) [C]" w:date="2024-02-05T22:47:00Z">
        <w:r w:rsidR="00314F61" w:rsidRPr="001559D5">
          <w:rPr>
            <w:color w:val="000000"/>
            <w:sz w:val="32"/>
            <w:szCs w:val="32"/>
            <w:rPrChange w:id="507" w:author="Menon, Sunita (NIH/NCI) [C]" w:date="2024-02-05T23:06:00Z">
              <w:rPr/>
            </w:rPrChange>
          </w:rPr>
          <w:t>:</w:t>
        </w:r>
      </w:ins>
    </w:p>
    <w:p w14:paraId="457CE5FD" w14:textId="75D1AD9F" w:rsidR="00330679" w:rsidRPr="00ED3CF6" w:rsidRDefault="00330679">
      <w:pPr>
        <w:pStyle w:val="ListParagraph"/>
        <w:ind w:left="1440"/>
        <w:rPr>
          <w:ins w:id="508" w:author="Menon, Sunita (NIH/NCI) [C]" w:date="2024-02-05T19:24:00Z"/>
          <w:rFonts w:ascii="Calibri" w:hAnsi="Calibri" w:cs="Calibri"/>
          <w:color w:val="0E2841" w:themeColor="text2"/>
          <w:sz w:val="28"/>
          <w:szCs w:val="28"/>
          <w:rPrChange w:id="509" w:author="Menon, Sunita (NIH/NCI) [C]" w:date="2024-02-05T23:26:00Z">
            <w:rPr>
              <w:ins w:id="510" w:author="Menon, Sunita (NIH/NCI) [C]" w:date="2024-02-05T19:24:00Z"/>
            </w:rPr>
          </w:rPrChange>
        </w:rPr>
        <w:pPrChange w:id="511" w:author="Menon, Sunita (NIH/NCI) [C]" w:date="2024-02-05T23:26:00Z">
          <w:pPr>
            <w:pStyle w:val="ListParagraph"/>
            <w:numPr>
              <w:numId w:val="2"/>
            </w:numPr>
            <w:ind w:left="1080" w:hanging="360"/>
          </w:pPr>
        </w:pPrChange>
      </w:pPr>
      <w:ins w:id="512" w:author="Menon, Sunita (NIH/NCI) [C]" w:date="2024-02-05T19:25:00Z">
        <w:r w:rsidRPr="00314F61">
          <w:rPr>
            <w:rFonts w:ascii="Calibri" w:hAnsi="Calibri" w:cs="Calibri"/>
            <w:color w:val="0E2841" w:themeColor="text2"/>
            <w:sz w:val="28"/>
            <w:szCs w:val="28"/>
            <w:rPrChange w:id="513" w:author="Menon, Sunita (NIH/NCI) [C]" w:date="2024-02-05T22:54:00Z">
              <w:rPr>
                <w:color w:val="000000"/>
                <w:sz w:val="32"/>
                <w:szCs w:val="32"/>
              </w:rPr>
            </w:rPrChange>
          </w:rPr>
          <w:t>m</w:t>
        </w:r>
      </w:ins>
      <w:ins w:id="514" w:author="Menon, Sunita (NIH/NCI) [C]" w:date="2024-02-05T19:24:00Z">
        <w:r w:rsidRPr="00314F61">
          <w:rPr>
            <w:rFonts w:ascii="Calibri" w:hAnsi="Calibri" w:cs="Calibri"/>
            <w:color w:val="0E2841" w:themeColor="text2"/>
            <w:sz w:val="28"/>
            <w:szCs w:val="28"/>
            <w:rPrChange w:id="515" w:author="Menon, Sunita (NIH/NCI) [C]" w:date="2024-02-05T22:54:00Z">
              <w:rPr>
                <w:color w:val="000000"/>
                <w:sz w:val="32"/>
                <w:szCs w:val="32"/>
              </w:rPr>
            </w:rPrChange>
          </w:rPr>
          <w:t xml:space="preserve">v </w:t>
        </w:r>
      </w:ins>
      <w:ins w:id="516" w:author="Menon, Sunita (NIH/NCI) [C]" w:date="2024-02-05T19:25:00Z">
        <w:r w:rsidRPr="00314F61">
          <w:rPr>
            <w:rFonts w:ascii="Calibri" w:hAnsi="Calibri" w:cs="Calibri"/>
            <w:color w:val="0E2841" w:themeColor="text2"/>
            <w:sz w:val="28"/>
            <w:szCs w:val="28"/>
            <w:rPrChange w:id="517" w:author="Menon, Sunita (NIH/NCI) [C]" w:date="2024-02-05T22:54:00Z">
              <w:rPr>
                <w:rFonts w:ascii="Calibri" w:hAnsi="Calibri" w:cs="Calibri"/>
                <w:sz w:val="28"/>
                <w:szCs w:val="28"/>
              </w:rPr>
            </w:rPrChange>
          </w:rPr>
          <w:t>web-doe-&lt;war_file_version&gt;.war.staged web-doe-&lt;war_file_version&gt;.war</w:t>
        </w:r>
      </w:ins>
    </w:p>
    <w:p w14:paraId="2407C1DF" w14:textId="04D8E328" w:rsidR="00DE5B94" w:rsidRDefault="0092568E">
      <w:pPr>
        <w:pStyle w:val="ListParagraph"/>
        <w:numPr>
          <w:ilvl w:val="0"/>
          <w:numId w:val="3"/>
        </w:numPr>
        <w:rPr>
          <w:ins w:id="518" w:author="Menon, Sunita (NIH/NCI) [C]" w:date="2024-02-05T19:52:00Z"/>
          <w:color w:val="000000"/>
          <w:sz w:val="32"/>
          <w:szCs w:val="32"/>
        </w:rPr>
        <w:pPrChange w:id="519" w:author="Menon, Sunita (NIH/NCI) [C]" w:date="2024-02-05T23:08:00Z">
          <w:pPr>
            <w:pStyle w:val="ListParagraph"/>
            <w:numPr>
              <w:numId w:val="25"/>
            </w:numPr>
            <w:ind w:left="1080" w:hanging="360"/>
          </w:pPr>
        </w:pPrChange>
      </w:pPr>
      <w:ins w:id="520" w:author="Menon, Sunita (NIH/NCI) [C]" w:date="2024-02-05T19:52:00Z">
        <w:r>
          <w:rPr>
            <w:color w:val="000000"/>
            <w:sz w:val="32"/>
            <w:szCs w:val="32"/>
          </w:rPr>
          <w:t>E</w:t>
        </w:r>
      </w:ins>
      <w:del w:id="521" w:author="Menon, Sunita (NIH/NCI) [C]" w:date="2024-02-05T19:52:00Z">
        <w:r w:rsidR="00DE5B94" w:rsidRPr="00B25C30" w:rsidDel="0092568E">
          <w:rPr>
            <w:color w:val="000000"/>
            <w:sz w:val="32"/>
            <w:szCs w:val="32"/>
          </w:rPr>
          <w:delText xml:space="preserve">Type </w:delText>
        </w:r>
      </w:del>
      <w:del w:id="522" w:author="Menon, Sunita (NIH/NCI) [C]" w:date="2024-02-05T19:51:00Z">
        <w:r w:rsidR="00DE5B94" w:rsidRPr="00B25C30" w:rsidDel="0092568E">
          <w:rPr>
            <w:color w:val="000000"/>
            <w:sz w:val="32"/>
            <w:szCs w:val="32"/>
          </w:rPr>
          <w:delText>“</w:delText>
        </w:r>
      </w:del>
      <w:del w:id="523" w:author="Menon, Sunita (NIH/NCI) [C]" w:date="2024-02-05T19:52:00Z">
        <w:r w:rsidR="00DE5B94" w:rsidRPr="00B25C30" w:rsidDel="0092568E">
          <w:rPr>
            <w:color w:val="000000"/>
            <w:sz w:val="32"/>
            <w:szCs w:val="32"/>
          </w:rPr>
          <w:delText>e</w:delText>
        </w:r>
      </w:del>
      <w:r w:rsidR="00DE5B94" w:rsidRPr="00B25C30">
        <w:rPr>
          <w:color w:val="000000"/>
          <w:sz w:val="32"/>
          <w:szCs w:val="32"/>
        </w:rPr>
        <w:t>xit</w:t>
      </w:r>
      <w:ins w:id="524" w:author="Menon, Sunita (NIH/NCI) [C]" w:date="2024-02-05T19:52:00Z">
        <w:r>
          <w:rPr>
            <w:color w:val="000000"/>
            <w:sz w:val="32"/>
            <w:szCs w:val="32"/>
          </w:rPr>
          <w:t xml:space="preserve"> </w:t>
        </w:r>
      </w:ins>
      <w:del w:id="525" w:author="Menon, Sunita (NIH/NCI) [C]" w:date="2024-02-05T19:52:00Z">
        <w:r w:rsidR="00DE5B94" w:rsidRPr="00B25C30" w:rsidDel="0092568E">
          <w:rPr>
            <w:color w:val="000000"/>
            <w:sz w:val="32"/>
            <w:szCs w:val="32"/>
          </w:rPr>
          <w:delText xml:space="preserve">” </w:delText>
        </w:r>
        <w:r w:rsidR="00DE5B94" w:rsidDel="0092568E">
          <w:rPr>
            <w:color w:val="000000"/>
            <w:sz w:val="32"/>
            <w:szCs w:val="32"/>
          </w:rPr>
          <w:delText>(</w:delText>
        </w:r>
      </w:del>
      <w:del w:id="526" w:author="Menon, Sunita (NIH/NCI) [C]" w:date="2024-02-05T23:36:00Z">
        <w:r w:rsidR="00DE5B94" w:rsidDel="004C6EAE">
          <w:rPr>
            <w:color w:val="000000"/>
            <w:sz w:val="32"/>
            <w:szCs w:val="32"/>
          </w:rPr>
          <w:delText xml:space="preserve">to get </w:delText>
        </w:r>
      </w:del>
      <w:r w:rsidR="00DE5B94">
        <w:rPr>
          <w:color w:val="000000"/>
          <w:sz w:val="32"/>
          <w:szCs w:val="32"/>
        </w:rPr>
        <w:t xml:space="preserve">out of </w:t>
      </w:r>
      <w:ins w:id="527" w:author="Menon, Sunita (NIH/NCI) [C]" w:date="2024-02-05T23:36:00Z">
        <w:r w:rsidR="004C6EAE">
          <w:rPr>
            <w:color w:val="000000"/>
            <w:sz w:val="32"/>
            <w:szCs w:val="32"/>
          </w:rPr>
          <w:t xml:space="preserve">the </w:t>
        </w:r>
      </w:ins>
      <w:r w:rsidR="004E7E94">
        <w:rPr>
          <w:color w:val="000000"/>
          <w:sz w:val="32"/>
          <w:szCs w:val="32"/>
        </w:rPr>
        <w:t>service account</w:t>
      </w:r>
      <w:ins w:id="528" w:author="Menon, Sunita (NIH/NCI) [C]" w:date="2024-02-05T23:36:00Z">
        <w:r w:rsidR="004C6EAE">
          <w:rPr>
            <w:color w:val="000000"/>
            <w:sz w:val="32"/>
            <w:szCs w:val="32"/>
          </w:rPr>
          <w:t xml:space="preserve"> </w:t>
        </w:r>
      </w:ins>
      <w:del w:id="529" w:author="Menon, Sunita (NIH/NCI) [C]" w:date="2024-02-05T23:36:00Z">
        <w:r w:rsidR="00DE5B94" w:rsidDel="004C6EAE">
          <w:rPr>
            <w:color w:val="000000"/>
            <w:sz w:val="32"/>
            <w:szCs w:val="32"/>
          </w:rPr>
          <w:delText xml:space="preserve"> mode) </w:delText>
        </w:r>
      </w:del>
      <w:r w:rsidR="00DE5B94" w:rsidRPr="00B25C30">
        <w:rPr>
          <w:color w:val="000000"/>
          <w:sz w:val="32"/>
          <w:szCs w:val="32"/>
        </w:rPr>
        <w:t xml:space="preserve">and </w:t>
      </w:r>
      <w:r w:rsidR="00DE5B94" w:rsidRPr="002F6146">
        <w:rPr>
          <w:color w:val="000000"/>
          <w:sz w:val="32"/>
          <w:szCs w:val="32"/>
        </w:rPr>
        <w:t>start tomcat</w:t>
      </w:r>
      <w:ins w:id="530" w:author="Menon, Sunita (NIH/NCI) [C]" w:date="2024-02-05T19:52:00Z">
        <w:r>
          <w:rPr>
            <w:color w:val="000000"/>
            <w:sz w:val="32"/>
            <w:szCs w:val="32"/>
          </w:rPr>
          <w:t>:</w:t>
        </w:r>
      </w:ins>
      <w:del w:id="531" w:author="Menon, Sunita (NIH/NCI) [C]" w:date="2024-02-05T19:52:00Z">
        <w:r w:rsidR="00DE5B94" w:rsidDel="0092568E">
          <w:rPr>
            <w:color w:val="000000"/>
            <w:sz w:val="32"/>
            <w:szCs w:val="32"/>
          </w:rPr>
          <w:delText xml:space="preserve"> using the command</w:delText>
        </w:r>
        <w:r w:rsidR="00DE5B94" w:rsidRPr="00B25C30" w:rsidDel="0092568E">
          <w:rPr>
            <w:color w:val="000000"/>
            <w:sz w:val="32"/>
            <w:szCs w:val="32"/>
          </w:rPr>
          <w:delText>:</w:delText>
        </w:r>
      </w:del>
    </w:p>
    <w:p w14:paraId="0F8AE2D8" w14:textId="4CA67488" w:rsidR="0092568E" w:rsidRPr="00314F61" w:rsidRDefault="0092568E">
      <w:pPr>
        <w:ind w:left="720" w:firstLine="720"/>
        <w:rPr>
          <w:rFonts w:ascii="Calibri" w:hAnsi="Calibri" w:cs="Calibri"/>
          <w:color w:val="0E2841" w:themeColor="text2"/>
          <w:sz w:val="28"/>
          <w:szCs w:val="28"/>
          <w:rPrChange w:id="532" w:author="Menon, Sunita (NIH/NCI) [C]" w:date="2024-02-05T22:54:00Z">
            <w:rPr/>
          </w:rPrChange>
        </w:rPr>
        <w:pPrChange w:id="533" w:author="Menon, Sunita (NIH/NCI) [C]" w:date="2024-02-05T19:52:00Z">
          <w:pPr>
            <w:pStyle w:val="ListParagraph"/>
            <w:numPr>
              <w:numId w:val="2"/>
            </w:numPr>
            <w:ind w:left="1080" w:hanging="360"/>
          </w:pPr>
        </w:pPrChange>
      </w:pPr>
      <w:ins w:id="534" w:author="Menon, Sunita (NIH/NCI) [C]" w:date="2024-02-05T19:52:00Z">
        <w:r w:rsidRPr="00314F61">
          <w:rPr>
            <w:rFonts w:ascii="Calibri" w:hAnsi="Calibri" w:cs="Calibri"/>
            <w:color w:val="0E2841" w:themeColor="text2"/>
            <w:sz w:val="28"/>
            <w:szCs w:val="28"/>
            <w:rPrChange w:id="535" w:author="Menon, Sunita (NIH/NCI) [C]" w:date="2024-02-05T22:54:00Z">
              <w:rPr>
                <w:color w:val="000000"/>
                <w:sz w:val="32"/>
                <w:szCs w:val="32"/>
              </w:rPr>
            </w:rPrChange>
          </w:rPr>
          <w:t>exit</w:t>
        </w:r>
      </w:ins>
    </w:p>
    <w:p w14:paraId="58A5515E" w14:textId="17A8D93E" w:rsidR="00DE5B94" w:rsidRPr="00314F61" w:rsidDel="00ED3CF6" w:rsidRDefault="00DE5B94" w:rsidP="00DE5B94">
      <w:pPr>
        <w:rPr>
          <w:del w:id="536" w:author="Menon, Sunita (NIH/NCI) [C]" w:date="2024-02-05T23:27:00Z"/>
          <w:rFonts w:ascii="Calibri" w:hAnsi="Calibri" w:cs="Calibri"/>
          <w:color w:val="0E2841" w:themeColor="text2"/>
          <w:sz w:val="28"/>
          <w:szCs w:val="28"/>
          <w:rPrChange w:id="537" w:author="Menon, Sunita (NIH/NCI) [C]" w:date="2024-02-05T22:54:00Z">
            <w:rPr>
              <w:del w:id="538" w:author="Menon, Sunita (NIH/NCI) [C]" w:date="2024-02-05T23:27:00Z"/>
              <w:i/>
              <w:iCs/>
              <w:color w:val="000000"/>
              <w:sz w:val="32"/>
              <w:szCs w:val="32"/>
            </w:rPr>
          </w:rPrChange>
        </w:rPr>
      </w:pPr>
      <w:r w:rsidRPr="00314F61">
        <w:rPr>
          <w:i/>
          <w:iCs/>
          <w:color w:val="0E2841" w:themeColor="text2"/>
          <w:sz w:val="32"/>
          <w:szCs w:val="32"/>
          <w:rPrChange w:id="539" w:author="Menon, Sunita (NIH/NCI) [C]" w:date="2024-02-05T22:54:00Z">
            <w:rPr>
              <w:i/>
              <w:iCs/>
              <w:color w:val="000000"/>
              <w:sz w:val="32"/>
              <w:szCs w:val="32"/>
            </w:rPr>
          </w:rPrChange>
        </w:rPr>
        <w:t xml:space="preserve">                  </w:t>
      </w:r>
      <w:proofErr w:type="spellStart"/>
      <w:r w:rsidRPr="00314F61">
        <w:rPr>
          <w:rFonts w:ascii="Calibri" w:hAnsi="Calibri" w:cs="Calibri"/>
          <w:color w:val="0E2841" w:themeColor="text2"/>
          <w:sz w:val="28"/>
          <w:szCs w:val="28"/>
          <w:rPrChange w:id="540" w:author="Menon, Sunita (NIH/NCI) [C]" w:date="2024-02-05T22:54:00Z">
            <w:rPr>
              <w:i/>
              <w:iCs/>
              <w:color w:val="000000"/>
              <w:sz w:val="32"/>
              <w:szCs w:val="32"/>
            </w:rPr>
          </w:rPrChange>
        </w:rPr>
        <w:t>sudo</w:t>
      </w:r>
      <w:proofErr w:type="spellEnd"/>
      <w:r w:rsidRPr="00314F61">
        <w:rPr>
          <w:rFonts w:ascii="Calibri" w:hAnsi="Calibri" w:cs="Calibri"/>
          <w:color w:val="0E2841" w:themeColor="text2"/>
          <w:sz w:val="28"/>
          <w:szCs w:val="28"/>
          <w:rPrChange w:id="541" w:author="Menon, Sunita (NIH/NCI) [C]" w:date="2024-02-05T22:54:00Z">
            <w:rPr>
              <w:i/>
              <w:iCs/>
              <w:color w:val="000000"/>
              <w:sz w:val="32"/>
              <w:szCs w:val="32"/>
            </w:rPr>
          </w:rPrChange>
        </w:rPr>
        <w:t xml:space="preserve"> </w:t>
      </w:r>
      <w:del w:id="542" w:author="Ganta, Mounica (NIH/NCI) [C]" w:date="2024-05-29T15:03:00Z">
        <w:r w:rsidRPr="00314F61" w:rsidDel="00042E2A">
          <w:rPr>
            <w:rFonts w:ascii="Calibri" w:hAnsi="Calibri" w:cs="Calibri"/>
            <w:color w:val="0E2841" w:themeColor="text2"/>
            <w:sz w:val="28"/>
            <w:szCs w:val="28"/>
            <w:rPrChange w:id="543" w:author="Menon, Sunita (NIH/NCI) [C]" w:date="2024-02-05T22:54:00Z">
              <w:rPr>
                <w:i/>
                <w:iCs/>
                <w:color w:val="000000"/>
                <w:sz w:val="32"/>
                <w:szCs w:val="32"/>
              </w:rPr>
            </w:rPrChange>
          </w:rPr>
          <w:delText xml:space="preserve">systemctl </w:delText>
        </w:r>
      </w:del>
      <w:ins w:id="544" w:author="Ganta, Mounica (NIH/NCI) [C]" w:date="2024-05-29T15:03:00Z">
        <w:r w:rsidR="00042E2A">
          <w:rPr>
            <w:rFonts w:ascii="Calibri" w:hAnsi="Calibri" w:cs="Calibri"/>
            <w:color w:val="0E2841" w:themeColor="text2"/>
            <w:sz w:val="28"/>
            <w:szCs w:val="28"/>
          </w:rPr>
          <w:t>service</w:t>
        </w:r>
        <w:r w:rsidR="00042E2A" w:rsidRPr="00314F61">
          <w:rPr>
            <w:rFonts w:ascii="Calibri" w:hAnsi="Calibri" w:cs="Calibri"/>
            <w:color w:val="0E2841" w:themeColor="text2"/>
            <w:sz w:val="28"/>
            <w:szCs w:val="28"/>
            <w:rPrChange w:id="545" w:author="Menon, Sunita (NIH/NCI) [C]" w:date="2024-02-05T22:54:00Z">
              <w:rPr>
                <w:i/>
                <w:iCs/>
                <w:color w:val="000000"/>
                <w:sz w:val="32"/>
                <w:szCs w:val="32"/>
              </w:rPr>
            </w:rPrChange>
          </w:rPr>
          <w:t xml:space="preserve"> </w:t>
        </w:r>
      </w:ins>
      <w:del w:id="546" w:author="Ganta, Mounica (NIH/NCI) [C]" w:date="2024-05-29T15:03:00Z">
        <w:r w:rsidRPr="00314F61" w:rsidDel="00042E2A">
          <w:rPr>
            <w:rFonts w:ascii="Calibri" w:hAnsi="Calibri" w:cs="Calibri"/>
            <w:color w:val="0E2841" w:themeColor="text2"/>
            <w:sz w:val="28"/>
            <w:szCs w:val="28"/>
            <w:rPrChange w:id="547" w:author="Menon, Sunita (NIH/NCI) [C]" w:date="2024-02-05T22:54:00Z">
              <w:rPr>
                <w:i/>
                <w:iCs/>
                <w:color w:val="000000"/>
                <w:sz w:val="32"/>
                <w:szCs w:val="32"/>
              </w:rPr>
            </w:rPrChange>
          </w:rPr>
          <w:delText xml:space="preserve">start </w:delText>
        </w:r>
      </w:del>
      <w:r w:rsidRPr="00314F61">
        <w:rPr>
          <w:rFonts w:ascii="Calibri" w:hAnsi="Calibri" w:cs="Calibri"/>
          <w:color w:val="0E2841" w:themeColor="text2"/>
          <w:sz w:val="28"/>
          <w:szCs w:val="28"/>
          <w:rPrChange w:id="548" w:author="Menon, Sunita (NIH/NCI) [C]" w:date="2024-02-05T22:54:00Z">
            <w:rPr>
              <w:i/>
              <w:iCs/>
              <w:color w:val="000000"/>
              <w:sz w:val="32"/>
              <w:szCs w:val="32"/>
            </w:rPr>
          </w:rPrChange>
        </w:rPr>
        <w:t>tomcat</w:t>
      </w:r>
      <w:ins w:id="549" w:author="Ganta, Mounica (NIH/NCI) [C]" w:date="2024-05-29T15:03:00Z">
        <w:r w:rsidR="00042E2A">
          <w:rPr>
            <w:rFonts w:ascii="Calibri" w:hAnsi="Calibri" w:cs="Calibri"/>
            <w:color w:val="0E2841" w:themeColor="text2"/>
            <w:sz w:val="28"/>
            <w:szCs w:val="28"/>
          </w:rPr>
          <w:t xml:space="preserve"> start</w:t>
        </w:r>
      </w:ins>
    </w:p>
    <w:p w14:paraId="592F5651" w14:textId="77777777" w:rsidR="00DE5B94" w:rsidRPr="00ED3CF6" w:rsidRDefault="00DE5B94" w:rsidP="00DE5B94">
      <w:pPr>
        <w:rPr>
          <w:rFonts w:asciiTheme="minorHAnsi" w:eastAsiaTheme="minorHAnsi" w:hAnsiTheme="minorHAnsi" w:cstheme="minorBidi"/>
          <w:color w:val="000000"/>
          <w:sz w:val="32"/>
          <w:szCs w:val="32"/>
          <w:rPrChange w:id="550" w:author="Menon, Sunita (NIH/NCI) [C]" w:date="2024-02-05T23:26:00Z">
            <w:rPr>
              <w:rFonts w:asciiTheme="minorHAnsi" w:eastAsiaTheme="minorHAnsi" w:hAnsiTheme="minorHAnsi" w:cstheme="minorBidi"/>
              <w:i/>
              <w:iCs/>
              <w:color w:val="000000"/>
              <w:sz w:val="32"/>
              <w:szCs w:val="32"/>
            </w:rPr>
          </w:rPrChange>
        </w:rPr>
      </w:pPr>
    </w:p>
    <w:p w14:paraId="080F5319" w14:textId="72B51802" w:rsidR="00DE5B94" w:rsidDel="00220C36" w:rsidRDefault="00DE5B94" w:rsidP="00DE5B94">
      <w:pPr>
        <w:pStyle w:val="ListParagraph"/>
        <w:numPr>
          <w:ilvl w:val="0"/>
          <w:numId w:val="4"/>
        </w:numPr>
        <w:rPr>
          <w:del w:id="551" w:author="Menon, Sunita (NIH/NCI) [C]" w:date="2024-02-05T23:36:00Z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</w:t>
      </w:r>
      <w:ins w:id="552" w:author="Menon, Sunita (NIH/NCI) [C]" w:date="2024-02-05T23:36:00Z">
        <w:r w:rsidR="00220C36">
          <w:rPr>
            <w:color w:val="000000"/>
            <w:sz w:val="32"/>
            <w:szCs w:val="32"/>
          </w:rPr>
          <w:t xml:space="preserve">from the </w:t>
        </w:r>
      </w:ins>
      <w:del w:id="553" w:author="Menon, Sunita (NIH/NCI) [C]" w:date="2024-02-05T23:36:00Z">
        <w:r w:rsidRPr="00B66836" w:rsidDel="00220C36">
          <w:rPr>
            <w:color w:val="000000"/>
            <w:sz w:val="32"/>
            <w:szCs w:val="32"/>
          </w:rPr>
          <w:delText xml:space="preserve">by </w:delText>
        </w:r>
        <w:r w:rsidDel="00220C36">
          <w:rPr>
            <w:color w:val="000000"/>
            <w:sz w:val="32"/>
            <w:szCs w:val="32"/>
          </w:rPr>
          <w:delText xml:space="preserve">using </w:delText>
        </w:r>
        <w:r w:rsidRPr="00B66836" w:rsidDel="00220C36">
          <w:rPr>
            <w:color w:val="000000"/>
            <w:sz w:val="32"/>
            <w:szCs w:val="32"/>
          </w:rPr>
          <w:delText>t</w:delText>
        </w:r>
      </w:del>
      <w:del w:id="554" w:author="Menon, Sunita (NIH/NCI) [C]" w:date="2024-02-05T23:35:00Z">
        <w:r w:rsidRPr="00B66836" w:rsidDel="00220C36">
          <w:rPr>
            <w:color w:val="000000"/>
            <w:sz w:val="32"/>
            <w:szCs w:val="32"/>
          </w:rPr>
          <w:delText xml:space="preserve">he </w:delText>
        </w:r>
        <w:r w:rsidDel="00220C36">
          <w:rPr>
            <w:color w:val="000000"/>
            <w:sz w:val="32"/>
            <w:szCs w:val="32"/>
          </w:rPr>
          <w:delText xml:space="preserve">appropriate </w:delText>
        </w:r>
      </w:del>
      <w:r w:rsidRPr="00B66836">
        <w:rPr>
          <w:color w:val="000000"/>
          <w:sz w:val="32"/>
          <w:szCs w:val="32"/>
        </w:rPr>
        <w:t xml:space="preserve">URL </w:t>
      </w:r>
      <w:del w:id="555" w:author="Menon, Sunita (NIH/NCI) [C]" w:date="2024-02-05T23:36:00Z">
        <w:r w:rsidRPr="00B66836" w:rsidDel="00220C36">
          <w:rPr>
            <w:color w:val="000000"/>
            <w:sz w:val="32"/>
            <w:szCs w:val="32"/>
          </w:rPr>
          <w:delText>on the browser:</w:delText>
        </w:r>
      </w:del>
    </w:p>
    <w:p w14:paraId="4EF38840" w14:textId="2A758F1D" w:rsidR="00DE5B94" w:rsidRPr="00220C36" w:rsidDel="00E83FD7" w:rsidRDefault="00DE5B94">
      <w:pPr>
        <w:pStyle w:val="ListParagraph"/>
        <w:numPr>
          <w:ilvl w:val="0"/>
          <w:numId w:val="4"/>
        </w:numPr>
        <w:rPr>
          <w:del w:id="556" w:author="Menon, Sunita (NIH/NCI) [C]" w:date="2024-02-05T23:09:00Z"/>
          <w:color w:val="000000"/>
          <w:sz w:val="32"/>
          <w:szCs w:val="32"/>
        </w:rPr>
        <w:pPrChange w:id="557" w:author="Menon, Sunita (NIH/NCI) [C]" w:date="2024-02-05T23:36:00Z">
          <w:pPr>
            <w:pStyle w:val="ListParagraph"/>
            <w:numPr>
              <w:numId w:val="7"/>
            </w:numPr>
            <w:ind w:left="2400" w:hanging="360"/>
          </w:pPr>
        </w:pPrChange>
      </w:pPr>
      <w:del w:id="558" w:author="Menon, Sunita (NIH/NCI) [C]" w:date="2024-02-05T23:35:00Z">
        <w:r w:rsidRPr="00220C36" w:rsidDel="00220C36">
          <w:rPr>
            <w:color w:val="000000"/>
            <w:sz w:val="32"/>
            <w:szCs w:val="32"/>
          </w:rPr>
          <w:delText xml:space="preserve">DEV:  </w:delText>
        </w:r>
      </w:del>
      <w:ins w:id="559" w:author="Menon, Sunita (NIH/NCI) [C]" w:date="2024-02-05T23:35:00Z">
        <w:r w:rsidR="00220C36" w:rsidRPr="00220C36">
          <w:rPr>
            <w:rFonts w:ascii="Calibri" w:eastAsiaTheme="majorEastAsia" w:hAnsi="Calibri" w:cs="Calibri"/>
            <w:sz w:val="28"/>
            <w:szCs w:val="28"/>
            <w:rPrChange w:id="560" w:author="Menon, Sunita (NIH/NCI) [C]" w:date="2024-02-05T23:36:00Z">
              <w:rPr>
                <w:rFonts w:eastAsiaTheme="majorEastAsia"/>
              </w:rPr>
            </w:rPrChange>
          </w:rPr>
          <w:fldChar w:fldCharType="begin"/>
        </w:r>
        <w:r w:rsidR="00220C36" w:rsidRPr="00220C36">
          <w:rPr>
            <w:rFonts w:ascii="Calibri" w:eastAsiaTheme="majorEastAsia" w:hAnsi="Calibri" w:cs="Calibri"/>
            <w:sz w:val="28"/>
            <w:szCs w:val="28"/>
            <w:rPrChange w:id="561" w:author="Menon, Sunita (NIH/NCI) [C]" w:date="2024-02-05T23:36:00Z">
              <w:rPr>
                <w:rFonts w:eastAsiaTheme="majorEastAsia"/>
              </w:rPr>
            </w:rPrChange>
          </w:rPr>
          <w:instrText>HYPERLINK "</w:instrText>
        </w:r>
      </w:ins>
      <w:r w:rsidR="00220C36" w:rsidRPr="00220C36">
        <w:rPr>
          <w:rFonts w:ascii="Calibri" w:eastAsiaTheme="majorEastAsia" w:hAnsi="Calibri" w:cs="Calibri"/>
          <w:sz w:val="28"/>
          <w:szCs w:val="28"/>
          <w:rPrChange w:id="562" w:author="Menon, Sunita (NIH/NCI) [C]" w:date="2024-02-05T23:36:00Z">
            <w:rPr>
              <w:rStyle w:val="Hyperlink"/>
              <w:rFonts w:eastAsiaTheme="majorEastAsia"/>
            </w:rPr>
          </w:rPrChange>
        </w:rPr>
        <w:instrText>https://fsdsgl-modac01d.ncifcrf.gov/</w:instrText>
      </w:r>
      <w:ins w:id="563" w:author="Menon, Sunita (NIH/NCI) [C]" w:date="2024-02-05T23:35:00Z">
        <w:r w:rsidR="00220C36" w:rsidRPr="00220C36">
          <w:rPr>
            <w:rFonts w:ascii="Calibri" w:eastAsiaTheme="majorEastAsia" w:hAnsi="Calibri" w:cs="Calibri"/>
            <w:sz w:val="28"/>
            <w:szCs w:val="28"/>
            <w:rPrChange w:id="564" w:author="Menon, Sunita (NIH/NCI) [C]" w:date="2024-02-05T23:36:00Z">
              <w:rPr>
                <w:rFonts w:eastAsiaTheme="majorEastAsia"/>
              </w:rPr>
            </w:rPrChange>
          </w:rPr>
          <w:instrText>"</w:instrText>
        </w:r>
        <w:r w:rsidR="00220C36" w:rsidRPr="00AE7F2E">
          <w:rPr>
            <w:rFonts w:ascii="Calibri" w:eastAsiaTheme="majorEastAsia" w:hAnsi="Calibri" w:cs="Calibri"/>
            <w:sz w:val="28"/>
            <w:szCs w:val="28"/>
          </w:rPr>
        </w:r>
        <w:r w:rsidR="00220C36" w:rsidRPr="00220C36">
          <w:rPr>
            <w:rFonts w:ascii="Calibri" w:eastAsiaTheme="majorEastAsia" w:hAnsi="Calibri" w:cs="Calibri"/>
            <w:sz w:val="28"/>
            <w:szCs w:val="28"/>
            <w:rPrChange w:id="565" w:author="Menon, Sunita (NIH/NCI) [C]" w:date="2024-02-05T23:36:00Z">
              <w:rPr>
                <w:rFonts w:eastAsiaTheme="majorEastAsia"/>
              </w:rPr>
            </w:rPrChange>
          </w:rPr>
          <w:fldChar w:fldCharType="separate"/>
        </w:r>
      </w:ins>
      <w:r w:rsidR="00220C36" w:rsidRPr="00220C36">
        <w:rPr>
          <w:rStyle w:val="Hyperlink"/>
          <w:rFonts w:ascii="Calibri" w:eastAsiaTheme="majorEastAsia" w:hAnsi="Calibri" w:cs="Calibri"/>
          <w:sz w:val="28"/>
          <w:szCs w:val="28"/>
          <w:rPrChange w:id="566" w:author="Menon, Sunita (NIH/NCI) [C]" w:date="2024-02-05T23:36:00Z">
            <w:rPr>
              <w:rStyle w:val="Hyperlink"/>
              <w:rFonts w:eastAsiaTheme="majorEastAsia"/>
            </w:rPr>
          </w:rPrChange>
        </w:rPr>
        <w:t>https://fsdsgl-modac01d.ncifcrf.gov/</w:t>
      </w:r>
      <w:ins w:id="567" w:author="Menon, Sunita (NIH/NCI) [C]" w:date="2024-02-05T23:35:00Z">
        <w:r w:rsidR="00220C36" w:rsidRPr="00220C36">
          <w:rPr>
            <w:rFonts w:ascii="Calibri" w:eastAsiaTheme="majorEastAsia" w:hAnsi="Calibri" w:cs="Calibri"/>
            <w:sz w:val="28"/>
            <w:szCs w:val="28"/>
            <w:rPrChange w:id="568" w:author="Menon, Sunita (NIH/NCI) [C]" w:date="2024-02-05T23:36:00Z">
              <w:rPr>
                <w:rFonts w:eastAsiaTheme="majorEastAsia"/>
              </w:rPr>
            </w:rPrChange>
          </w:rPr>
          <w:fldChar w:fldCharType="end"/>
        </w:r>
      </w:ins>
    </w:p>
    <w:p w14:paraId="7BE7948D" w14:textId="77777777" w:rsidR="00DE5B94" w:rsidRPr="00E83FD7" w:rsidDel="00E83FD7" w:rsidRDefault="00DE5B94">
      <w:pPr>
        <w:pStyle w:val="ListParagraph"/>
        <w:rPr>
          <w:del w:id="569" w:author="Menon, Sunita (NIH/NCI) [C]" w:date="2024-02-05T23:09:00Z"/>
          <w:rFonts w:eastAsiaTheme="minorHAnsi"/>
          <w:b/>
          <w:bCs/>
          <w:color w:val="000000"/>
          <w:sz w:val="32"/>
          <w:szCs w:val="32"/>
          <w:rPrChange w:id="570" w:author="Menon, Sunita (NIH/NCI) [C]" w:date="2024-02-05T23:09:00Z">
            <w:rPr>
              <w:del w:id="571" w:author="Menon, Sunita (NIH/NCI) [C]" w:date="2024-02-05T23:09:00Z"/>
              <w:rFonts w:eastAsiaTheme="minorHAnsi"/>
            </w:rPr>
          </w:rPrChange>
        </w:rPr>
        <w:pPrChange w:id="572" w:author="Menon, Sunita (NIH/NCI) [C]" w:date="2024-02-05T23:36:00Z">
          <w:pPr/>
        </w:pPrChange>
      </w:pPr>
      <w:del w:id="573" w:author="Menon, Sunita (NIH/NCI) [C]" w:date="2024-02-05T23:09:00Z">
        <w:r w:rsidRPr="00E83FD7" w:rsidDel="00E83FD7">
          <w:rPr>
            <w:rFonts w:eastAsiaTheme="minorHAnsi"/>
            <w:b/>
            <w:bCs/>
            <w:color w:val="000000"/>
            <w:sz w:val="32"/>
            <w:szCs w:val="32"/>
            <w:rPrChange w:id="574" w:author="Menon, Sunita (NIH/NCI) [C]" w:date="2024-02-05T23:09:00Z">
              <w:rPr>
                <w:rFonts w:eastAsiaTheme="minorHAnsi"/>
              </w:rPr>
            </w:rPrChange>
          </w:rPr>
          <w:delText xml:space="preserve">   </w:delText>
        </w:r>
      </w:del>
    </w:p>
    <w:p w14:paraId="2A2E5522" w14:textId="77777777" w:rsidR="00845307" w:rsidRDefault="00845307">
      <w:pPr>
        <w:pStyle w:val="ListParagraph"/>
        <w:numPr>
          <w:ilvl w:val="0"/>
          <w:numId w:val="4"/>
        </w:numPr>
        <w:rPr>
          <w:rFonts w:eastAsiaTheme="minorHAnsi"/>
        </w:rPr>
        <w:pPrChange w:id="575" w:author="Menon, Sunita (NIH/NCI) [C]" w:date="2024-02-05T23:36:00Z">
          <w:pPr/>
        </w:pPrChange>
      </w:pPr>
    </w:p>
    <w:p w14:paraId="251CFAAF" w14:textId="77777777" w:rsidR="00E57DEE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</w:t>
      </w:r>
    </w:p>
    <w:p w14:paraId="04734C53" w14:textId="77777777" w:rsidR="001D218B" w:rsidRDefault="001D218B" w:rsidP="00DE5B94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7E3ADF34" w14:textId="67BE8ABD" w:rsidR="00DE5B94" w:rsidRDefault="00220C36">
      <w:pPr>
        <w:pStyle w:val="Heading2"/>
        <w:numPr>
          <w:ilvl w:val="0"/>
          <w:numId w:val="88"/>
        </w:numPr>
        <w:rPr>
          <w:rFonts w:eastAsiaTheme="minorHAnsi"/>
        </w:rPr>
        <w:pPrChange w:id="576" w:author="Menon, Sunita (NIH/NCI) [C]" w:date="2024-02-05T23:30:00Z">
          <w:pPr/>
        </w:pPrChange>
      </w:pPr>
      <w:ins w:id="577" w:author="Menon, Sunita (NIH/NCI) [C]" w:date="2024-02-05T23:34:00Z">
        <w:r>
          <w:rPr>
            <w:rFonts w:eastAsiaTheme="minorHAnsi"/>
          </w:rPr>
          <w:t>A</w:t>
        </w:r>
      </w:ins>
      <w:del w:id="578" w:author="Menon, Sunita (NIH/NCI) [C]" w:date="2024-02-05T23:34:00Z">
        <w:r w:rsidR="00DE5B94" w:rsidDel="00220C36">
          <w:rPr>
            <w:rFonts w:eastAsiaTheme="minorHAnsi"/>
          </w:rPr>
          <w:delText>To a</w:delText>
        </w:r>
      </w:del>
      <w:r w:rsidR="00DE5B94">
        <w:rPr>
          <w:rFonts w:eastAsiaTheme="minorHAnsi"/>
        </w:rPr>
        <w:t>ccess</w:t>
      </w:r>
      <w:ins w:id="579" w:author="Menon, Sunita (NIH/NCI) [C]" w:date="2024-02-05T23:34:00Z">
        <w:r>
          <w:rPr>
            <w:rFonts w:eastAsiaTheme="minorHAnsi"/>
          </w:rPr>
          <w:t>ing</w:t>
        </w:r>
      </w:ins>
      <w:r w:rsidR="00DE5B94">
        <w:rPr>
          <w:rFonts w:eastAsiaTheme="minorHAnsi"/>
        </w:rPr>
        <w:t xml:space="preserve"> Tomcat logs</w:t>
      </w:r>
      <w:del w:id="580" w:author="Menon, Sunita (NIH/NCI) [C]" w:date="2024-02-05T23:06:00Z">
        <w:r w:rsidR="00DE5B94" w:rsidDel="001559D5">
          <w:rPr>
            <w:rFonts w:eastAsiaTheme="minorHAnsi"/>
          </w:rPr>
          <w:delText>:</w:delText>
        </w:r>
      </w:del>
    </w:p>
    <w:p w14:paraId="3391C301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9F2D39A" w14:textId="4B04B7CA" w:rsidR="00DE5B94" w:rsidRPr="00220A6D" w:rsidDel="00220A6D" w:rsidRDefault="00DE5B94" w:rsidP="00220A6D">
      <w:pPr>
        <w:pStyle w:val="ListParagraph"/>
        <w:numPr>
          <w:ilvl w:val="0"/>
          <w:numId w:val="4"/>
        </w:numPr>
        <w:rPr>
          <w:del w:id="581" w:author="Menon, Sunita (NIH/NCI) [C]" w:date="2024-02-05T23:02:00Z"/>
          <w:b/>
          <w:bCs/>
          <w:color w:val="000000"/>
          <w:sz w:val="32"/>
          <w:szCs w:val="32"/>
          <w:rPrChange w:id="582" w:author="Menon, Sunita (NIH/NCI) [C]" w:date="2024-02-05T23:02:00Z">
            <w:rPr>
              <w:del w:id="583" w:author="Menon, Sunita (NIH/NCI) [C]" w:date="2024-02-05T23:02:00Z"/>
              <w:color w:val="000000"/>
              <w:sz w:val="32"/>
              <w:szCs w:val="32"/>
            </w:rPr>
          </w:rPrChange>
        </w:rPr>
      </w:pPr>
      <w:r>
        <w:rPr>
          <w:color w:val="000000"/>
          <w:sz w:val="32"/>
          <w:szCs w:val="32"/>
        </w:rPr>
        <w:t xml:space="preserve">Login into </w:t>
      </w:r>
      <w:ins w:id="584" w:author="Menon, Sunita (NIH/NCI) [C]" w:date="2024-02-05T23:34:00Z">
        <w:r w:rsidR="00220C36">
          <w:rPr>
            <w:color w:val="000000"/>
            <w:sz w:val="32"/>
            <w:szCs w:val="32"/>
          </w:rPr>
          <w:t xml:space="preserve">the </w:t>
        </w:r>
      </w:ins>
      <w:r>
        <w:rPr>
          <w:color w:val="000000"/>
          <w:sz w:val="32"/>
          <w:szCs w:val="32"/>
        </w:rPr>
        <w:t>MoDaC server.</w:t>
      </w:r>
    </w:p>
    <w:p w14:paraId="4900256C" w14:textId="77777777" w:rsidR="00220A6D" w:rsidRPr="00D31379" w:rsidRDefault="00220A6D" w:rsidP="00DE5B94">
      <w:pPr>
        <w:pStyle w:val="ListParagraph"/>
        <w:numPr>
          <w:ilvl w:val="0"/>
          <w:numId w:val="4"/>
        </w:numPr>
        <w:rPr>
          <w:ins w:id="585" w:author="Menon, Sunita (NIH/NCI) [C]" w:date="2024-02-05T23:02:00Z"/>
          <w:b/>
          <w:bCs/>
          <w:color w:val="000000"/>
          <w:sz w:val="32"/>
          <w:szCs w:val="32"/>
        </w:rPr>
      </w:pPr>
    </w:p>
    <w:p w14:paraId="6AA73437" w14:textId="77777777" w:rsidR="00295FD3" w:rsidRPr="00295FD3" w:rsidRDefault="008165CD" w:rsidP="00220A6D">
      <w:pPr>
        <w:pStyle w:val="ListParagraph"/>
        <w:numPr>
          <w:ilvl w:val="0"/>
          <w:numId w:val="4"/>
        </w:numPr>
        <w:rPr>
          <w:ins w:id="586" w:author="Menon, Sunita (NIH/NCI) [C]" w:date="2024-02-05T23:17:00Z"/>
          <w:rFonts w:ascii="Calibri" w:hAnsi="Calibri" w:cs="Calibri"/>
          <w:color w:val="0E2841" w:themeColor="text2"/>
          <w:sz w:val="28"/>
          <w:szCs w:val="28"/>
          <w:rPrChange w:id="587" w:author="Menon, Sunita (NIH/NCI) [C]" w:date="2024-02-05T23:17:00Z">
            <w:rPr>
              <w:ins w:id="588" w:author="Menon, Sunita (NIH/NCI) [C]" w:date="2024-02-05T23:17:00Z"/>
              <w:color w:val="000000"/>
              <w:sz w:val="32"/>
              <w:szCs w:val="32"/>
            </w:rPr>
          </w:rPrChange>
        </w:rPr>
      </w:pPr>
      <w:ins w:id="589" w:author="Menon, Sunita (NIH/NCI) [C]" w:date="2024-02-05T22:54:00Z">
        <w:r w:rsidRPr="00220A6D">
          <w:rPr>
            <w:color w:val="000000"/>
            <w:sz w:val="32"/>
            <w:szCs w:val="32"/>
            <w:rPrChange w:id="590" w:author="Menon, Sunita (NIH/NCI) [C]" w:date="2024-02-05T23:02:00Z">
              <w:rPr/>
            </w:rPrChange>
          </w:rPr>
          <w:t>Switch to MoD</w:t>
        </w:r>
      </w:ins>
      <w:ins w:id="591" w:author="Menon, Sunita (NIH/NCI) [C]" w:date="2024-02-05T22:55:00Z">
        <w:r w:rsidRPr="00220A6D">
          <w:rPr>
            <w:color w:val="000000"/>
            <w:sz w:val="32"/>
            <w:szCs w:val="32"/>
            <w:rPrChange w:id="592" w:author="Menon, Sunita (NIH/NCI) [C]" w:date="2024-02-05T23:02:00Z">
              <w:rPr/>
            </w:rPrChange>
          </w:rPr>
          <w:t xml:space="preserve">aC test service account: </w:t>
        </w:r>
      </w:ins>
      <w:del w:id="593" w:author="Menon, Sunita (NIH/NCI) [C]" w:date="2024-02-05T22:54:00Z">
        <w:r w:rsidR="004E7E94" w:rsidRPr="00220A6D" w:rsidDel="008165CD">
          <w:rPr>
            <w:color w:val="000000"/>
            <w:sz w:val="32"/>
            <w:szCs w:val="32"/>
            <w:rPrChange w:id="594" w:author="Menon, Sunita (NIH/NCI) [C]" w:date="2024-02-05T23:02:00Z">
              <w:rPr/>
            </w:rPrChange>
          </w:rPr>
          <w:delText>Do</w:delText>
        </w:r>
      </w:del>
      <w:r w:rsidR="004E7E94" w:rsidRPr="00220A6D">
        <w:rPr>
          <w:color w:val="000000"/>
          <w:sz w:val="32"/>
          <w:szCs w:val="32"/>
          <w:rPrChange w:id="595" w:author="Menon, Sunita (NIH/NCI) [C]" w:date="2024-02-05T23:02:00Z">
            <w:rPr/>
          </w:rPrChange>
        </w:rPr>
        <w:t xml:space="preserve"> </w:t>
      </w:r>
    </w:p>
    <w:p w14:paraId="719192F5" w14:textId="29ACF106" w:rsidR="004E7E94" w:rsidRPr="00220A6D" w:rsidRDefault="004E7E94">
      <w:pPr>
        <w:pStyle w:val="ListParagraph"/>
        <w:ind w:left="1080" w:firstLine="360"/>
        <w:rPr>
          <w:rFonts w:ascii="Calibri" w:hAnsi="Calibri" w:cs="Calibri"/>
          <w:color w:val="0E2841" w:themeColor="text2"/>
          <w:sz w:val="28"/>
          <w:szCs w:val="28"/>
          <w:rPrChange w:id="596" w:author="Menon, Sunita (NIH/NCI) [C]" w:date="2024-02-05T23:02:00Z">
            <w:rPr>
              <w:color w:val="000000"/>
              <w:sz w:val="32"/>
              <w:szCs w:val="32"/>
            </w:rPr>
          </w:rPrChange>
        </w:rPr>
        <w:pPrChange w:id="597" w:author="Menon, Sunita (NIH/NCI) [C]" w:date="2024-02-05T23:17:00Z">
          <w:pPr>
            <w:pStyle w:val="ListParagraph"/>
            <w:numPr>
              <w:numId w:val="4"/>
            </w:numPr>
            <w:ind w:left="1080" w:hanging="360"/>
          </w:pPr>
        </w:pPrChange>
      </w:pPr>
      <w:del w:id="598" w:author="Menon, Sunita (NIH/NCI) [C]" w:date="2024-02-05T22:55:00Z">
        <w:r w:rsidRPr="00220A6D" w:rsidDel="008165CD">
          <w:rPr>
            <w:rFonts w:ascii="Calibri" w:hAnsi="Calibri" w:cs="Calibri"/>
            <w:color w:val="0E2841" w:themeColor="text2"/>
            <w:sz w:val="28"/>
            <w:szCs w:val="28"/>
            <w:rPrChange w:id="599" w:author="Menon, Sunita (NIH/NCI) [C]" w:date="2024-02-05T23:02:00Z">
              <w:rPr>
                <w:color w:val="000000"/>
                <w:sz w:val="32"/>
                <w:szCs w:val="32"/>
              </w:rPr>
            </w:rPrChange>
          </w:rPr>
          <w:delText>“</w:delText>
        </w:r>
      </w:del>
      <w:r w:rsidRPr="00220A6D">
        <w:rPr>
          <w:rFonts w:ascii="Calibri" w:hAnsi="Calibri" w:cs="Calibri"/>
          <w:color w:val="0E2841" w:themeColor="text2"/>
          <w:sz w:val="28"/>
          <w:szCs w:val="28"/>
          <w:rPrChange w:id="600" w:author="Menon, Sunita (NIH/NCI) [C]" w:date="2024-02-05T23:02:00Z">
            <w:rPr>
              <w:color w:val="000000"/>
              <w:sz w:val="32"/>
              <w:szCs w:val="32"/>
            </w:rPr>
          </w:rPrChange>
        </w:rPr>
        <w:t>sudo su – ncidoesvct2</w:t>
      </w:r>
      <w:del w:id="601" w:author="Menon, Sunita (NIH/NCI) [C]" w:date="2024-02-05T22:55:00Z">
        <w:r w:rsidRPr="00220A6D" w:rsidDel="008165CD">
          <w:rPr>
            <w:rFonts w:ascii="Calibri" w:hAnsi="Calibri" w:cs="Calibri"/>
            <w:color w:val="0E2841" w:themeColor="text2"/>
            <w:sz w:val="28"/>
            <w:szCs w:val="28"/>
            <w:rPrChange w:id="602" w:author="Menon, Sunita (NIH/NCI) [C]" w:date="2024-02-05T23:02:00Z">
              <w:rPr>
                <w:color w:val="000000"/>
                <w:sz w:val="32"/>
                <w:szCs w:val="32"/>
              </w:rPr>
            </w:rPrChange>
          </w:rPr>
          <w:delText>”</w:delText>
        </w:r>
      </w:del>
    </w:p>
    <w:p w14:paraId="6E6812E4" w14:textId="77777777" w:rsidR="00295FD3" w:rsidRPr="00295FD3" w:rsidRDefault="008165CD" w:rsidP="00DE5B94">
      <w:pPr>
        <w:pStyle w:val="ListParagraph"/>
        <w:numPr>
          <w:ilvl w:val="0"/>
          <w:numId w:val="4"/>
        </w:numPr>
        <w:rPr>
          <w:ins w:id="603" w:author="Menon, Sunita (NIH/NCI) [C]" w:date="2024-02-05T23:17:00Z"/>
          <w:rFonts w:ascii="Calibri" w:hAnsi="Calibri" w:cs="Calibri"/>
          <w:b/>
          <w:bCs/>
          <w:color w:val="000000"/>
          <w:sz w:val="28"/>
          <w:szCs w:val="28"/>
          <w:rPrChange w:id="604" w:author="Menon, Sunita (NIH/NCI) [C]" w:date="2024-02-05T23:17:00Z">
            <w:rPr>
              <w:ins w:id="605" w:author="Menon, Sunita (NIH/NCI) [C]" w:date="2024-02-05T23:17:00Z"/>
              <w:color w:val="000000"/>
              <w:sz w:val="32"/>
              <w:szCs w:val="32"/>
            </w:rPr>
          </w:rPrChange>
        </w:rPr>
      </w:pPr>
      <w:ins w:id="606" w:author="Menon, Sunita (NIH/NCI) [C]" w:date="2024-02-05T22:55:00Z">
        <w:r>
          <w:rPr>
            <w:color w:val="000000"/>
            <w:sz w:val="32"/>
            <w:szCs w:val="32"/>
          </w:rPr>
          <w:t>Cd</w:t>
        </w:r>
      </w:ins>
      <w:del w:id="607" w:author="Menon, Sunita (NIH/NCI) [C]" w:date="2024-02-05T22:55:00Z">
        <w:r w:rsidR="00DE5B94" w:rsidDel="008165CD">
          <w:rPr>
            <w:color w:val="000000"/>
            <w:sz w:val="32"/>
            <w:szCs w:val="32"/>
          </w:rPr>
          <w:delText>Go</w:delText>
        </w:r>
      </w:del>
      <w:r w:rsidR="00DE5B94">
        <w:rPr>
          <w:color w:val="000000"/>
          <w:sz w:val="32"/>
          <w:szCs w:val="32"/>
        </w:rPr>
        <w:t xml:space="preserve"> to the </w:t>
      </w:r>
      <w:ins w:id="608" w:author="Menon, Sunita (NIH/NCI) [C]" w:date="2024-02-05T22:55:00Z">
        <w:r>
          <w:rPr>
            <w:color w:val="000000"/>
            <w:sz w:val="32"/>
            <w:szCs w:val="32"/>
          </w:rPr>
          <w:t>tomcat logs directory</w:t>
        </w:r>
      </w:ins>
      <w:del w:id="609" w:author="Menon, Sunita (NIH/NCI) [C]" w:date="2024-02-05T22:55:00Z">
        <w:r w:rsidR="00DE5B94" w:rsidDel="008165CD">
          <w:rPr>
            <w:color w:val="000000"/>
            <w:sz w:val="32"/>
            <w:szCs w:val="32"/>
          </w:rPr>
          <w:delText>path</w:delText>
        </w:r>
      </w:del>
      <w:r w:rsidR="00DE5B94">
        <w:rPr>
          <w:color w:val="000000"/>
          <w:sz w:val="32"/>
          <w:szCs w:val="32"/>
        </w:rPr>
        <w:t xml:space="preserve">: </w:t>
      </w:r>
    </w:p>
    <w:p w14:paraId="44F90DF3" w14:textId="43DF73BE" w:rsidR="00DE5B94" w:rsidRPr="00220A6D" w:rsidDel="00220A6D" w:rsidRDefault="008165CD">
      <w:pPr>
        <w:pStyle w:val="ListParagraph"/>
        <w:ind w:left="1080" w:firstLine="360"/>
        <w:rPr>
          <w:del w:id="610" w:author="Menon, Sunita (NIH/NCI) [C]" w:date="2024-02-05T23:02:00Z"/>
          <w:rFonts w:ascii="Calibri" w:hAnsi="Calibri" w:cs="Calibri"/>
          <w:b/>
          <w:bCs/>
          <w:color w:val="000000"/>
          <w:sz w:val="28"/>
          <w:szCs w:val="28"/>
          <w:rPrChange w:id="611" w:author="Menon, Sunita (NIH/NCI) [C]" w:date="2024-02-05T23:02:00Z">
            <w:rPr>
              <w:del w:id="612" w:author="Menon, Sunita (NIH/NCI) [C]" w:date="2024-02-05T23:02:00Z"/>
              <w:rFonts w:ascii="Calibri" w:hAnsi="Calibri" w:cs="Calibri"/>
              <w:color w:val="000000"/>
              <w:sz w:val="28"/>
              <w:szCs w:val="28"/>
            </w:rPr>
          </w:rPrChange>
        </w:rPr>
        <w:pPrChange w:id="613" w:author="Menon, Sunita (NIH/NCI) [C]" w:date="2024-02-05T23:17:00Z">
          <w:pPr>
            <w:pStyle w:val="ListParagraph"/>
            <w:numPr>
              <w:numId w:val="4"/>
            </w:numPr>
            <w:ind w:left="1080" w:hanging="360"/>
          </w:pPr>
        </w:pPrChange>
      </w:pPr>
      <w:ins w:id="614" w:author="Menon, Sunita (NIH/NCI) [C]" w:date="2024-02-05T22:57:00Z">
        <w:r w:rsidRPr="008165CD">
          <w:rPr>
            <w:rFonts w:ascii="Calibri" w:hAnsi="Calibri" w:cs="Calibri"/>
            <w:color w:val="000000"/>
            <w:sz w:val="28"/>
            <w:szCs w:val="28"/>
            <w:rPrChange w:id="615" w:author="Menon, Sunita (NIH/NCI) [C]" w:date="2024-02-05T22:57:00Z">
              <w:rPr>
                <w:color w:val="000000"/>
                <w:sz w:val="32"/>
                <w:szCs w:val="32"/>
              </w:rPr>
            </w:rPrChange>
          </w:rPr>
          <w:t xml:space="preserve">cd </w:t>
        </w:r>
      </w:ins>
      <w:r w:rsidR="00DE5B94" w:rsidRPr="008165CD">
        <w:rPr>
          <w:rFonts w:ascii="Calibri" w:hAnsi="Calibri" w:cs="Calibri"/>
          <w:color w:val="000000"/>
          <w:sz w:val="28"/>
          <w:szCs w:val="28"/>
          <w:rPrChange w:id="616" w:author="Menon, Sunita (NIH/NCI) [C]" w:date="2024-02-05T22:57:00Z">
            <w:rPr>
              <w:rFonts w:ascii="Menlo" w:hAnsi="Menlo" w:cs="Menlo"/>
              <w:color w:val="000000"/>
              <w:sz w:val="22"/>
              <w:szCs w:val="22"/>
            </w:rPr>
          </w:rPrChange>
        </w:rPr>
        <w:t>/usr/share/tomcat/logs/</w:t>
      </w:r>
    </w:p>
    <w:p w14:paraId="10788A75" w14:textId="77777777" w:rsidR="00220A6D" w:rsidRPr="008165CD" w:rsidRDefault="00220A6D">
      <w:pPr>
        <w:pStyle w:val="ListParagraph"/>
        <w:ind w:left="1080" w:firstLine="360"/>
        <w:rPr>
          <w:ins w:id="617" w:author="Menon, Sunita (NIH/NCI) [C]" w:date="2024-02-05T23:02:00Z"/>
          <w:rFonts w:ascii="Calibri" w:hAnsi="Calibri" w:cs="Calibri"/>
          <w:b/>
          <w:bCs/>
          <w:color w:val="000000"/>
          <w:sz w:val="28"/>
          <w:szCs w:val="28"/>
          <w:rPrChange w:id="618" w:author="Menon, Sunita (NIH/NCI) [C]" w:date="2024-02-05T22:57:00Z">
            <w:rPr>
              <w:ins w:id="619" w:author="Menon, Sunita (NIH/NCI) [C]" w:date="2024-02-05T23:02:00Z"/>
              <w:b/>
              <w:bCs/>
              <w:color w:val="000000"/>
              <w:sz w:val="32"/>
              <w:szCs w:val="32"/>
            </w:rPr>
          </w:rPrChange>
        </w:rPr>
        <w:pPrChange w:id="620" w:author="Menon, Sunita (NIH/NCI) [C]" w:date="2024-02-05T23:17:00Z">
          <w:pPr>
            <w:pStyle w:val="ListParagraph"/>
            <w:numPr>
              <w:numId w:val="4"/>
            </w:numPr>
            <w:ind w:left="1080" w:hanging="360"/>
          </w:pPr>
        </w:pPrChange>
      </w:pPr>
    </w:p>
    <w:p w14:paraId="219905F6" w14:textId="4E0FD3EF" w:rsidR="00DE5B94" w:rsidRPr="00220A6D" w:rsidDel="00EE48E8" w:rsidRDefault="00DE5B94">
      <w:pPr>
        <w:pStyle w:val="ListParagraph"/>
        <w:numPr>
          <w:ilvl w:val="0"/>
          <w:numId w:val="4"/>
        </w:numPr>
        <w:rPr>
          <w:del w:id="621" w:author="Menon, Sunita (NIH/NCI) [C]" w:date="2024-02-05T23:01:00Z"/>
          <w:b/>
          <w:bCs/>
          <w:color w:val="000000"/>
          <w:sz w:val="32"/>
          <w:szCs w:val="32"/>
          <w:rPrChange w:id="622" w:author="Menon, Sunita (NIH/NCI) [C]" w:date="2024-02-05T23:02:00Z">
            <w:rPr>
              <w:del w:id="623" w:author="Menon, Sunita (NIH/NCI) [C]" w:date="2024-02-05T23:01:00Z"/>
              <w:b/>
              <w:bCs/>
            </w:rPr>
          </w:rPrChange>
        </w:rPr>
      </w:pPr>
      <w:r w:rsidRPr="00220A6D">
        <w:rPr>
          <w:color w:val="000000"/>
          <w:sz w:val="32"/>
          <w:szCs w:val="32"/>
          <w:rPrChange w:id="624" w:author="Menon, Sunita (NIH/NCI) [C]" w:date="2024-02-05T23:02:00Z">
            <w:rPr/>
          </w:rPrChange>
        </w:rPr>
        <w:t>Access the tomcat logs in the file</w:t>
      </w:r>
      <w:r w:rsidRPr="00220A6D">
        <w:rPr>
          <w:rFonts w:ascii="Menlo" w:hAnsi="Menlo" w:cs="Menlo"/>
          <w:color w:val="000000"/>
          <w:sz w:val="22"/>
          <w:szCs w:val="22"/>
          <w:rPrChange w:id="625" w:author="Menon, Sunita (NIH/NCI) [C]" w:date="2024-02-05T23:02:00Z">
            <w:rPr>
              <w:rFonts w:ascii="Menlo" w:hAnsi="Menlo" w:cs="Menlo"/>
              <w:sz w:val="22"/>
              <w:szCs w:val="22"/>
            </w:rPr>
          </w:rPrChange>
        </w:rPr>
        <w:t xml:space="preserve"> </w:t>
      </w:r>
      <w:r w:rsidRPr="00220A6D">
        <w:rPr>
          <w:rFonts w:ascii="Calibri" w:hAnsi="Calibri" w:cs="Calibri"/>
          <w:color w:val="000000"/>
          <w:sz w:val="28"/>
          <w:szCs w:val="28"/>
          <w:rPrChange w:id="626" w:author="Menon, Sunita (NIH/NCI) [C]" w:date="2024-02-05T23:02:00Z">
            <w:rPr>
              <w:rFonts w:ascii="Menlo" w:hAnsi="Menlo" w:cs="Menlo"/>
              <w:color w:val="000000"/>
              <w:sz w:val="22"/>
              <w:szCs w:val="22"/>
            </w:rPr>
          </w:rPrChange>
        </w:rPr>
        <w:t>catalina.out</w:t>
      </w:r>
      <w:r w:rsidRPr="00220A6D">
        <w:rPr>
          <w:rFonts w:ascii="Menlo" w:hAnsi="Menlo" w:cs="Menlo"/>
          <w:color w:val="000000"/>
          <w:sz w:val="22"/>
          <w:szCs w:val="22"/>
          <w:rPrChange w:id="627" w:author="Menon, Sunita (NIH/NCI) [C]" w:date="2024-02-05T23:02:00Z">
            <w:rPr>
              <w:rFonts w:ascii="Menlo" w:hAnsi="Menlo" w:cs="Menlo"/>
              <w:sz w:val="22"/>
              <w:szCs w:val="22"/>
            </w:rPr>
          </w:rPrChange>
        </w:rPr>
        <w:t xml:space="preserve"> </w:t>
      </w:r>
      <w:del w:id="628" w:author="Menon, Sunita (NIH/NCI) [C]" w:date="2024-02-05T23:01:00Z">
        <w:r w:rsidRPr="00220A6D" w:rsidDel="00EE48E8">
          <w:rPr>
            <w:color w:val="000000"/>
            <w:sz w:val="32"/>
            <w:szCs w:val="32"/>
            <w:rPrChange w:id="629" w:author="Menon, Sunita (NIH/NCI) [C]" w:date="2024-02-05T23:02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>(located under the path:</w:delText>
        </w:r>
        <w:r w:rsidRPr="00220A6D" w:rsidDel="00EE48E8">
          <w:rPr>
            <w:rFonts w:ascii="Menlo" w:hAnsi="Menlo" w:cs="Menlo"/>
            <w:color w:val="000000"/>
            <w:sz w:val="22"/>
            <w:szCs w:val="22"/>
            <w:rPrChange w:id="630" w:author="Menon, Sunita (NIH/NCI) [C]" w:date="2024-02-05T23:02:00Z">
              <w:rPr>
                <w:rFonts w:ascii="Menlo" w:hAnsi="Menlo" w:cs="Menlo"/>
                <w:sz w:val="22"/>
                <w:szCs w:val="22"/>
              </w:rPr>
            </w:rPrChange>
          </w:rPr>
          <w:delText xml:space="preserve"> /usr/share/tomcat/logs/)</w:delText>
        </w:r>
      </w:del>
    </w:p>
    <w:p w14:paraId="06866A50" w14:textId="77777777" w:rsidR="00DE5B94" w:rsidRPr="00EE48E8" w:rsidRDefault="00DE5B94">
      <w:pPr>
        <w:pStyle w:val="ListParagraph"/>
        <w:numPr>
          <w:ilvl w:val="0"/>
          <w:numId w:val="4"/>
        </w:numPr>
        <w:rPr>
          <w:rFonts w:eastAsiaTheme="minorHAnsi"/>
          <w:b/>
          <w:bCs/>
        </w:rPr>
        <w:pPrChange w:id="631" w:author="Menon, Sunita (NIH/NCI) [C]" w:date="2024-02-05T23:02:00Z">
          <w:pPr>
            <w:ind w:left="360"/>
          </w:pPr>
        </w:pPrChange>
      </w:pPr>
    </w:p>
    <w:p w14:paraId="6DA93E86" w14:textId="77777777" w:rsidR="00DE5B94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10D0951E" w14:textId="207CDA27" w:rsidR="00DE5B94" w:rsidRDefault="00220C36">
      <w:pPr>
        <w:pStyle w:val="Heading2"/>
        <w:numPr>
          <w:ilvl w:val="0"/>
          <w:numId w:val="88"/>
        </w:numPr>
        <w:rPr>
          <w:rFonts w:eastAsiaTheme="minorHAnsi"/>
        </w:rPr>
        <w:pPrChange w:id="632" w:author="Menon, Sunita (NIH/NCI) [C]" w:date="2024-02-05T23:30:00Z">
          <w:pPr>
            <w:ind w:left="360"/>
          </w:pPr>
        </w:pPrChange>
      </w:pPr>
      <w:ins w:id="633" w:author="Menon, Sunita (NIH/NCI) [C]" w:date="2024-02-05T23:34:00Z">
        <w:r>
          <w:rPr>
            <w:rFonts w:eastAsiaTheme="minorHAnsi"/>
          </w:rPr>
          <w:t>A</w:t>
        </w:r>
      </w:ins>
      <w:del w:id="634" w:author="Menon, Sunita (NIH/NCI) [C]" w:date="2024-02-05T23:34:00Z">
        <w:r w:rsidR="00DE5B94" w:rsidDel="00220C36">
          <w:rPr>
            <w:rFonts w:eastAsiaTheme="minorHAnsi"/>
          </w:rPr>
          <w:delText>To a</w:delText>
        </w:r>
      </w:del>
      <w:r w:rsidR="00DE5B94">
        <w:rPr>
          <w:rFonts w:eastAsiaTheme="minorHAnsi"/>
        </w:rPr>
        <w:t>ccess</w:t>
      </w:r>
      <w:ins w:id="635" w:author="Menon, Sunita (NIH/NCI) [C]" w:date="2024-02-05T23:34:00Z">
        <w:r>
          <w:rPr>
            <w:rFonts w:eastAsiaTheme="minorHAnsi"/>
          </w:rPr>
          <w:t>ing</w:t>
        </w:r>
      </w:ins>
      <w:r w:rsidR="00DE5B94">
        <w:rPr>
          <w:rFonts w:eastAsiaTheme="minorHAnsi"/>
        </w:rPr>
        <w:t xml:space="preserve"> gunicorn logs</w:t>
      </w:r>
      <w:del w:id="636" w:author="Menon, Sunita (NIH/NCI) [C]" w:date="2024-02-05T23:06:00Z">
        <w:r w:rsidR="00DE5B94" w:rsidDel="001559D5">
          <w:rPr>
            <w:rFonts w:eastAsiaTheme="minorHAnsi"/>
          </w:rPr>
          <w:delText>:</w:delText>
        </w:r>
      </w:del>
    </w:p>
    <w:p w14:paraId="2CF54BBC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96728BD" w14:textId="1DEB14E0" w:rsidR="00DE5B94" w:rsidRPr="00220A6D" w:rsidDel="00220A6D" w:rsidRDefault="00DE5B94">
      <w:pPr>
        <w:pStyle w:val="ListParagraph"/>
        <w:numPr>
          <w:ilvl w:val="0"/>
          <w:numId w:val="17"/>
        </w:numPr>
        <w:ind w:left="1080"/>
        <w:rPr>
          <w:del w:id="637" w:author="Menon, Sunita (NIH/NCI) [C]" w:date="2024-02-05T23:02:00Z"/>
          <w:b/>
          <w:bCs/>
          <w:color w:val="000000"/>
          <w:sz w:val="32"/>
          <w:szCs w:val="32"/>
          <w:rPrChange w:id="638" w:author="Menon, Sunita (NIH/NCI) [C]" w:date="2024-02-05T23:02:00Z">
            <w:rPr>
              <w:del w:id="639" w:author="Menon, Sunita (NIH/NCI) [C]" w:date="2024-02-05T23:02:00Z"/>
              <w:color w:val="000000"/>
              <w:sz w:val="32"/>
              <w:szCs w:val="32"/>
            </w:rPr>
          </w:rPrChange>
        </w:rPr>
        <w:pPrChange w:id="640" w:author="Menon, Sunita (NIH/NCI) [C]" w:date="2024-02-05T23:07:00Z">
          <w:pPr>
            <w:pStyle w:val="ListParagraph"/>
            <w:numPr>
              <w:numId w:val="17"/>
            </w:numPr>
            <w:ind w:hanging="360"/>
          </w:pPr>
        </w:pPrChange>
      </w:pPr>
      <w:r>
        <w:rPr>
          <w:color w:val="000000"/>
          <w:sz w:val="32"/>
          <w:szCs w:val="32"/>
        </w:rPr>
        <w:t xml:space="preserve">Login into </w:t>
      </w:r>
      <w:ins w:id="641" w:author="Menon, Sunita (NIH/NCI) [C]" w:date="2024-02-05T23:34:00Z">
        <w:r w:rsidR="00220C36">
          <w:rPr>
            <w:color w:val="000000"/>
            <w:sz w:val="32"/>
            <w:szCs w:val="32"/>
          </w:rPr>
          <w:t xml:space="preserve">the </w:t>
        </w:r>
      </w:ins>
      <w:r>
        <w:rPr>
          <w:color w:val="000000"/>
          <w:sz w:val="32"/>
          <w:szCs w:val="32"/>
        </w:rPr>
        <w:t>MoDaC server.</w:t>
      </w:r>
    </w:p>
    <w:p w14:paraId="7E246617" w14:textId="77777777" w:rsidR="00220A6D" w:rsidRPr="00D31379" w:rsidRDefault="00220A6D">
      <w:pPr>
        <w:pStyle w:val="ListParagraph"/>
        <w:numPr>
          <w:ilvl w:val="0"/>
          <w:numId w:val="17"/>
        </w:numPr>
        <w:ind w:left="1080"/>
        <w:rPr>
          <w:ins w:id="642" w:author="Menon, Sunita (NIH/NCI) [C]" w:date="2024-02-05T23:02:00Z"/>
          <w:b/>
          <w:bCs/>
          <w:color w:val="000000"/>
          <w:sz w:val="32"/>
          <w:szCs w:val="32"/>
        </w:rPr>
        <w:pPrChange w:id="643" w:author="Menon, Sunita (NIH/NCI) [C]" w:date="2024-02-05T23:07:00Z">
          <w:pPr>
            <w:pStyle w:val="ListParagraph"/>
            <w:numPr>
              <w:numId w:val="17"/>
            </w:numPr>
            <w:ind w:hanging="360"/>
          </w:pPr>
        </w:pPrChange>
      </w:pPr>
    </w:p>
    <w:p w14:paraId="0DBE69A0" w14:textId="77777777" w:rsidR="00295FD3" w:rsidRPr="00295FD3" w:rsidRDefault="008165CD" w:rsidP="001559D5">
      <w:pPr>
        <w:pStyle w:val="ListParagraph"/>
        <w:numPr>
          <w:ilvl w:val="0"/>
          <w:numId w:val="17"/>
        </w:numPr>
        <w:ind w:left="1080"/>
        <w:rPr>
          <w:ins w:id="644" w:author="Menon, Sunita (NIH/NCI) [C]" w:date="2024-02-05T23:17:00Z"/>
          <w:rFonts w:ascii="Calibri" w:hAnsi="Calibri" w:cs="Calibri"/>
          <w:color w:val="0E2841" w:themeColor="text2"/>
          <w:sz w:val="28"/>
          <w:szCs w:val="28"/>
          <w:rPrChange w:id="645" w:author="Menon, Sunita (NIH/NCI) [C]" w:date="2024-02-05T23:17:00Z">
            <w:rPr>
              <w:ins w:id="646" w:author="Menon, Sunita (NIH/NCI) [C]" w:date="2024-02-05T23:17:00Z"/>
              <w:color w:val="000000"/>
              <w:sz w:val="32"/>
              <w:szCs w:val="32"/>
            </w:rPr>
          </w:rPrChange>
        </w:rPr>
      </w:pPr>
      <w:ins w:id="647" w:author="Menon, Sunita (NIH/NCI) [C]" w:date="2024-02-05T22:56:00Z">
        <w:r w:rsidRPr="00220A6D">
          <w:rPr>
            <w:color w:val="000000"/>
            <w:sz w:val="32"/>
            <w:szCs w:val="32"/>
            <w:rPrChange w:id="648" w:author="Menon, Sunita (NIH/NCI) [C]" w:date="2024-02-05T23:02:00Z">
              <w:rPr/>
            </w:rPrChange>
          </w:rPr>
          <w:t xml:space="preserve">Switch to MoDaC test service account:  </w:t>
        </w:r>
      </w:ins>
    </w:p>
    <w:p w14:paraId="274088B9" w14:textId="385AC82E" w:rsidR="00220A6D" w:rsidRDefault="008165CD">
      <w:pPr>
        <w:pStyle w:val="ListParagraph"/>
        <w:ind w:left="1080" w:firstLine="360"/>
        <w:rPr>
          <w:ins w:id="649" w:author="Menon, Sunita (NIH/NCI) [C]" w:date="2024-02-05T23:02:00Z"/>
          <w:rFonts w:ascii="Calibri" w:hAnsi="Calibri" w:cs="Calibri"/>
          <w:color w:val="0E2841" w:themeColor="text2"/>
          <w:sz w:val="28"/>
          <w:szCs w:val="28"/>
        </w:rPr>
        <w:pPrChange w:id="650" w:author="Menon, Sunita (NIH/NCI) [C]" w:date="2024-02-05T23:17:00Z">
          <w:pPr>
            <w:pStyle w:val="ListParagraph"/>
          </w:pPr>
        </w:pPrChange>
      </w:pPr>
      <w:ins w:id="651" w:author="Menon, Sunita (NIH/NCI) [C]" w:date="2024-02-05T22:56:00Z">
        <w:r w:rsidRPr="00220A6D">
          <w:rPr>
            <w:rFonts w:ascii="Calibri" w:hAnsi="Calibri" w:cs="Calibri"/>
            <w:color w:val="0E2841" w:themeColor="text2"/>
            <w:sz w:val="28"/>
            <w:szCs w:val="28"/>
          </w:rPr>
          <w:lastRenderedPageBreak/>
          <w:t>sudo su – ncidoesvct2</w:t>
        </w:r>
      </w:ins>
    </w:p>
    <w:p w14:paraId="0EAE87CE" w14:textId="3BFAB411" w:rsidR="00FE676C" w:rsidRPr="00FE676C" w:rsidRDefault="00FE676C" w:rsidP="00343EAF">
      <w:pPr>
        <w:pStyle w:val="ListParagraph"/>
        <w:numPr>
          <w:ilvl w:val="0"/>
          <w:numId w:val="77"/>
        </w:numPr>
        <w:rPr>
          <w:ins w:id="652" w:author="Menon, Sunita (NIH/NCI) [C]" w:date="2024-02-05T23:32:00Z"/>
          <w:color w:val="000000" w:themeColor="text1"/>
          <w:sz w:val="32"/>
          <w:szCs w:val="32"/>
          <w:rPrChange w:id="653" w:author="Menon, Sunita (NIH/NCI) [C]" w:date="2024-02-05T23:32:00Z">
            <w:rPr>
              <w:ins w:id="654" w:author="Menon, Sunita (NIH/NCI) [C]" w:date="2024-02-05T23:32:00Z"/>
              <w:rFonts w:ascii="Calibri" w:hAnsi="Calibri" w:cs="Calibri"/>
              <w:color w:val="0E2841" w:themeColor="text2"/>
              <w:sz w:val="28"/>
              <w:szCs w:val="28"/>
            </w:rPr>
          </w:rPrChange>
        </w:rPr>
      </w:pPr>
      <w:ins w:id="655" w:author="Menon, Sunita (NIH/NCI) [C]" w:date="2024-02-05T23:32:00Z">
        <w:r w:rsidRPr="00FE676C">
          <w:rPr>
            <w:color w:val="000000" w:themeColor="text1"/>
            <w:sz w:val="32"/>
            <w:szCs w:val="32"/>
            <w:rPrChange w:id="656" w:author="Menon, Sunita (NIH/NCI) [C]" w:date="2024-02-05T23:32:00Z">
              <w:rPr>
                <w:rFonts w:ascii="Calibri" w:hAnsi="Calibri" w:cs="Calibri"/>
                <w:color w:val="0E2841" w:themeColor="text2"/>
                <w:sz w:val="28"/>
                <w:szCs w:val="28"/>
              </w:rPr>
            </w:rPrChange>
          </w:rPr>
          <w:t>Cd to the var log path:</w:t>
        </w:r>
      </w:ins>
    </w:p>
    <w:p w14:paraId="2D4B1317" w14:textId="25B778B3" w:rsidR="00FE676C" w:rsidRPr="00FE676C" w:rsidRDefault="00FE676C">
      <w:pPr>
        <w:pStyle w:val="ListParagraph"/>
        <w:ind w:left="1080" w:firstLine="360"/>
        <w:rPr>
          <w:ins w:id="657" w:author="Menon, Sunita (NIH/NCI) [C]" w:date="2024-02-05T23:32:00Z"/>
          <w:rFonts w:ascii="Calibri" w:hAnsi="Calibri" w:cs="Calibri"/>
          <w:color w:val="0E2841" w:themeColor="text2"/>
          <w:sz w:val="28"/>
          <w:szCs w:val="28"/>
          <w:rPrChange w:id="658" w:author="Menon, Sunita (NIH/NCI) [C]" w:date="2024-02-05T23:32:00Z">
            <w:rPr>
              <w:ins w:id="659" w:author="Menon, Sunita (NIH/NCI) [C]" w:date="2024-02-05T23:32:00Z"/>
              <w:color w:val="000000"/>
              <w:sz w:val="32"/>
              <w:szCs w:val="32"/>
            </w:rPr>
          </w:rPrChange>
        </w:rPr>
        <w:pPrChange w:id="660" w:author="Menon, Sunita (NIH/NCI) [C]" w:date="2024-02-05T23:32:00Z">
          <w:pPr>
            <w:pStyle w:val="ListParagraph"/>
            <w:numPr>
              <w:numId w:val="77"/>
            </w:numPr>
            <w:ind w:left="1080" w:hanging="360"/>
          </w:pPr>
        </w:pPrChange>
      </w:pPr>
      <w:ins w:id="661" w:author="Menon, Sunita (NIH/NCI) [C]" w:date="2024-02-05T23:32:00Z">
        <w:r>
          <w:rPr>
            <w:rFonts w:ascii="Calibri" w:hAnsi="Calibri" w:cs="Calibri"/>
            <w:color w:val="0E2841" w:themeColor="text2"/>
            <w:sz w:val="28"/>
            <w:szCs w:val="28"/>
          </w:rPr>
          <w:t>Cd /var/log</w:t>
        </w:r>
      </w:ins>
    </w:p>
    <w:p w14:paraId="79D4B1A5" w14:textId="5B41B242" w:rsidR="00842E6E" w:rsidRPr="00FE676C" w:rsidDel="008165CD" w:rsidRDefault="00842E6E">
      <w:pPr>
        <w:pStyle w:val="ListParagraph"/>
        <w:numPr>
          <w:ilvl w:val="0"/>
          <w:numId w:val="77"/>
        </w:numPr>
        <w:rPr>
          <w:del w:id="662" w:author="Menon, Sunita (NIH/NCI) [C]" w:date="2024-02-05T22:56:00Z"/>
          <w:rFonts w:ascii="Calibri" w:hAnsi="Calibri" w:cs="Calibri"/>
          <w:color w:val="0E2841" w:themeColor="text2"/>
          <w:sz w:val="32"/>
          <w:szCs w:val="32"/>
          <w:rPrChange w:id="663" w:author="Menon, Sunita (NIH/NCI) [C]" w:date="2024-02-05T23:33:00Z">
            <w:rPr>
              <w:del w:id="664" w:author="Menon, Sunita (NIH/NCI) [C]" w:date="2024-02-05T22:56:00Z"/>
            </w:rPr>
          </w:rPrChange>
        </w:rPr>
        <w:pPrChange w:id="665" w:author="Menon, Sunita (NIH/NCI) [C]" w:date="2024-02-05T23:25:00Z">
          <w:pPr>
            <w:pStyle w:val="ListParagraph"/>
            <w:numPr>
              <w:numId w:val="17"/>
            </w:numPr>
            <w:ind w:hanging="360"/>
          </w:pPr>
        </w:pPrChange>
      </w:pPr>
      <w:del w:id="666" w:author="Menon, Sunita (NIH/NCI) [C]" w:date="2024-02-05T22:56:00Z">
        <w:r w:rsidRPr="00FE676C" w:rsidDel="008165CD">
          <w:rPr>
            <w:color w:val="000000"/>
            <w:sz w:val="32"/>
            <w:szCs w:val="32"/>
            <w:rPrChange w:id="667" w:author="Menon, Sunita (NIH/NCI) [C]" w:date="2024-02-05T23:33:00Z">
              <w:rPr/>
            </w:rPrChange>
          </w:rPr>
          <w:delText>Do “sudo su – ncidoesvct2”</w:delText>
        </w:r>
      </w:del>
    </w:p>
    <w:p w14:paraId="560B97F3" w14:textId="207A5282" w:rsidR="00295FD3" w:rsidRPr="00FE676C" w:rsidRDefault="00DE5B94">
      <w:pPr>
        <w:pStyle w:val="ListParagraph"/>
        <w:numPr>
          <w:ilvl w:val="0"/>
          <w:numId w:val="77"/>
        </w:numPr>
        <w:rPr>
          <w:ins w:id="668" w:author="Menon, Sunita (NIH/NCI) [C]" w:date="2024-02-05T23:17:00Z"/>
          <w:rFonts w:ascii="Menlo" w:hAnsi="Menlo" w:cs="Menlo"/>
          <w:sz w:val="32"/>
          <w:szCs w:val="32"/>
          <w:rPrChange w:id="669" w:author="Menon, Sunita (NIH/NCI) [C]" w:date="2024-02-05T23:33:00Z">
            <w:rPr>
              <w:ins w:id="670" w:author="Menon, Sunita (NIH/NCI) [C]" w:date="2024-02-05T23:17:00Z"/>
              <w:rFonts w:ascii="Menlo" w:hAnsi="Menlo" w:cs="Menlo"/>
              <w:sz w:val="22"/>
              <w:szCs w:val="22"/>
            </w:rPr>
          </w:rPrChange>
        </w:rPr>
        <w:pPrChange w:id="671" w:author="Menon, Sunita (NIH/NCI) [C]" w:date="2024-02-05T23:25:00Z">
          <w:pPr>
            <w:pStyle w:val="ListParagraph"/>
            <w:ind w:left="1080"/>
          </w:pPr>
        </w:pPrChange>
      </w:pPr>
      <w:del w:id="672" w:author="Menon, Sunita (NIH/NCI) [C]" w:date="2024-02-05T22:56:00Z">
        <w:r w:rsidRPr="00FE676C" w:rsidDel="008165CD">
          <w:rPr>
            <w:sz w:val="32"/>
            <w:szCs w:val="32"/>
            <w:rPrChange w:id="673" w:author="Menon, Sunita (NIH/NCI) [C]" w:date="2024-02-05T23:33:00Z">
              <w:rPr/>
            </w:rPrChange>
          </w:rPr>
          <w:delText>Go to the path</w:delText>
        </w:r>
      </w:del>
      <w:ins w:id="674" w:author="Menon, Sunita (NIH/NCI) [C]" w:date="2024-02-05T23:33:00Z">
        <w:r w:rsidR="00FE676C" w:rsidRPr="00FE676C">
          <w:rPr>
            <w:sz w:val="32"/>
            <w:szCs w:val="32"/>
            <w:rPrChange w:id="675" w:author="Menon, Sunita (NIH/NCI) [C]" w:date="2024-02-05T23:33:00Z">
              <w:rPr/>
            </w:rPrChange>
          </w:rPr>
          <w:t xml:space="preserve">Access the logs in the file </w:t>
        </w:r>
        <w:r w:rsidR="00FE676C" w:rsidRPr="00FE676C">
          <w:rPr>
            <w:rFonts w:ascii="Calibri" w:hAnsi="Calibri" w:cs="Calibri"/>
            <w:color w:val="0E2841" w:themeColor="text2"/>
            <w:sz w:val="28"/>
            <w:szCs w:val="28"/>
            <w:rPrChange w:id="676" w:author="Menon, Sunita (NIH/NCI) [C]" w:date="2024-02-05T23:33:00Z">
              <w:rPr/>
            </w:rPrChange>
          </w:rPr>
          <w:t>messages</w:t>
        </w:r>
      </w:ins>
      <w:del w:id="677" w:author="Menon, Sunita (NIH/NCI) [C]" w:date="2024-02-05T23:33:00Z">
        <w:r w:rsidRPr="00FE676C" w:rsidDel="00FE676C">
          <w:rPr>
            <w:sz w:val="32"/>
            <w:szCs w:val="32"/>
            <w:rPrChange w:id="678" w:author="Menon, Sunita (NIH/NCI) [C]" w:date="2024-02-05T23:33:00Z">
              <w:rPr/>
            </w:rPrChange>
          </w:rPr>
          <w:delText>:</w:delText>
        </w:r>
      </w:del>
      <w:r w:rsidRPr="00FE676C">
        <w:rPr>
          <w:rFonts w:ascii="Menlo" w:hAnsi="Menlo" w:cs="Menlo"/>
          <w:sz w:val="32"/>
          <w:szCs w:val="32"/>
          <w:rPrChange w:id="679" w:author="Menon, Sunita (NIH/NCI) [C]" w:date="2024-02-05T23:33:00Z">
            <w:rPr>
              <w:rFonts w:ascii="Menlo" w:hAnsi="Menlo" w:cs="Menlo"/>
              <w:sz w:val="22"/>
              <w:szCs w:val="22"/>
            </w:rPr>
          </w:rPrChange>
        </w:rPr>
        <w:t xml:space="preserve"> </w:t>
      </w:r>
    </w:p>
    <w:p w14:paraId="47D2E7CB" w14:textId="4AB4D52E" w:rsidR="00DE5B94" w:rsidDel="00EE48E8" w:rsidRDefault="00DE5B94">
      <w:pPr>
        <w:pStyle w:val="ListParagraph"/>
        <w:ind w:left="1080" w:firstLine="360"/>
        <w:rPr>
          <w:del w:id="680" w:author="Menon, Sunita (NIH/NCI) [C]" w:date="2024-02-05T23:01:00Z"/>
          <w:rFonts w:ascii="Calibri" w:hAnsi="Calibri" w:cs="Calibri"/>
          <w:color w:val="0E2841" w:themeColor="text2"/>
          <w:sz w:val="28"/>
          <w:szCs w:val="28"/>
        </w:rPr>
        <w:pPrChange w:id="681" w:author="Menon, Sunita (NIH/NCI) [C]" w:date="2024-02-05T23:17:00Z">
          <w:pPr>
            <w:pStyle w:val="ListParagraph"/>
            <w:ind w:left="1080"/>
          </w:pPr>
        </w:pPrChange>
      </w:pPr>
      <w:del w:id="682" w:author="Menon, Sunita (NIH/NCI) [C]" w:date="2024-02-05T23:33:00Z">
        <w:r w:rsidRPr="008165CD" w:rsidDel="00FE676C">
          <w:rPr>
            <w:rFonts w:ascii="Calibri" w:hAnsi="Calibri" w:cs="Calibri"/>
            <w:color w:val="0E2841" w:themeColor="text2"/>
            <w:sz w:val="28"/>
            <w:szCs w:val="28"/>
            <w:rPrChange w:id="683" w:author="Menon, Sunita (NIH/NCI) [C]" w:date="2024-02-05T22:57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>/var/log</w:delText>
        </w:r>
      </w:del>
    </w:p>
    <w:p w14:paraId="01133070" w14:textId="7C926F3B" w:rsidR="00DE5B94" w:rsidRPr="00343EAF" w:rsidDel="00EE48E8" w:rsidRDefault="00DE5B94">
      <w:pPr>
        <w:pStyle w:val="ListParagraph"/>
        <w:numPr>
          <w:ilvl w:val="0"/>
          <w:numId w:val="89"/>
        </w:numPr>
        <w:rPr>
          <w:del w:id="684" w:author="Menon, Sunita (NIH/NCI) [C]" w:date="2024-02-05T23:01:00Z"/>
          <w:rFonts w:ascii="Calibri" w:hAnsi="Calibri" w:cs="Calibri"/>
          <w:color w:val="0E2841" w:themeColor="text2"/>
          <w:sz w:val="28"/>
          <w:szCs w:val="28"/>
          <w:rPrChange w:id="685" w:author="Menon, Sunita (NIH/NCI) [C]" w:date="2024-02-05T23:25:00Z">
            <w:rPr>
              <w:del w:id="686" w:author="Menon, Sunita (NIH/NCI) [C]" w:date="2024-02-05T23:01:00Z"/>
              <w:color w:val="000000"/>
              <w:sz w:val="32"/>
              <w:szCs w:val="32"/>
            </w:rPr>
          </w:rPrChange>
        </w:rPr>
        <w:pPrChange w:id="687" w:author="Menon, Sunita (NIH/NCI) [C]" w:date="2024-02-05T23:31:00Z">
          <w:pPr>
            <w:pStyle w:val="ListParagraph"/>
            <w:numPr>
              <w:numId w:val="17"/>
            </w:numPr>
            <w:ind w:hanging="360"/>
          </w:pPr>
        </w:pPrChange>
      </w:pPr>
      <w:del w:id="688" w:author="Menon, Sunita (NIH/NCI) [C]" w:date="2024-02-05T23:33:00Z">
        <w:r w:rsidRPr="00343EAF" w:rsidDel="00FE676C">
          <w:rPr>
            <w:color w:val="000000"/>
            <w:sz w:val="32"/>
            <w:szCs w:val="32"/>
            <w:rPrChange w:id="689" w:author="Menon, Sunita (NIH/NCI) [C]" w:date="2024-02-05T23:25:00Z">
              <w:rPr>
                <w:sz w:val="32"/>
                <w:szCs w:val="32"/>
              </w:rPr>
            </w:rPrChange>
          </w:rPr>
          <w:delText>Access the logs in the file</w:delText>
        </w:r>
        <w:r w:rsidRPr="00343EAF" w:rsidDel="00FE676C">
          <w:rPr>
            <w:rFonts w:ascii="Menlo" w:hAnsi="Menlo" w:cs="Menlo"/>
            <w:color w:val="000000"/>
            <w:sz w:val="22"/>
            <w:szCs w:val="22"/>
            <w:rPrChange w:id="690" w:author="Menon, Sunita (NIH/NCI) [C]" w:date="2024-02-05T23:25:00Z">
              <w:rPr>
                <w:rFonts w:ascii="Menlo" w:hAnsi="Menlo" w:cs="Menlo"/>
                <w:sz w:val="22"/>
                <w:szCs w:val="22"/>
              </w:rPr>
            </w:rPrChange>
          </w:rPr>
          <w:delText xml:space="preserve"> </w:delText>
        </w:r>
        <w:r w:rsidRPr="00343EAF" w:rsidDel="00FE676C">
          <w:rPr>
            <w:rFonts w:ascii="Calibri" w:hAnsi="Calibri" w:cs="Calibri"/>
            <w:color w:val="000000"/>
            <w:sz w:val="28"/>
            <w:szCs w:val="28"/>
            <w:rPrChange w:id="691" w:author="Menon, Sunita (NIH/NCI) [C]" w:date="2024-02-05T23:25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 xml:space="preserve">messages </w:delText>
        </w:r>
      </w:del>
      <w:del w:id="692" w:author="Menon, Sunita (NIH/NCI) [C]" w:date="2024-02-05T23:01:00Z">
        <w:r w:rsidRPr="00343EAF" w:rsidDel="00EE48E8">
          <w:rPr>
            <w:rFonts w:ascii="Calibri" w:hAnsi="Calibri" w:cs="Calibri"/>
            <w:color w:val="0E2841" w:themeColor="text2"/>
            <w:sz w:val="28"/>
            <w:szCs w:val="28"/>
            <w:rPrChange w:id="693" w:author="Menon, Sunita (NIH/NCI) [C]" w:date="2024-02-05T23:25:00Z">
              <w:rPr>
                <w:rFonts w:ascii="Menlo" w:hAnsi="Menlo" w:cs="Menlo"/>
                <w:color w:val="000000"/>
                <w:sz w:val="22"/>
                <w:szCs w:val="22"/>
              </w:rPr>
            </w:rPrChange>
          </w:rPr>
          <w:delText>(located under the path /var/log).</w:delText>
        </w:r>
      </w:del>
    </w:p>
    <w:p w14:paraId="62894953" w14:textId="77777777" w:rsidR="00842E6E" w:rsidRPr="00EE48E8" w:rsidRDefault="00842E6E">
      <w:pPr>
        <w:pStyle w:val="ListParagraph"/>
        <w:ind w:left="0"/>
        <w:rPr>
          <w:rFonts w:eastAsiaTheme="minorHAnsi"/>
        </w:rPr>
        <w:pPrChange w:id="694" w:author="Menon, Sunita (NIH/NCI) [C]" w:date="2024-02-05T23:25:00Z">
          <w:pPr>
            <w:ind w:left="360"/>
          </w:pPr>
        </w:pPrChange>
      </w:pPr>
    </w:p>
    <w:p w14:paraId="676E4F56" w14:textId="77777777" w:rsidR="00842E6E" w:rsidRDefault="00842E6E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2A219CDE" w14:textId="39A4EB31" w:rsidR="00DE5B94" w:rsidRPr="00B857B3" w:rsidRDefault="00DE5B94">
      <w:pPr>
        <w:pStyle w:val="Heading2"/>
        <w:numPr>
          <w:ilvl w:val="0"/>
          <w:numId w:val="88"/>
        </w:numPr>
        <w:rPr>
          <w:rFonts w:eastAsiaTheme="minorHAnsi"/>
        </w:rPr>
        <w:pPrChange w:id="695" w:author="Menon, Sunita (NIH/NCI) [C]" w:date="2024-02-05T23:30:00Z">
          <w:pPr>
            <w:ind w:left="360"/>
          </w:pPr>
        </w:pPrChange>
      </w:pPr>
      <w:r w:rsidRPr="00B857B3">
        <w:rPr>
          <w:rFonts w:eastAsiaTheme="minorHAnsi"/>
        </w:rPr>
        <w:t>Tomcat</w:t>
      </w:r>
      <w:r>
        <w:rPr>
          <w:rFonts w:eastAsiaTheme="minorHAnsi"/>
        </w:rPr>
        <w:t xml:space="preserve"> and gunicorn</w:t>
      </w:r>
      <w:r w:rsidRPr="00B857B3">
        <w:rPr>
          <w:rFonts w:eastAsiaTheme="minorHAnsi"/>
        </w:rPr>
        <w:t xml:space="preserve"> commands</w:t>
      </w:r>
      <w:del w:id="696" w:author="Menon, Sunita (NIH/NCI) [C]" w:date="2024-02-05T23:35:00Z">
        <w:r w:rsidRPr="00B857B3" w:rsidDel="00220C36">
          <w:rPr>
            <w:rFonts w:eastAsiaTheme="minorHAnsi"/>
          </w:rPr>
          <w:delText>:</w:delText>
        </w:r>
      </w:del>
    </w:p>
    <w:p w14:paraId="668BC996" w14:textId="77777777" w:rsidR="00DE5B94" w:rsidRDefault="00DE5B94" w:rsidP="00842E6E">
      <w:pPr>
        <w:rPr>
          <w:rFonts w:eastAsiaTheme="minorHAnsi"/>
          <w:color w:val="000000"/>
          <w:sz w:val="32"/>
          <w:szCs w:val="32"/>
        </w:rPr>
      </w:pPr>
    </w:p>
    <w:p w14:paraId="114CD299" w14:textId="329F513F" w:rsidR="00842E6E" w:rsidRPr="00842E6E" w:rsidRDefault="00842E6E" w:rsidP="00842E6E">
      <w:pPr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32"/>
          <w:szCs w:val="32"/>
        </w:rPr>
        <w:t xml:space="preserve">        </w:t>
      </w:r>
      <w:r w:rsidRPr="00842E6E">
        <w:rPr>
          <w:rFonts w:eastAsiaTheme="minorHAnsi"/>
          <w:color w:val="000000"/>
          <w:sz w:val="32"/>
          <w:szCs w:val="32"/>
        </w:rPr>
        <w:t>Make sure you are logged in as yourself</w:t>
      </w:r>
    </w:p>
    <w:p w14:paraId="57D6B6B0" w14:textId="77777777" w:rsidR="00842E6E" w:rsidRPr="00842E6E" w:rsidRDefault="00842E6E" w:rsidP="00842E6E">
      <w:pPr>
        <w:pStyle w:val="ListParagraph"/>
        <w:ind w:left="873"/>
        <w:rPr>
          <w:rFonts w:eastAsiaTheme="minorHAnsi"/>
          <w:color w:val="000000"/>
          <w:sz w:val="32"/>
          <w:szCs w:val="32"/>
        </w:rPr>
      </w:pPr>
    </w:p>
    <w:p w14:paraId="6DE4D5D5" w14:textId="77777777" w:rsidR="00295FD3" w:rsidRDefault="00DE5B94" w:rsidP="001559D5">
      <w:pPr>
        <w:pStyle w:val="ListParagraph"/>
        <w:numPr>
          <w:ilvl w:val="0"/>
          <w:numId w:val="54"/>
        </w:numPr>
        <w:rPr>
          <w:ins w:id="697" w:author="Menon, Sunita (NIH/NCI) [C]" w:date="2024-02-05T23:18:00Z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start tomcat: </w:t>
      </w:r>
    </w:p>
    <w:p w14:paraId="1BC170A3" w14:textId="0860F625" w:rsidR="00DE5B94" w:rsidRPr="002F6146" w:rsidRDefault="00DE5B94">
      <w:pPr>
        <w:pStyle w:val="ListParagraph"/>
        <w:ind w:left="1080" w:firstLine="360"/>
        <w:rPr>
          <w:color w:val="000000"/>
          <w:sz w:val="32"/>
          <w:szCs w:val="32"/>
        </w:rPr>
        <w:pPrChange w:id="698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r w:rsidRPr="008165CD">
        <w:rPr>
          <w:rFonts w:ascii="Calibri" w:hAnsi="Calibri" w:cs="Calibri"/>
          <w:color w:val="0E2841" w:themeColor="text2"/>
          <w:sz w:val="28"/>
          <w:szCs w:val="28"/>
          <w:rPrChange w:id="699" w:author="Menon, Sunita (NIH/NCI) [C]" w:date="2024-02-05T22:58:00Z">
            <w:rPr>
              <w:color w:val="000000"/>
              <w:sz w:val="32"/>
              <w:szCs w:val="32"/>
            </w:rPr>
          </w:rPrChange>
        </w:rPr>
        <w:t>sudo</w:t>
      </w:r>
      <w:proofErr w:type="spellEnd"/>
      <w:r w:rsidRPr="008165CD">
        <w:rPr>
          <w:rFonts w:ascii="Calibri" w:hAnsi="Calibri" w:cs="Calibri"/>
          <w:color w:val="0E2841" w:themeColor="text2"/>
          <w:sz w:val="28"/>
          <w:szCs w:val="28"/>
          <w:rPrChange w:id="700" w:author="Menon, Sunita (NIH/NCI) [C]" w:date="2024-02-05T22:58:00Z">
            <w:rPr>
              <w:color w:val="000000"/>
              <w:sz w:val="32"/>
              <w:szCs w:val="32"/>
            </w:rPr>
          </w:rPrChange>
        </w:rPr>
        <w:t xml:space="preserve"> </w:t>
      </w:r>
      <w:del w:id="701" w:author="Ganta, Mounica (NIH/NCI) [C]" w:date="2024-05-29T15:03:00Z">
        <w:r w:rsidRPr="008165CD" w:rsidDel="00042E2A">
          <w:rPr>
            <w:rFonts w:ascii="Calibri" w:hAnsi="Calibri" w:cs="Calibri"/>
            <w:color w:val="0E2841" w:themeColor="text2"/>
            <w:sz w:val="28"/>
            <w:szCs w:val="28"/>
            <w:rPrChange w:id="702" w:author="Menon, Sunita (NIH/NCI) [C]" w:date="2024-02-05T22:58:00Z">
              <w:rPr>
                <w:color w:val="000000"/>
                <w:sz w:val="32"/>
                <w:szCs w:val="32"/>
              </w:rPr>
            </w:rPrChange>
          </w:rPr>
          <w:delText xml:space="preserve">systemctl </w:delText>
        </w:r>
      </w:del>
      <w:ins w:id="703" w:author="Ganta, Mounica (NIH/NCI) [C]" w:date="2024-05-29T15:03:00Z">
        <w:r w:rsidR="00042E2A">
          <w:rPr>
            <w:rFonts w:ascii="Calibri" w:hAnsi="Calibri" w:cs="Calibri"/>
            <w:color w:val="0E2841" w:themeColor="text2"/>
            <w:sz w:val="28"/>
            <w:szCs w:val="28"/>
          </w:rPr>
          <w:t>service</w:t>
        </w:r>
        <w:r w:rsidR="00042E2A" w:rsidRPr="008165CD">
          <w:rPr>
            <w:rFonts w:ascii="Calibri" w:hAnsi="Calibri" w:cs="Calibri"/>
            <w:color w:val="0E2841" w:themeColor="text2"/>
            <w:sz w:val="28"/>
            <w:szCs w:val="28"/>
            <w:rPrChange w:id="704" w:author="Menon, Sunita (NIH/NCI) [C]" w:date="2024-02-05T22:58:00Z">
              <w:rPr>
                <w:color w:val="000000"/>
                <w:sz w:val="32"/>
                <w:szCs w:val="32"/>
              </w:rPr>
            </w:rPrChange>
          </w:rPr>
          <w:t xml:space="preserve"> </w:t>
        </w:r>
      </w:ins>
      <w:del w:id="705" w:author="Ganta, Mounica (NIH/NCI) [C]" w:date="2024-05-29T15:03:00Z">
        <w:r w:rsidRPr="008165CD" w:rsidDel="00042E2A">
          <w:rPr>
            <w:rFonts w:ascii="Calibri" w:hAnsi="Calibri" w:cs="Calibri"/>
            <w:color w:val="0E2841" w:themeColor="text2"/>
            <w:sz w:val="28"/>
            <w:szCs w:val="28"/>
            <w:rPrChange w:id="706" w:author="Menon, Sunita (NIH/NCI) [C]" w:date="2024-02-05T22:58:00Z">
              <w:rPr>
                <w:color w:val="000000"/>
                <w:sz w:val="32"/>
                <w:szCs w:val="32"/>
              </w:rPr>
            </w:rPrChange>
          </w:rPr>
          <w:delText xml:space="preserve">start </w:delText>
        </w:r>
      </w:del>
      <w:r w:rsidRPr="008165CD">
        <w:rPr>
          <w:rFonts w:ascii="Calibri" w:hAnsi="Calibri" w:cs="Calibri"/>
          <w:color w:val="0E2841" w:themeColor="text2"/>
          <w:sz w:val="28"/>
          <w:szCs w:val="28"/>
          <w:rPrChange w:id="707" w:author="Menon, Sunita (NIH/NCI) [C]" w:date="2024-02-05T22:58:00Z">
            <w:rPr>
              <w:color w:val="000000"/>
              <w:sz w:val="32"/>
              <w:szCs w:val="32"/>
            </w:rPr>
          </w:rPrChange>
        </w:rPr>
        <w:t>tomcat</w:t>
      </w:r>
      <w:ins w:id="708" w:author="Ganta, Mounica (NIH/NCI) [C]" w:date="2024-05-29T15:03:00Z">
        <w:r w:rsidR="00042E2A">
          <w:rPr>
            <w:rFonts w:ascii="Calibri" w:hAnsi="Calibri" w:cs="Calibri"/>
            <w:color w:val="0E2841" w:themeColor="text2"/>
            <w:sz w:val="28"/>
            <w:szCs w:val="28"/>
          </w:rPr>
          <w:t xml:space="preserve"> </w:t>
        </w:r>
        <w:r w:rsidR="00042E2A" w:rsidRPr="00E1176B">
          <w:rPr>
            <w:rFonts w:ascii="Calibri" w:hAnsi="Calibri" w:cs="Calibri"/>
            <w:color w:val="0E2841" w:themeColor="text2"/>
            <w:sz w:val="28"/>
            <w:szCs w:val="28"/>
          </w:rPr>
          <w:t>start</w:t>
        </w:r>
      </w:ins>
    </w:p>
    <w:p w14:paraId="69A1FC61" w14:textId="77777777" w:rsidR="00295FD3" w:rsidRPr="00295FD3" w:rsidRDefault="00DE5B94" w:rsidP="001559D5">
      <w:pPr>
        <w:pStyle w:val="ListParagraph"/>
        <w:numPr>
          <w:ilvl w:val="0"/>
          <w:numId w:val="54"/>
        </w:numPr>
        <w:rPr>
          <w:ins w:id="709" w:author="Menon, Sunita (NIH/NCI) [C]" w:date="2024-02-05T23:18:00Z"/>
          <w:rFonts w:ascii="Calibri" w:hAnsi="Calibri" w:cs="Calibri"/>
          <w:color w:val="0E2841" w:themeColor="text2"/>
          <w:sz w:val="28"/>
          <w:szCs w:val="28"/>
          <w:rPrChange w:id="710" w:author="Menon, Sunita (NIH/NCI) [C]" w:date="2024-02-05T23:18:00Z">
            <w:rPr>
              <w:ins w:id="711" w:author="Menon, Sunita (NIH/NCI) [C]" w:date="2024-02-05T23:18:00Z"/>
              <w:color w:val="000000"/>
              <w:sz w:val="32"/>
              <w:szCs w:val="32"/>
            </w:rPr>
          </w:rPrChange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stop tomcat: </w:t>
      </w:r>
    </w:p>
    <w:p w14:paraId="670ADB54" w14:textId="24D93931" w:rsidR="00DE5B94" w:rsidRPr="008165CD" w:rsidRDefault="00DE5B94">
      <w:pPr>
        <w:pStyle w:val="ListParagraph"/>
        <w:ind w:left="1080" w:firstLine="360"/>
        <w:rPr>
          <w:rFonts w:ascii="Calibri" w:hAnsi="Calibri" w:cs="Calibri"/>
          <w:color w:val="0E2841" w:themeColor="text2"/>
          <w:sz w:val="28"/>
          <w:szCs w:val="28"/>
          <w:rPrChange w:id="712" w:author="Menon, Sunita (NIH/NCI) [C]" w:date="2024-02-05T22:58:00Z">
            <w:rPr>
              <w:color w:val="000000"/>
              <w:sz w:val="32"/>
              <w:szCs w:val="32"/>
            </w:rPr>
          </w:rPrChange>
        </w:rPr>
        <w:pPrChange w:id="713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r w:rsidRPr="008165CD">
        <w:rPr>
          <w:rFonts w:ascii="Calibri" w:hAnsi="Calibri" w:cs="Calibri"/>
          <w:color w:val="0E2841" w:themeColor="text2"/>
          <w:sz w:val="28"/>
          <w:szCs w:val="28"/>
          <w:rPrChange w:id="714" w:author="Menon, Sunita (NIH/NCI) [C]" w:date="2024-02-05T22:58:00Z">
            <w:rPr>
              <w:color w:val="000000"/>
              <w:sz w:val="32"/>
              <w:szCs w:val="32"/>
            </w:rPr>
          </w:rPrChange>
        </w:rPr>
        <w:t>sudo</w:t>
      </w:r>
      <w:proofErr w:type="spellEnd"/>
      <w:r w:rsidRPr="008165CD">
        <w:rPr>
          <w:rFonts w:ascii="Calibri" w:hAnsi="Calibri" w:cs="Calibri"/>
          <w:color w:val="0E2841" w:themeColor="text2"/>
          <w:sz w:val="28"/>
          <w:szCs w:val="28"/>
          <w:rPrChange w:id="715" w:author="Menon, Sunita (NIH/NCI) [C]" w:date="2024-02-05T22:58:00Z">
            <w:rPr>
              <w:color w:val="000000"/>
              <w:sz w:val="32"/>
              <w:szCs w:val="32"/>
            </w:rPr>
          </w:rPrChange>
        </w:rPr>
        <w:t xml:space="preserve"> </w:t>
      </w:r>
      <w:del w:id="716" w:author="Ganta, Mounica (NIH/NCI) [C]" w:date="2024-05-29T15:03:00Z">
        <w:r w:rsidRPr="008165CD" w:rsidDel="00042E2A">
          <w:rPr>
            <w:rFonts w:ascii="Calibri" w:hAnsi="Calibri" w:cs="Calibri"/>
            <w:color w:val="0E2841" w:themeColor="text2"/>
            <w:sz w:val="28"/>
            <w:szCs w:val="28"/>
            <w:rPrChange w:id="717" w:author="Menon, Sunita (NIH/NCI) [C]" w:date="2024-02-05T22:58:00Z">
              <w:rPr>
                <w:color w:val="000000"/>
                <w:sz w:val="32"/>
                <w:szCs w:val="32"/>
              </w:rPr>
            </w:rPrChange>
          </w:rPr>
          <w:delText xml:space="preserve">systemctl </w:delText>
        </w:r>
      </w:del>
      <w:ins w:id="718" w:author="Ganta, Mounica (NIH/NCI) [C]" w:date="2024-05-29T15:03:00Z">
        <w:r w:rsidR="00042E2A">
          <w:rPr>
            <w:rFonts w:ascii="Calibri" w:hAnsi="Calibri" w:cs="Calibri"/>
            <w:color w:val="0E2841" w:themeColor="text2"/>
            <w:sz w:val="28"/>
            <w:szCs w:val="28"/>
          </w:rPr>
          <w:t>service</w:t>
        </w:r>
        <w:r w:rsidR="00042E2A" w:rsidRPr="008165CD">
          <w:rPr>
            <w:rFonts w:ascii="Calibri" w:hAnsi="Calibri" w:cs="Calibri"/>
            <w:color w:val="0E2841" w:themeColor="text2"/>
            <w:sz w:val="28"/>
            <w:szCs w:val="28"/>
            <w:rPrChange w:id="719" w:author="Menon, Sunita (NIH/NCI) [C]" w:date="2024-02-05T22:58:00Z">
              <w:rPr>
                <w:color w:val="000000"/>
                <w:sz w:val="32"/>
                <w:szCs w:val="32"/>
              </w:rPr>
            </w:rPrChange>
          </w:rPr>
          <w:t xml:space="preserve"> </w:t>
        </w:r>
      </w:ins>
      <w:del w:id="720" w:author="Ganta, Mounica (NIH/NCI) [C]" w:date="2024-05-29T15:03:00Z">
        <w:r w:rsidRPr="008165CD" w:rsidDel="00042E2A">
          <w:rPr>
            <w:rFonts w:ascii="Calibri" w:hAnsi="Calibri" w:cs="Calibri"/>
            <w:color w:val="0E2841" w:themeColor="text2"/>
            <w:sz w:val="28"/>
            <w:szCs w:val="28"/>
            <w:rPrChange w:id="721" w:author="Menon, Sunita (NIH/NCI) [C]" w:date="2024-02-05T22:58:00Z">
              <w:rPr>
                <w:color w:val="000000"/>
                <w:sz w:val="32"/>
                <w:szCs w:val="32"/>
              </w:rPr>
            </w:rPrChange>
          </w:rPr>
          <w:delText xml:space="preserve">stop </w:delText>
        </w:r>
      </w:del>
      <w:r w:rsidRPr="008165CD">
        <w:rPr>
          <w:rFonts w:ascii="Calibri" w:hAnsi="Calibri" w:cs="Calibri"/>
          <w:color w:val="0E2841" w:themeColor="text2"/>
          <w:sz w:val="28"/>
          <w:szCs w:val="28"/>
          <w:rPrChange w:id="722" w:author="Menon, Sunita (NIH/NCI) [C]" w:date="2024-02-05T22:58:00Z">
            <w:rPr>
              <w:color w:val="000000"/>
              <w:sz w:val="32"/>
              <w:szCs w:val="32"/>
            </w:rPr>
          </w:rPrChange>
        </w:rPr>
        <w:t>tomcat</w:t>
      </w:r>
      <w:ins w:id="723" w:author="Ganta, Mounica (NIH/NCI) [C]" w:date="2024-05-29T15:03:00Z">
        <w:r w:rsidR="00042E2A">
          <w:rPr>
            <w:rFonts w:ascii="Calibri" w:hAnsi="Calibri" w:cs="Calibri"/>
            <w:color w:val="0E2841" w:themeColor="text2"/>
            <w:sz w:val="28"/>
            <w:szCs w:val="28"/>
          </w:rPr>
          <w:t xml:space="preserve"> </w:t>
        </w:r>
        <w:r w:rsidR="00042E2A" w:rsidRPr="00E1176B">
          <w:rPr>
            <w:rFonts w:ascii="Calibri" w:hAnsi="Calibri" w:cs="Calibri"/>
            <w:color w:val="0E2841" w:themeColor="text2"/>
            <w:sz w:val="28"/>
            <w:szCs w:val="28"/>
          </w:rPr>
          <w:t>stop</w:t>
        </w:r>
      </w:ins>
    </w:p>
    <w:p w14:paraId="1658BEC5" w14:textId="77777777" w:rsidR="00295FD3" w:rsidRDefault="00DE5B94" w:rsidP="001559D5">
      <w:pPr>
        <w:pStyle w:val="ListParagraph"/>
        <w:numPr>
          <w:ilvl w:val="0"/>
          <w:numId w:val="54"/>
        </w:numPr>
        <w:rPr>
          <w:ins w:id="724" w:author="Menon, Sunita (NIH/NCI) [C]" w:date="2024-02-05T23:18:00Z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restart tomcat: </w:t>
      </w:r>
    </w:p>
    <w:p w14:paraId="268D159C" w14:textId="48FA660A" w:rsidR="00DE5B94" w:rsidRPr="00295FD3" w:rsidRDefault="00DE5B94">
      <w:pPr>
        <w:ind w:left="1080" w:firstLine="360"/>
        <w:rPr>
          <w:color w:val="000000"/>
          <w:sz w:val="32"/>
          <w:szCs w:val="32"/>
        </w:rPr>
        <w:pPrChange w:id="725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r w:rsidRPr="00295FD3">
        <w:rPr>
          <w:rFonts w:ascii="Calibri" w:hAnsi="Calibri" w:cs="Calibri"/>
          <w:color w:val="0E2841" w:themeColor="text2"/>
          <w:sz w:val="28"/>
          <w:szCs w:val="28"/>
          <w:rPrChange w:id="726" w:author="Menon, Sunita (NIH/NCI) [C]" w:date="2024-02-05T23:18:00Z">
            <w:rPr>
              <w:color w:val="000000"/>
              <w:sz w:val="32"/>
              <w:szCs w:val="32"/>
            </w:rPr>
          </w:rPrChange>
        </w:rPr>
        <w:t xml:space="preserve">sudo </w:t>
      </w:r>
      <w:del w:id="727" w:author="Ganta, Mounica (NIH/NCI) [C]" w:date="2024-05-29T15:03:00Z">
        <w:r w:rsidRPr="00295FD3" w:rsidDel="00042E2A">
          <w:rPr>
            <w:rFonts w:ascii="Calibri" w:hAnsi="Calibri" w:cs="Calibri"/>
            <w:color w:val="0E2841" w:themeColor="text2"/>
            <w:sz w:val="28"/>
            <w:szCs w:val="28"/>
            <w:rPrChange w:id="728" w:author="Menon, Sunita (NIH/NCI) [C]" w:date="2024-02-05T23:18:00Z">
              <w:rPr>
                <w:color w:val="000000"/>
                <w:sz w:val="32"/>
                <w:szCs w:val="32"/>
              </w:rPr>
            </w:rPrChange>
          </w:rPr>
          <w:delText xml:space="preserve">systemctl </w:delText>
        </w:r>
      </w:del>
      <w:ins w:id="729" w:author="Ganta, Mounica (NIH/NCI) [C]" w:date="2024-05-29T15:03:00Z">
        <w:r w:rsidR="00042E2A">
          <w:rPr>
            <w:rFonts w:ascii="Calibri" w:hAnsi="Calibri" w:cs="Calibri"/>
            <w:color w:val="0E2841" w:themeColor="text2"/>
            <w:sz w:val="28"/>
            <w:szCs w:val="28"/>
          </w:rPr>
          <w:t>service</w:t>
        </w:r>
        <w:r w:rsidR="00042E2A" w:rsidRPr="00295FD3">
          <w:rPr>
            <w:rFonts w:ascii="Calibri" w:hAnsi="Calibri" w:cs="Calibri"/>
            <w:color w:val="0E2841" w:themeColor="text2"/>
            <w:sz w:val="28"/>
            <w:szCs w:val="28"/>
            <w:rPrChange w:id="730" w:author="Menon, Sunita (NIH/NCI) [C]" w:date="2024-02-05T23:18:00Z">
              <w:rPr>
                <w:color w:val="000000"/>
                <w:sz w:val="32"/>
                <w:szCs w:val="32"/>
              </w:rPr>
            </w:rPrChange>
          </w:rPr>
          <w:t xml:space="preserve"> </w:t>
        </w:r>
      </w:ins>
      <w:del w:id="731" w:author="Ganta, Mounica (NIH/NCI) [C]" w:date="2024-05-29T15:03:00Z">
        <w:r w:rsidRPr="00295FD3" w:rsidDel="00042E2A">
          <w:rPr>
            <w:rFonts w:ascii="Calibri" w:hAnsi="Calibri" w:cs="Calibri"/>
            <w:color w:val="0E2841" w:themeColor="text2"/>
            <w:sz w:val="28"/>
            <w:szCs w:val="28"/>
            <w:rPrChange w:id="732" w:author="Menon, Sunita (NIH/NCI) [C]" w:date="2024-02-05T23:18:00Z">
              <w:rPr>
                <w:color w:val="000000"/>
                <w:sz w:val="32"/>
                <w:szCs w:val="32"/>
              </w:rPr>
            </w:rPrChange>
          </w:rPr>
          <w:delText xml:space="preserve">restart </w:delText>
        </w:r>
      </w:del>
      <w:r w:rsidRPr="00295FD3">
        <w:rPr>
          <w:rFonts w:ascii="Calibri" w:hAnsi="Calibri" w:cs="Calibri"/>
          <w:color w:val="0E2841" w:themeColor="text2"/>
          <w:sz w:val="28"/>
          <w:szCs w:val="28"/>
          <w:rPrChange w:id="733" w:author="Menon, Sunita (NIH/NCI) [C]" w:date="2024-02-05T23:18:00Z">
            <w:rPr>
              <w:color w:val="000000"/>
              <w:sz w:val="32"/>
              <w:szCs w:val="32"/>
            </w:rPr>
          </w:rPrChange>
        </w:rPr>
        <w:t>tomcat</w:t>
      </w:r>
      <w:ins w:id="734" w:author="Ganta, Mounica (NIH/NCI) [C]" w:date="2024-05-29T15:03:00Z">
        <w:r w:rsidR="00042E2A">
          <w:rPr>
            <w:rFonts w:ascii="Calibri" w:hAnsi="Calibri" w:cs="Calibri"/>
            <w:color w:val="0E2841" w:themeColor="text2"/>
            <w:sz w:val="28"/>
            <w:szCs w:val="28"/>
          </w:rPr>
          <w:t xml:space="preserve"> </w:t>
        </w:r>
        <w:r w:rsidR="00042E2A" w:rsidRPr="00E1176B">
          <w:rPr>
            <w:rFonts w:ascii="Calibri" w:hAnsi="Calibri" w:cs="Calibri"/>
            <w:color w:val="0E2841" w:themeColor="text2"/>
            <w:sz w:val="28"/>
            <w:szCs w:val="28"/>
          </w:rPr>
          <w:t>restart</w:t>
        </w:r>
      </w:ins>
    </w:p>
    <w:p w14:paraId="540D9F59" w14:textId="77777777" w:rsidR="00295FD3" w:rsidRDefault="00DE5B94" w:rsidP="001559D5">
      <w:pPr>
        <w:pStyle w:val="ListParagraph"/>
        <w:numPr>
          <w:ilvl w:val="0"/>
          <w:numId w:val="54"/>
        </w:numPr>
        <w:rPr>
          <w:ins w:id="735" w:author="Menon, Sunita (NIH/NCI) [C]" w:date="2024-02-05T23:18:00Z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start gunicorn: </w:t>
      </w:r>
    </w:p>
    <w:p w14:paraId="0D82D153" w14:textId="1F59D358" w:rsidR="00DE5B94" w:rsidRPr="00295FD3" w:rsidRDefault="00DE5B94">
      <w:pPr>
        <w:ind w:left="1080" w:firstLine="360"/>
        <w:rPr>
          <w:color w:val="000000"/>
          <w:sz w:val="32"/>
          <w:szCs w:val="32"/>
        </w:rPr>
        <w:pPrChange w:id="736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r w:rsidRPr="00295FD3">
        <w:rPr>
          <w:rFonts w:ascii="Calibri" w:hAnsi="Calibri" w:cs="Calibri"/>
          <w:color w:val="0E2841" w:themeColor="text2"/>
          <w:sz w:val="28"/>
          <w:szCs w:val="28"/>
          <w:rPrChange w:id="737" w:author="Menon, Sunita (NIH/NCI) [C]" w:date="2024-02-05T23:18:00Z">
            <w:rPr>
              <w:color w:val="000000"/>
              <w:sz w:val="32"/>
              <w:szCs w:val="32"/>
            </w:rPr>
          </w:rPrChange>
        </w:rPr>
        <w:t>sudo systemctl start gunicorn</w:t>
      </w:r>
    </w:p>
    <w:p w14:paraId="36646084" w14:textId="77777777" w:rsidR="00295FD3" w:rsidRDefault="00DE5B94" w:rsidP="001559D5">
      <w:pPr>
        <w:pStyle w:val="ListParagraph"/>
        <w:numPr>
          <w:ilvl w:val="0"/>
          <w:numId w:val="54"/>
        </w:numPr>
        <w:rPr>
          <w:ins w:id="738" w:author="Menon, Sunita (NIH/NCI) [C]" w:date="2024-02-05T23:18:00Z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stop </w:t>
      </w:r>
      <w:r>
        <w:rPr>
          <w:color w:val="000000"/>
          <w:sz w:val="32"/>
          <w:szCs w:val="32"/>
        </w:rPr>
        <w:t>gunicorn</w:t>
      </w:r>
      <w:r w:rsidRPr="002F6146">
        <w:rPr>
          <w:color w:val="000000"/>
          <w:sz w:val="32"/>
          <w:szCs w:val="32"/>
        </w:rPr>
        <w:t xml:space="preserve">: </w:t>
      </w:r>
    </w:p>
    <w:p w14:paraId="6EA513D9" w14:textId="54DCD1AB" w:rsidR="00DE5B94" w:rsidRPr="00295FD3" w:rsidRDefault="00DE5B94">
      <w:pPr>
        <w:ind w:left="1080" w:firstLine="360"/>
        <w:rPr>
          <w:color w:val="000000"/>
          <w:sz w:val="32"/>
          <w:szCs w:val="32"/>
        </w:rPr>
        <w:pPrChange w:id="739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r w:rsidRPr="00295FD3">
        <w:rPr>
          <w:rFonts w:ascii="Calibri" w:hAnsi="Calibri" w:cs="Calibri"/>
          <w:color w:val="0E2841" w:themeColor="text2"/>
          <w:sz w:val="28"/>
          <w:szCs w:val="28"/>
          <w:rPrChange w:id="740" w:author="Menon, Sunita (NIH/NCI) [C]" w:date="2024-02-05T23:18:00Z">
            <w:rPr>
              <w:color w:val="000000"/>
              <w:sz w:val="32"/>
              <w:szCs w:val="32"/>
            </w:rPr>
          </w:rPrChange>
        </w:rPr>
        <w:t>sudo systemctl stop gunicorn</w:t>
      </w:r>
    </w:p>
    <w:p w14:paraId="1D28930D" w14:textId="77777777" w:rsidR="00295FD3" w:rsidRPr="00295FD3" w:rsidRDefault="00DE5B94" w:rsidP="001559D5">
      <w:pPr>
        <w:pStyle w:val="ListParagraph"/>
        <w:numPr>
          <w:ilvl w:val="0"/>
          <w:numId w:val="54"/>
        </w:numPr>
        <w:rPr>
          <w:ins w:id="741" w:author="Menon, Sunita (NIH/NCI) [C]" w:date="2024-02-05T23:18:00Z"/>
          <w:rFonts w:ascii="Calibri" w:hAnsi="Calibri" w:cs="Calibri"/>
          <w:color w:val="0E2841" w:themeColor="text2"/>
          <w:sz w:val="28"/>
          <w:szCs w:val="28"/>
          <w:rPrChange w:id="742" w:author="Menon, Sunita (NIH/NCI) [C]" w:date="2024-02-05T23:18:00Z">
            <w:rPr>
              <w:ins w:id="743" w:author="Menon, Sunita (NIH/NCI) [C]" w:date="2024-02-05T23:18:00Z"/>
              <w:color w:val="000000"/>
              <w:sz w:val="32"/>
              <w:szCs w:val="32"/>
            </w:rPr>
          </w:rPrChange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restart </w:t>
      </w:r>
      <w:r>
        <w:rPr>
          <w:color w:val="000000"/>
          <w:sz w:val="32"/>
          <w:szCs w:val="32"/>
        </w:rPr>
        <w:t>gunicorn</w:t>
      </w:r>
      <w:r w:rsidRPr="002F6146">
        <w:rPr>
          <w:color w:val="000000"/>
          <w:sz w:val="32"/>
          <w:szCs w:val="32"/>
        </w:rPr>
        <w:t xml:space="preserve">: </w:t>
      </w:r>
    </w:p>
    <w:p w14:paraId="4DF75C99" w14:textId="28E96731" w:rsidR="00DE5B94" w:rsidRPr="00295FD3" w:rsidRDefault="00DE5B94">
      <w:pPr>
        <w:ind w:left="1080" w:firstLine="360"/>
        <w:rPr>
          <w:rFonts w:ascii="Calibri" w:hAnsi="Calibri" w:cs="Calibri"/>
          <w:color w:val="0E2841" w:themeColor="text2"/>
          <w:sz w:val="28"/>
          <w:szCs w:val="28"/>
          <w:rPrChange w:id="744" w:author="Menon, Sunita (NIH/NCI) [C]" w:date="2024-02-05T23:18:00Z">
            <w:rPr>
              <w:color w:val="000000"/>
              <w:sz w:val="32"/>
              <w:szCs w:val="32"/>
            </w:rPr>
          </w:rPrChange>
        </w:rPr>
        <w:pPrChange w:id="745" w:author="Menon, Sunita (NIH/NCI) [C]" w:date="2024-02-05T23:18:00Z">
          <w:pPr>
            <w:pStyle w:val="ListParagraph"/>
            <w:numPr>
              <w:numId w:val="2"/>
            </w:numPr>
            <w:ind w:hanging="360"/>
          </w:pPr>
        </w:pPrChange>
      </w:pPr>
      <w:r w:rsidRPr="00295FD3">
        <w:rPr>
          <w:rFonts w:ascii="Calibri" w:hAnsi="Calibri" w:cs="Calibri"/>
          <w:color w:val="0E2841" w:themeColor="text2"/>
          <w:sz w:val="28"/>
          <w:szCs w:val="28"/>
          <w:rPrChange w:id="746" w:author="Menon, Sunita (NIH/NCI) [C]" w:date="2024-02-05T23:18:00Z">
            <w:rPr>
              <w:color w:val="000000"/>
              <w:sz w:val="32"/>
              <w:szCs w:val="32"/>
            </w:rPr>
          </w:rPrChange>
        </w:rPr>
        <w:t>sudo systemctl restart gunicorn</w:t>
      </w:r>
    </w:p>
    <w:p w14:paraId="09C774D2" w14:textId="77777777" w:rsidR="000E2D67" w:rsidRDefault="000E2D67"/>
    <w:sectPr w:rsidR="000E2D67" w:rsidSect="006C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D7D"/>
    <w:multiLevelType w:val="hybridMultilevel"/>
    <w:tmpl w:val="F460C8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D3670E3"/>
    <w:multiLevelType w:val="hybridMultilevel"/>
    <w:tmpl w:val="24C0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F48"/>
    <w:multiLevelType w:val="hybridMultilevel"/>
    <w:tmpl w:val="908A843A"/>
    <w:lvl w:ilvl="0" w:tplc="81783A5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CB27A2"/>
    <w:multiLevelType w:val="hybridMultilevel"/>
    <w:tmpl w:val="78D2771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15B154E"/>
    <w:multiLevelType w:val="hybridMultilevel"/>
    <w:tmpl w:val="12409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627425"/>
    <w:multiLevelType w:val="hybridMultilevel"/>
    <w:tmpl w:val="E022F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479C7"/>
    <w:multiLevelType w:val="hybridMultilevel"/>
    <w:tmpl w:val="43F4554C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933D2"/>
    <w:multiLevelType w:val="hybridMultilevel"/>
    <w:tmpl w:val="7320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85902"/>
    <w:multiLevelType w:val="hybridMultilevel"/>
    <w:tmpl w:val="84563AF4"/>
    <w:lvl w:ilvl="0" w:tplc="A15CED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F57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806AE2"/>
    <w:multiLevelType w:val="hybridMultilevel"/>
    <w:tmpl w:val="7B18C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362DD"/>
    <w:multiLevelType w:val="hybridMultilevel"/>
    <w:tmpl w:val="CFD83BA8"/>
    <w:lvl w:ilvl="0" w:tplc="04090003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4" w15:restartNumberingAfterBreak="0">
    <w:nsid w:val="1C5B0081"/>
    <w:multiLevelType w:val="hybridMultilevel"/>
    <w:tmpl w:val="F55A1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5E07B3"/>
    <w:multiLevelType w:val="hybridMultilevel"/>
    <w:tmpl w:val="241CC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 w15:restartNumberingAfterBreak="0">
    <w:nsid w:val="23F47A0A"/>
    <w:multiLevelType w:val="hybridMultilevel"/>
    <w:tmpl w:val="9D0A3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3226BB"/>
    <w:multiLevelType w:val="hybridMultilevel"/>
    <w:tmpl w:val="20BC1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5D1558"/>
    <w:multiLevelType w:val="hybridMultilevel"/>
    <w:tmpl w:val="1452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32B2C"/>
    <w:multiLevelType w:val="hybridMultilevel"/>
    <w:tmpl w:val="08F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1F07D3"/>
    <w:multiLevelType w:val="hybridMultilevel"/>
    <w:tmpl w:val="93000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72E408D"/>
    <w:multiLevelType w:val="hybridMultilevel"/>
    <w:tmpl w:val="31CC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0F7B4C"/>
    <w:multiLevelType w:val="hybridMultilevel"/>
    <w:tmpl w:val="B156C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92A6D43"/>
    <w:multiLevelType w:val="hybridMultilevel"/>
    <w:tmpl w:val="03D2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22B48C9"/>
    <w:multiLevelType w:val="hybridMultilevel"/>
    <w:tmpl w:val="02CA534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364530BD"/>
    <w:multiLevelType w:val="hybridMultilevel"/>
    <w:tmpl w:val="21C26DC4"/>
    <w:lvl w:ilvl="0" w:tplc="51A0E8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587D72"/>
    <w:multiLevelType w:val="hybridMultilevel"/>
    <w:tmpl w:val="0CA4544E"/>
    <w:lvl w:ilvl="0" w:tplc="CCE64B1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9" w15:restartNumberingAfterBreak="0">
    <w:nsid w:val="375A2FAF"/>
    <w:multiLevelType w:val="hybridMultilevel"/>
    <w:tmpl w:val="2446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945E15"/>
    <w:multiLevelType w:val="hybridMultilevel"/>
    <w:tmpl w:val="3C4EF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C5A1A01"/>
    <w:multiLevelType w:val="hybridMultilevel"/>
    <w:tmpl w:val="71E0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AD7DDB"/>
    <w:multiLevelType w:val="hybridMultilevel"/>
    <w:tmpl w:val="16C4D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D3B426C"/>
    <w:multiLevelType w:val="hybridMultilevel"/>
    <w:tmpl w:val="F2683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EDA78DE"/>
    <w:multiLevelType w:val="hybridMultilevel"/>
    <w:tmpl w:val="AC16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B45FB7"/>
    <w:multiLevelType w:val="hybridMultilevel"/>
    <w:tmpl w:val="63F07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78331B1"/>
    <w:multiLevelType w:val="hybridMultilevel"/>
    <w:tmpl w:val="35289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9CA1854"/>
    <w:multiLevelType w:val="hybridMultilevel"/>
    <w:tmpl w:val="2CA2C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9D47EF2"/>
    <w:multiLevelType w:val="hybridMultilevel"/>
    <w:tmpl w:val="D0109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A0C6B54"/>
    <w:multiLevelType w:val="hybridMultilevel"/>
    <w:tmpl w:val="32E8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C186AA7"/>
    <w:multiLevelType w:val="hybridMultilevel"/>
    <w:tmpl w:val="A622E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D950201"/>
    <w:multiLevelType w:val="hybridMultilevel"/>
    <w:tmpl w:val="2080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A42711"/>
    <w:multiLevelType w:val="hybridMultilevel"/>
    <w:tmpl w:val="C5CA8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46" w15:restartNumberingAfterBreak="0">
    <w:nsid w:val="50076866"/>
    <w:multiLevelType w:val="hybridMultilevel"/>
    <w:tmpl w:val="6DF6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CE1E8D"/>
    <w:multiLevelType w:val="hybridMultilevel"/>
    <w:tmpl w:val="9F82A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1F85B25"/>
    <w:multiLevelType w:val="hybridMultilevel"/>
    <w:tmpl w:val="E514E43A"/>
    <w:lvl w:ilvl="0" w:tplc="9E1AC05A">
      <w:start w:val="1"/>
      <w:numFmt w:val="decimal"/>
      <w:lvlText w:val="%1."/>
      <w:lvlJc w:val="left"/>
      <w:pPr>
        <w:ind w:left="3040" w:hanging="360"/>
      </w:pPr>
      <w:rPr>
        <w:rFonts w:ascii="AppleSystemUIFont" w:eastAsiaTheme="minorHAnsi" w:hAnsi="AppleSystemUIFont" w:cs="AppleSystemUIFont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3760" w:hanging="360"/>
      </w:pPr>
    </w:lvl>
    <w:lvl w:ilvl="2" w:tplc="0409001B" w:tentative="1">
      <w:start w:val="1"/>
      <w:numFmt w:val="lowerRoman"/>
      <w:lvlText w:val="%3."/>
      <w:lvlJc w:val="right"/>
      <w:pPr>
        <w:ind w:left="4480" w:hanging="180"/>
      </w:pPr>
    </w:lvl>
    <w:lvl w:ilvl="3" w:tplc="0409000F" w:tentative="1">
      <w:start w:val="1"/>
      <w:numFmt w:val="decimal"/>
      <w:lvlText w:val="%4."/>
      <w:lvlJc w:val="left"/>
      <w:pPr>
        <w:ind w:left="5200" w:hanging="360"/>
      </w:pPr>
    </w:lvl>
    <w:lvl w:ilvl="4" w:tplc="04090019" w:tentative="1">
      <w:start w:val="1"/>
      <w:numFmt w:val="lowerLetter"/>
      <w:lvlText w:val="%5."/>
      <w:lvlJc w:val="left"/>
      <w:pPr>
        <w:ind w:left="5920" w:hanging="360"/>
      </w:pPr>
    </w:lvl>
    <w:lvl w:ilvl="5" w:tplc="0409001B" w:tentative="1">
      <w:start w:val="1"/>
      <w:numFmt w:val="lowerRoman"/>
      <w:lvlText w:val="%6."/>
      <w:lvlJc w:val="right"/>
      <w:pPr>
        <w:ind w:left="6640" w:hanging="180"/>
      </w:pPr>
    </w:lvl>
    <w:lvl w:ilvl="6" w:tplc="0409000F" w:tentative="1">
      <w:start w:val="1"/>
      <w:numFmt w:val="decimal"/>
      <w:lvlText w:val="%7."/>
      <w:lvlJc w:val="left"/>
      <w:pPr>
        <w:ind w:left="7360" w:hanging="360"/>
      </w:pPr>
    </w:lvl>
    <w:lvl w:ilvl="7" w:tplc="04090019" w:tentative="1">
      <w:start w:val="1"/>
      <w:numFmt w:val="lowerLetter"/>
      <w:lvlText w:val="%8."/>
      <w:lvlJc w:val="left"/>
      <w:pPr>
        <w:ind w:left="8080" w:hanging="360"/>
      </w:pPr>
    </w:lvl>
    <w:lvl w:ilvl="8" w:tplc="0409001B" w:tentative="1">
      <w:start w:val="1"/>
      <w:numFmt w:val="lowerRoman"/>
      <w:lvlText w:val="%9."/>
      <w:lvlJc w:val="right"/>
      <w:pPr>
        <w:ind w:left="8800" w:hanging="180"/>
      </w:pPr>
    </w:lvl>
  </w:abstractNum>
  <w:abstractNum w:abstractNumId="49" w15:restartNumberingAfterBreak="0">
    <w:nsid w:val="54D07A2B"/>
    <w:multiLevelType w:val="hybridMultilevel"/>
    <w:tmpl w:val="43A2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EE61AD"/>
    <w:multiLevelType w:val="hybridMultilevel"/>
    <w:tmpl w:val="E1344B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 w15:restartNumberingAfterBreak="0">
    <w:nsid w:val="55FA2CD3"/>
    <w:multiLevelType w:val="hybridMultilevel"/>
    <w:tmpl w:val="A9886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69F499E"/>
    <w:multiLevelType w:val="hybridMultilevel"/>
    <w:tmpl w:val="85826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84216B8"/>
    <w:multiLevelType w:val="hybridMultilevel"/>
    <w:tmpl w:val="BEB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8713A0D"/>
    <w:multiLevelType w:val="hybridMultilevel"/>
    <w:tmpl w:val="6B483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9322137"/>
    <w:multiLevelType w:val="hybridMultilevel"/>
    <w:tmpl w:val="3E98AC32"/>
    <w:lvl w:ilvl="0" w:tplc="51A0E8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BA0ACD"/>
    <w:multiLevelType w:val="hybridMultilevel"/>
    <w:tmpl w:val="F710A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9CB7BF2"/>
    <w:multiLevelType w:val="hybridMultilevel"/>
    <w:tmpl w:val="B5B0D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6D55AD"/>
    <w:multiLevelType w:val="hybridMultilevel"/>
    <w:tmpl w:val="3DFAF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AD575EA"/>
    <w:multiLevelType w:val="hybridMultilevel"/>
    <w:tmpl w:val="E574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61" w15:restartNumberingAfterBreak="0">
    <w:nsid w:val="5F7F46FF"/>
    <w:multiLevelType w:val="hybridMultilevel"/>
    <w:tmpl w:val="B64297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2" w15:restartNumberingAfterBreak="0">
    <w:nsid w:val="5FB20257"/>
    <w:multiLevelType w:val="hybridMultilevel"/>
    <w:tmpl w:val="D0EC9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0932A3C"/>
    <w:multiLevelType w:val="hybridMultilevel"/>
    <w:tmpl w:val="1116C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0D05916"/>
    <w:multiLevelType w:val="hybridMultilevel"/>
    <w:tmpl w:val="D62A853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5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6" w15:restartNumberingAfterBreak="0">
    <w:nsid w:val="63B677AF"/>
    <w:multiLevelType w:val="hybridMultilevel"/>
    <w:tmpl w:val="8F96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C41FEC"/>
    <w:multiLevelType w:val="hybridMultilevel"/>
    <w:tmpl w:val="7430C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3EB061F"/>
    <w:multiLevelType w:val="hybridMultilevel"/>
    <w:tmpl w:val="1B7A6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5A37DB2"/>
    <w:multiLevelType w:val="hybridMultilevel"/>
    <w:tmpl w:val="EB98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65C33F0C"/>
    <w:multiLevelType w:val="hybridMultilevel"/>
    <w:tmpl w:val="01C6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C55D56"/>
    <w:multiLevelType w:val="hybridMultilevel"/>
    <w:tmpl w:val="DBAE5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7807750"/>
    <w:multiLevelType w:val="hybridMultilevel"/>
    <w:tmpl w:val="17E2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182034"/>
    <w:multiLevelType w:val="hybridMultilevel"/>
    <w:tmpl w:val="60EC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75" w15:restartNumberingAfterBreak="0">
    <w:nsid w:val="6C511F73"/>
    <w:multiLevelType w:val="hybridMultilevel"/>
    <w:tmpl w:val="6CBC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7E718A"/>
    <w:multiLevelType w:val="hybridMultilevel"/>
    <w:tmpl w:val="2B84EBD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7" w15:restartNumberingAfterBreak="0">
    <w:nsid w:val="6DA47E53"/>
    <w:multiLevelType w:val="hybridMultilevel"/>
    <w:tmpl w:val="39DE4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EBE4C48"/>
    <w:multiLevelType w:val="hybridMultilevel"/>
    <w:tmpl w:val="4CE2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775D66"/>
    <w:multiLevelType w:val="hybridMultilevel"/>
    <w:tmpl w:val="B4EA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75D77D7"/>
    <w:multiLevelType w:val="hybridMultilevel"/>
    <w:tmpl w:val="81725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82" w15:restartNumberingAfterBreak="0">
    <w:nsid w:val="794407F8"/>
    <w:multiLevelType w:val="hybridMultilevel"/>
    <w:tmpl w:val="25F8E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B60B1C"/>
    <w:multiLevelType w:val="hybridMultilevel"/>
    <w:tmpl w:val="B28E9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9D23CB8"/>
    <w:multiLevelType w:val="hybridMultilevel"/>
    <w:tmpl w:val="F86C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461D70"/>
    <w:multiLevelType w:val="hybridMultilevel"/>
    <w:tmpl w:val="27C89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87" w15:restartNumberingAfterBreak="0">
    <w:nsid w:val="7DD9328B"/>
    <w:multiLevelType w:val="hybridMultilevel"/>
    <w:tmpl w:val="E99A3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E695C65"/>
    <w:multiLevelType w:val="hybridMultilevel"/>
    <w:tmpl w:val="39421288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40"/>
  </w:num>
  <w:num w:numId="2" w16cid:durableId="685058837">
    <w:abstractNumId w:val="84"/>
  </w:num>
  <w:num w:numId="3" w16cid:durableId="54203128">
    <w:abstractNumId w:val="17"/>
  </w:num>
  <w:num w:numId="4" w16cid:durableId="698628534">
    <w:abstractNumId w:val="42"/>
  </w:num>
  <w:num w:numId="5" w16cid:durableId="1558783982">
    <w:abstractNumId w:val="13"/>
  </w:num>
  <w:num w:numId="6" w16cid:durableId="1881941421">
    <w:abstractNumId w:val="16"/>
  </w:num>
  <w:num w:numId="7" w16cid:durableId="2008316254">
    <w:abstractNumId w:val="65"/>
  </w:num>
  <w:num w:numId="8" w16cid:durableId="559636445">
    <w:abstractNumId w:val="82"/>
  </w:num>
  <w:num w:numId="9" w16cid:durableId="1957833628">
    <w:abstractNumId w:val="25"/>
  </w:num>
  <w:num w:numId="10" w16cid:durableId="1722829695">
    <w:abstractNumId w:val="8"/>
  </w:num>
  <w:num w:numId="11" w16cid:durableId="1172262819">
    <w:abstractNumId w:val="74"/>
  </w:num>
  <w:num w:numId="12" w16cid:durableId="1002780737">
    <w:abstractNumId w:val="45"/>
  </w:num>
  <w:num w:numId="13" w16cid:durableId="1887600421">
    <w:abstractNumId w:val="86"/>
  </w:num>
  <w:num w:numId="14" w16cid:durableId="546837210">
    <w:abstractNumId w:val="60"/>
  </w:num>
  <w:num w:numId="15" w16cid:durableId="1537351802">
    <w:abstractNumId w:val="88"/>
  </w:num>
  <w:num w:numId="16" w16cid:durableId="798912412">
    <w:abstractNumId w:val="7"/>
  </w:num>
  <w:num w:numId="17" w16cid:durableId="1039628071">
    <w:abstractNumId w:val="53"/>
  </w:num>
  <w:num w:numId="18" w16cid:durableId="844326057">
    <w:abstractNumId w:val="81"/>
  </w:num>
  <w:num w:numId="19" w16cid:durableId="1627809856">
    <w:abstractNumId w:val="34"/>
  </w:num>
  <w:num w:numId="20" w16cid:durableId="655037762">
    <w:abstractNumId w:val="30"/>
  </w:num>
  <w:num w:numId="21" w16cid:durableId="1153327837">
    <w:abstractNumId w:val="6"/>
  </w:num>
  <w:num w:numId="22" w16cid:durableId="531187137">
    <w:abstractNumId w:val="48"/>
  </w:num>
  <w:num w:numId="23" w16cid:durableId="1480924647">
    <w:abstractNumId w:val="44"/>
  </w:num>
  <w:num w:numId="24" w16cid:durableId="1918711176">
    <w:abstractNumId w:val="57"/>
  </w:num>
  <w:num w:numId="25" w16cid:durableId="192496892">
    <w:abstractNumId w:val="24"/>
  </w:num>
  <w:num w:numId="26" w16cid:durableId="2075737544">
    <w:abstractNumId w:val="10"/>
  </w:num>
  <w:num w:numId="27" w16cid:durableId="684481830">
    <w:abstractNumId w:val="35"/>
  </w:num>
  <w:num w:numId="28" w16cid:durableId="1113741555">
    <w:abstractNumId w:val="75"/>
  </w:num>
  <w:num w:numId="29" w16cid:durableId="1362240538">
    <w:abstractNumId w:val="22"/>
  </w:num>
  <w:num w:numId="30" w16cid:durableId="1558322870">
    <w:abstractNumId w:val="58"/>
  </w:num>
  <w:num w:numId="31" w16cid:durableId="583077876">
    <w:abstractNumId w:val="38"/>
  </w:num>
  <w:num w:numId="32" w16cid:durableId="1629051228">
    <w:abstractNumId w:val="80"/>
  </w:num>
  <w:num w:numId="33" w16cid:durableId="1613395974">
    <w:abstractNumId w:val="62"/>
  </w:num>
  <w:num w:numId="34" w16cid:durableId="1342856526">
    <w:abstractNumId w:val="2"/>
  </w:num>
  <w:num w:numId="35" w16cid:durableId="735055331">
    <w:abstractNumId w:val="78"/>
  </w:num>
  <w:num w:numId="36" w16cid:durableId="241719737">
    <w:abstractNumId w:val="49"/>
  </w:num>
  <w:num w:numId="37" w16cid:durableId="1926987679">
    <w:abstractNumId w:val="59"/>
  </w:num>
  <w:num w:numId="38" w16cid:durableId="2059283037">
    <w:abstractNumId w:val="70"/>
  </w:num>
  <w:num w:numId="39" w16cid:durableId="1458376925">
    <w:abstractNumId w:val="20"/>
  </w:num>
  <w:num w:numId="40" w16cid:durableId="995186534">
    <w:abstractNumId w:val="55"/>
  </w:num>
  <w:num w:numId="41" w16cid:durableId="692344398">
    <w:abstractNumId w:val="27"/>
  </w:num>
  <w:num w:numId="42" w16cid:durableId="2094934507">
    <w:abstractNumId w:val="68"/>
  </w:num>
  <w:num w:numId="43" w16cid:durableId="1284069073">
    <w:abstractNumId w:val="63"/>
  </w:num>
  <w:num w:numId="44" w16cid:durableId="1328942909">
    <w:abstractNumId w:val="56"/>
  </w:num>
  <w:num w:numId="45" w16cid:durableId="1218663929">
    <w:abstractNumId w:val="72"/>
  </w:num>
  <w:num w:numId="46" w16cid:durableId="593510644">
    <w:abstractNumId w:val="14"/>
  </w:num>
  <w:num w:numId="47" w16cid:durableId="2063556568">
    <w:abstractNumId w:val="21"/>
  </w:num>
  <w:num w:numId="48" w16cid:durableId="968128508">
    <w:abstractNumId w:val="36"/>
  </w:num>
  <w:num w:numId="49" w16cid:durableId="220485913">
    <w:abstractNumId w:val="54"/>
  </w:num>
  <w:num w:numId="50" w16cid:durableId="334580258">
    <w:abstractNumId w:val="37"/>
  </w:num>
  <w:num w:numId="51" w16cid:durableId="304354210">
    <w:abstractNumId w:val="28"/>
  </w:num>
  <w:num w:numId="52" w16cid:durableId="688877523">
    <w:abstractNumId w:val="31"/>
  </w:num>
  <w:num w:numId="53" w16cid:durableId="1134299968">
    <w:abstractNumId w:val="46"/>
  </w:num>
  <w:num w:numId="54" w16cid:durableId="1490829497">
    <w:abstractNumId w:val="67"/>
  </w:num>
  <w:num w:numId="55" w16cid:durableId="1757558858">
    <w:abstractNumId w:val="23"/>
  </w:num>
  <w:num w:numId="56" w16cid:durableId="1390037262">
    <w:abstractNumId w:val="50"/>
  </w:num>
  <w:num w:numId="57" w16cid:durableId="649136817">
    <w:abstractNumId w:val="61"/>
  </w:num>
  <w:num w:numId="58" w16cid:durableId="617495084">
    <w:abstractNumId w:val="76"/>
  </w:num>
  <w:num w:numId="59" w16cid:durableId="925502825">
    <w:abstractNumId w:val="26"/>
  </w:num>
  <w:num w:numId="60" w16cid:durableId="688527805">
    <w:abstractNumId w:val="19"/>
  </w:num>
  <w:num w:numId="61" w16cid:durableId="2045472895">
    <w:abstractNumId w:val="4"/>
  </w:num>
  <w:num w:numId="62" w16cid:durableId="1303269874">
    <w:abstractNumId w:val="85"/>
  </w:num>
  <w:num w:numId="63" w16cid:durableId="1938976194">
    <w:abstractNumId w:val="1"/>
  </w:num>
  <w:num w:numId="64" w16cid:durableId="1032458910">
    <w:abstractNumId w:val="73"/>
  </w:num>
  <w:num w:numId="65" w16cid:durableId="1288967531">
    <w:abstractNumId w:val="51"/>
  </w:num>
  <w:num w:numId="66" w16cid:durableId="217671518">
    <w:abstractNumId w:val="43"/>
  </w:num>
  <w:num w:numId="67" w16cid:durableId="2071419479">
    <w:abstractNumId w:val="79"/>
  </w:num>
  <w:num w:numId="68" w16cid:durableId="1210993316">
    <w:abstractNumId w:val="32"/>
  </w:num>
  <w:num w:numId="69" w16cid:durableId="351108035">
    <w:abstractNumId w:val="39"/>
  </w:num>
  <w:num w:numId="70" w16cid:durableId="1965692257">
    <w:abstractNumId w:val="71"/>
  </w:num>
  <w:num w:numId="71" w16cid:durableId="1733114278">
    <w:abstractNumId w:val="52"/>
  </w:num>
  <w:num w:numId="72" w16cid:durableId="16275899">
    <w:abstractNumId w:val="18"/>
  </w:num>
  <w:num w:numId="73" w16cid:durableId="409153777">
    <w:abstractNumId w:val="33"/>
  </w:num>
  <w:num w:numId="74" w16cid:durableId="1203052055">
    <w:abstractNumId w:val="0"/>
  </w:num>
  <w:num w:numId="75" w16cid:durableId="291331698">
    <w:abstractNumId w:val="11"/>
  </w:num>
  <w:num w:numId="76" w16cid:durableId="47842600">
    <w:abstractNumId w:val="3"/>
  </w:num>
  <w:num w:numId="77" w16cid:durableId="2130203072">
    <w:abstractNumId w:val="87"/>
  </w:num>
  <w:num w:numId="78" w16cid:durableId="270478590">
    <w:abstractNumId w:val="41"/>
  </w:num>
  <w:num w:numId="79" w16cid:durableId="801577174">
    <w:abstractNumId w:val="5"/>
  </w:num>
  <w:num w:numId="80" w16cid:durableId="31199368">
    <w:abstractNumId w:val="47"/>
  </w:num>
  <w:num w:numId="81" w16cid:durableId="12532922">
    <w:abstractNumId w:val="69"/>
  </w:num>
  <w:num w:numId="82" w16cid:durableId="121848406">
    <w:abstractNumId w:val="9"/>
  </w:num>
  <w:num w:numId="83" w16cid:durableId="1592615944">
    <w:abstractNumId w:val="64"/>
  </w:num>
  <w:num w:numId="84" w16cid:durableId="1744335242">
    <w:abstractNumId w:val="12"/>
  </w:num>
  <w:num w:numId="85" w16cid:durableId="2115900329">
    <w:abstractNumId w:val="83"/>
  </w:num>
  <w:num w:numId="86" w16cid:durableId="1118914520">
    <w:abstractNumId w:val="77"/>
  </w:num>
  <w:num w:numId="87" w16cid:durableId="790128914">
    <w:abstractNumId w:val="15"/>
  </w:num>
  <w:num w:numId="88" w16cid:durableId="1677881756">
    <w:abstractNumId w:val="66"/>
  </w:num>
  <w:num w:numId="89" w16cid:durableId="445078108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non, Sunita (NIH/NCI) [C]">
    <w15:presenceInfo w15:providerId="AD" w15:userId="S::menons2@nih.gov::758ef455-cee4-484e-950b-e649d9c01c48"/>
  </w15:person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94"/>
    <w:rsid w:val="00042E2A"/>
    <w:rsid w:val="00046BDE"/>
    <w:rsid w:val="000E2D67"/>
    <w:rsid w:val="001559D5"/>
    <w:rsid w:val="001A74A3"/>
    <w:rsid w:val="001D218B"/>
    <w:rsid w:val="00220A6D"/>
    <w:rsid w:val="00220C36"/>
    <w:rsid w:val="00295FD3"/>
    <w:rsid w:val="00314F61"/>
    <w:rsid w:val="00330679"/>
    <w:rsid w:val="00336256"/>
    <w:rsid w:val="00343EAF"/>
    <w:rsid w:val="003C152B"/>
    <w:rsid w:val="004B7369"/>
    <w:rsid w:val="004C6EAE"/>
    <w:rsid w:val="004E7E94"/>
    <w:rsid w:val="004F113C"/>
    <w:rsid w:val="00535B2D"/>
    <w:rsid w:val="005413E2"/>
    <w:rsid w:val="00555FC2"/>
    <w:rsid w:val="00585D56"/>
    <w:rsid w:val="005B16BA"/>
    <w:rsid w:val="005F2F18"/>
    <w:rsid w:val="00633061"/>
    <w:rsid w:val="0068440D"/>
    <w:rsid w:val="006C1988"/>
    <w:rsid w:val="0070620E"/>
    <w:rsid w:val="00735DFA"/>
    <w:rsid w:val="007E6DAE"/>
    <w:rsid w:val="008165CD"/>
    <w:rsid w:val="00842E6E"/>
    <w:rsid w:val="00845307"/>
    <w:rsid w:val="00876D17"/>
    <w:rsid w:val="0092568E"/>
    <w:rsid w:val="00930CCE"/>
    <w:rsid w:val="00985BE3"/>
    <w:rsid w:val="009D4A1B"/>
    <w:rsid w:val="009E6D51"/>
    <w:rsid w:val="009F2AE7"/>
    <w:rsid w:val="00A07006"/>
    <w:rsid w:val="00A25568"/>
    <w:rsid w:val="00A25FF7"/>
    <w:rsid w:val="00AD0A21"/>
    <w:rsid w:val="00AE1911"/>
    <w:rsid w:val="00AE7F2E"/>
    <w:rsid w:val="00B15494"/>
    <w:rsid w:val="00B45538"/>
    <w:rsid w:val="00B96151"/>
    <w:rsid w:val="00C36B23"/>
    <w:rsid w:val="00C506F8"/>
    <w:rsid w:val="00CB15E8"/>
    <w:rsid w:val="00D6638C"/>
    <w:rsid w:val="00D671E5"/>
    <w:rsid w:val="00DE5B94"/>
    <w:rsid w:val="00E57DEE"/>
    <w:rsid w:val="00E62B05"/>
    <w:rsid w:val="00E67CF5"/>
    <w:rsid w:val="00E83FD7"/>
    <w:rsid w:val="00ED3CF6"/>
    <w:rsid w:val="00EE48E8"/>
    <w:rsid w:val="00EF250B"/>
    <w:rsid w:val="00F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CBA1"/>
  <w15:chartTrackingRefBased/>
  <w15:docId w15:val="{2FD8C554-9E43-784D-BE06-E9AB3909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9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B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B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B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B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5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B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B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B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5B94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B15494"/>
    <w:rPr>
      <w:rFonts w:ascii="Times New Roman" w:eastAsia="Times New Roman" w:hAnsi="Times New Roman" w:cs="Times New Roman"/>
      <w:kern w:val="0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1559D5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1559D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20C36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4</cp:revision>
  <dcterms:created xsi:type="dcterms:W3CDTF">2024-02-06T04:38:00Z</dcterms:created>
  <dcterms:modified xsi:type="dcterms:W3CDTF">2024-05-29T19:03:00Z</dcterms:modified>
</cp:coreProperties>
</file>