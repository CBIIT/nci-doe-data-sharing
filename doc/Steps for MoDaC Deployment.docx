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CE05" w14:textId="77777777" w:rsidR="002934D5" w:rsidRPr="000730E1" w:rsidRDefault="002934D5" w:rsidP="002934D5">
      <w:pPr>
        <w:jc w:val="center"/>
        <w:rPr>
          <w:b/>
          <w:bCs/>
          <w:sz w:val="36"/>
          <w:szCs w:val="36"/>
        </w:rPr>
      </w:pPr>
      <w:proofErr w:type="spellStart"/>
      <w:r w:rsidRPr="000730E1">
        <w:rPr>
          <w:b/>
          <w:bCs/>
          <w:sz w:val="36"/>
          <w:szCs w:val="36"/>
        </w:rPr>
        <w:t>MoDaC</w:t>
      </w:r>
      <w:proofErr w:type="spellEnd"/>
      <w:r w:rsidRPr="000730E1">
        <w:rPr>
          <w:b/>
          <w:bCs/>
          <w:sz w:val="36"/>
          <w:szCs w:val="36"/>
        </w:rPr>
        <w:t xml:space="preserve"> Deployment Steps</w:t>
      </w:r>
    </w:p>
    <w:p w14:paraId="41F28FF3" w14:textId="77777777" w:rsidR="002934D5" w:rsidRDefault="002934D5" w:rsidP="002934D5">
      <w:pPr>
        <w:rPr>
          <w:b/>
          <w:bCs/>
          <w:sz w:val="32"/>
          <w:szCs w:val="32"/>
        </w:rPr>
      </w:pPr>
    </w:p>
    <w:p w14:paraId="118939F8" w14:textId="77777777" w:rsidR="002934D5" w:rsidRDefault="002934D5" w:rsidP="002934D5">
      <w:pPr>
        <w:rPr>
          <w:b/>
          <w:bCs/>
          <w:sz w:val="32"/>
          <w:szCs w:val="32"/>
        </w:rPr>
      </w:pPr>
    </w:p>
    <w:p w14:paraId="588186A8" w14:textId="77777777" w:rsidR="002934D5" w:rsidRPr="000730E1" w:rsidRDefault="002934D5" w:rsidP="002934D5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First Step: </w:t>
      </w:r>
      <w:r w:rsidRPr="000730E1">
        <w:rPr>
          <w:b/>
          <w:bCs/>
          <w:sz w:val="32"/>
          <w:szCs w:val="32"/>
        </w:rPr>
        <w:t xml:space="preserve">Build the war file </w:t>
      </w:r>
      <w:r>
        <w:rPr>
          <w:b/>
          <w:bCs/>
          <w:sz w:val="32"/>
          <w:szCs w:val="32"/>
        </w:rPr>
        <w:t>on the</w:t>
      </w:r>
      <w:r w:rsidRPr="000730E1">
        <w:rPr>
          <w:b/>
          <w:bCs/>
          <w:sz w:val="32"/>
          <w:szCs w:val="32"/>
        </w:rPr>
        <w:t xml:space="preserve"> DME server:</w:t>
      </w:r>
    </w:p>
    <w:p w14:paraId="7C17B145" w14:textId="77777777" w:rsidR="002934D5" w:rsidRDefault="002934D5" w:rsidP="002934D5">
      <w:pPr>
        <w:ind w:firstLine="360"/>
        <w:rPr>
          <w:b/>
          <w:bCs/>
          <w:sz w:val="32"/>
          <w:szCs w:val="32"/>
        </w:rPr>
      </w:pPr>
    </w:p>
    <w:p w14:paraId="4D380860" w14:textId="77777777" w:rsidR="00B23429" w:rsidRPr="00B23429" w:rsidRDefault="00B23429" w:rsidP="00CA1C62">
      <w:pPr>
        <w:pStyle w:val="ListParagraph"/>
        <w:ind w:left="1240"/>
        <w:rPr>
          <w:ins w:id="0" w:author="Ganta, Mounica (NIH/NCI) [C]" w:date="2024-01-18T10:58:00Z"/>
          <w:rFonts w:ascii="Times New Roman" w:hAnsi="Times New Roman" w:cs="Times New Roman"/>
          <w:sz w:val="32"/>
          <w:szCs w:val="32"/>
        </w:rPr>
      </w:pPr>
      <w:r w:rsidRPr="00B23429">
        <w:rPr>
          <w:rFonts w:ascii="Times New Roman" w:hAnsi="Times New Roman" w:cs="Times New Roman"/>
          <w:sz w:val="32"/>
          <w:szCs w:val="32"/>
        </w:rPr>
        <w:t xml:space="preserve">The build is done on DME server </w:t>
      </w:r>
      <w:r>
        <w:rPr>
          <w:rFonts w:ascii="Times New Roman" w:hAnsi="Times New Roman" w:cs="Times New Roman"/>
          <w:sz w:val="32"/>
          <w:szCs w:val="32"/>
        </w:rPr>
        <w:t xml:space="preserve">instead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</w:t>
      </w:r>
      <w:r w:rsidRPr="00B23429">
        <w:rPr>
          <w:rFonts w:ascii="Times New Roman" w:hAnsi="Times New Roman" w:cs="Times New Roman"/>
          <w:sz w:val="32"/>
          <w:szCs w:val="32"/>
        </w:rPr>
        <w:t xml:space="preserve">since all the DME dependency jars exist on this server. Instead of installing them again on </w:t>
      </w:r>
      <w:proofErr w:type="spellStart"/>
      <w:r w:rsidRPr="00B23429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B23429">
        <w:rPr>
          <w:rFonts w:ascii="Times New Roman" w:hAnsi="Times New Roman" w:cs="Times New Roman"/>
          <w:sz w:val="32"/>
          <w:szCs w:val="32"/>
        </w:rPr>
        <w:t xml:space="preserve"> server, decided to do the build here.</w:t>
      </w:r>
      <w:r>
        <w:rPr>
          <w:rFonts w:ascii="Times New Roman" w:hAnsi="Times New Roman" w:cs="Times New Roman"/>
          <w:sz w:val="32"/>
          <w:szCs w:val="32"/>
        </w:rPr>
        <w:t xml:space="preserve"> We plan to transition the build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 in future.</w:t>
      </w:r>
    </w:p>
    <w:p w14:paraId="65275836" w14:textId="77777777" w:rsidR="002934D5" w:rsidRPr="002934D5" w:rsidRDefault="002934D5" w:rsidP="002934D5">
      <w:pPr>
        <w:pStyle w:val="ListParagraph"/>
        <w:ind w:left="1240"/>
        <w:rPr>
          <w:b/>
          <w:bCs/>
          <w:sz w:val="32"/>
          <w:szCs w:val="32"/>
        </w:rPr>
      </w:pPr>
    </w:p>
    <w:p w14:paraId="316FF239" w14:textId="7B0C07F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1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5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2EAC500C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23879FF2" w14:textId="77777777" w:rsidR="002934D5" w:rsidRPr="00A70AF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Go to the directory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</w:t>
      </w:r>
    </w:p>
    <w:p w14:paraId="250FDA9C" w14:textId="1DE39D66" w:rsidR="002934D5" w:rsidRPr="006B5EB1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Do a git pull and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switch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to the branch needed using the following commands:</w:t>
      </w:r>
    </w:p>
    <w:p w14:paraId="6C426863" w14:textId="77777777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pull</w:t>
      </w:r>
    </w:p>
    <w:p w14:paraId="4AAB9660" w14:textId="09342CB5" w:rsidR="002934D5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git stash (this is done before checking out the new branch to reset any 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>uncommitted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changes done on the branch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, skip this step when doing the build on same branch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</w:p>
    <w:p w14:paraId="33B4B6D2" w14:textId="59B082D6" w:rsidR="002934D5" w:rsidRPr="009F1FAC" w:rsidRDefault="002934D5" w:rsidP="002934D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git checkout &lt;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branch_name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r w:rsidR="006516A2">
        <w:rPr>
          <w:rFonts w:ascii="Times New Roman" w:hAnsi="Times New Roman" w:cs="Times New Roman"/>
          <w:color w:val="000000"/>
          <w:sz w:val="32"/>
          <w:szCs w:val="32"/>
        </w:rPr>
        <w:t>(Skip this step when doing the build on the same branch)</w:t>
      </w:r>
    </w:p>
    <w:p w14:paraId="36D656E1" w14:textId="235057B1" w:rsidR="002934D5" w:rsidRPr="003B0CEF" w:rsidRDefault="006516A2" w:rsidP="006516A2">
      <w:pPr>
        <w:pStyle w:val="ListParagraph"/>
        <w:ind w:left="196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      </w:t>
      </w:r>
      <w:r w:rsidR="002934D5">
        <w:rPr>
          <w:rFonts w:ascii="Times New Roman" w:hAnsi="Times New Roman" w:cs="Times New Roman"/>
          <w:color w:val="000000"/>
          <w:sz w:val="32"/>
          <w:szCs w:val="32"/>
        </w:rPr>
        <w:t xml:space="preserve">Example: </w:t>
      </w:r>
      <w:r w:rsidR="002934D5" w:rsidRPr="003B0CEF">
        <w:rPr>
          <w:rFonts w:ascii="Times New Roman" w:hAnsi="Times New Roman" w:cs="Times New Roman"/>
          <w:color w:val="000000"/>
          <w:sz w:val="32"/>
          <w:szCs w:val="32"/>
        </w:rPr>
        <w:t>git checkout v2.3</w:t>
      </w:r>
    </w:p>
    <w:p w14:paraId="57CFBF3E" w14:textId="77777777" w:rsidR="002934D5" w:rsidRPr="004A4A01" w:rsidRDefault="002934D5" w:rsidP="002934D5">
      <w:pPr>
        <w:pStyle w:val="ListParagraph"/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   </w:t>
      </w:r>
    </w:p>
    <w:p w14:paraId="57E88EA1" w14:textId="34FF2494" w:rsidR="002934D5" w:rsidRPr="001570E9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Add all the service account, database, google captcha, google client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and secret key passwords (</w:t>
      </w:r>
      <w:r w:rsidR="003B0CEF">
        <w:rPr>
          <w:rFonts w:ascii="Times New Roman" w:hAnsi="Times New Roman" w:cs="Times New Roman"/>
          <w:color w:val="000000"/>
          <w:sz w:val="32"/>
          <w:szCs w:val="32"/>
        </w:rPr>
        <w:t xml:space="preserve">all </w:t>
      </w:r>
      <w:r>
        <w:rPr>
          <w:rFonts w:ascii="Times New Roman" w:hAnsi="Times New Roman" w:cs="Times New Roman"/>
          <w:color w:val="000000"/>
          <w:sz w:val="32"/>
          <w:szCs w:val="32"/>
        </w:rPr>
        <w:t>the properties which says &lt;Configure</w:t>
      </w:r>
      <w:r w:rsidR="004A50F5">
        <w:rPr>
          <w:rFonts w:ascii="Times New Roman" w:hAnsi="Times New Roman" w:cs="Times New Roman"/>
          <w:color w:val="000000"/>
          <w:sz w:val="32"/>
          <w:szCs w:val="32"/>
        </w:rPr>
        <w:t xml:space="preserve"> M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e&gt;) in the config files which are located under the path: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0FB49FEA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</w:p>
    <w:p w14:paraId="6509EC15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48B2D76A" w14:textId="77777777" w:rsidR="002934D5" w:rsidRPr="00FB4D8D" w:rsidRDefault="002934D5" w:rsidP="002934D5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add </w:t>
      </w:r>
      <w:r>
        <w:rPr>
          <w:rFonts w:ascii="Menlo" w:hAnsi="Menlo" w:cs="Menlo"/>
          <w:color w:val="000000"/>
          <w:sz w:val="22"/>
          <w:szCs w:val="22"/>
        </w:rPr>
        <w:t>the passwords</w:t>
      </w:r>
      <w:r w:rsidRPr="00FB4D8D">
        <w:rPr>
          <w:rFonts w:ascii="Menlo" w:hAnsi="Menlo" w:cs="Menlo"/>
          <w:color w:val="000000"/>
          <w:sz w:val="22"/>
          <w:szCs w:val="22"/>
        </w:rPr>
        <w:t xml:space="preserve"> 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FFEEC08" w14:textId="77777777" w:rsidR="002934D5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41B19F4F" w14:textId="699FCADC" w:rsidR="002934D5" w:rsidRPr="002211CC" w:rsidRDefault="002934D5" w:rsidP="002934D5">
      <w:pPr>
        <w:pStyle w:val="ListParagraph"/>
        <w:numPr>
          <w:ilvl w:val="1"/>
          <w:numId w:val="13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The config files back up along with passwords are in the home directory for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ncif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hpcdm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-svc: </w:t>
      </w:r>
      <w:r w:rsidR="005A4456">
        <w:rPr>
          <w:rFonts w:ascii="Menlo" w:hAnsi="Menlo" w:cs="Menlo"/>
          <w:color w:val="000000"/>
          <w:sz w:val="22"/>
          <w:szCs w:val="22"/>
        </w:rPr>
        <w:t>/home/NCIF-HPCDM-SVC/</w:t>
      </w:r>
      <w:proofErr w:type="spellStart"/>
      <w:r w:rsidR="005A4456">
        <w:rPr>
          <w:rFonts w:ascii="Menlo" w:hAnsi="Menlo" w:cs="Menlo"/>
          <w:color w:val="000000"/>
          <w:sz w:val="22"/>
          <w:szCs w:val="22"/>
        </w:rPr>
        <w:t>modac_config</w:t>
      </w:r>
      <w:proofErr w:type="spellEnd"/>
    </w:p>
    <w:p w14:paraId="56398093" w14:textId="77777777" w:rsidR="002934D5" w:rsidRPr="00DE1902" w:rsidRDefault="002934D5" w:rsidP="002934D5">
      <w:pPr>
        <w:rPr>
          <w:rFonts w:ascii="Menlo" w:hAnsi="Menlo" w:cs="Menlo"/>
          <w:color w:val="000000"/>
          <w:sz w:val="22"/>
          <w:szCs w:val="22"/>
        </w:rPr>
      </w:pPr>
    </w:p>
    <w:p w14:paraId="7706704D" w14:textId="77777777" w:rsidR="002934D5" w:rsidRPr="002F6146" w:rsidRDefault="002934D5" w:rsidP="002934D5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r>
        <w:rPr>
          <w:rFonts w:ascii="Times New Roman" w:hAnsi="Times New Roman" w:cs="Times New Roman"/>
          <w:sz w:val="32"/>
          <w:szCs w:val="32"/>
        </w:rPr>
        <w:t>e</w:t>
      </w:r>
      <w:r w:rsidRPr="002F6146">
        <w:rPr>
          <w:rFonts w:ascii="Times New Roman" w:hAnsi="Times New Roman" w:cs="Times New Roman"/>
          <w:sz w:val="32"/>
          <w:szCs w:val="32"/>
        </w:rPr>
        <w:t>ither one depending on the environment.</w:t>
      </w:r>
    </w:p>
    <w:p w14:paraId="582CD0A7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UAT: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Ppreprod</w:t>
      </w:r>
      <w:proofErr w:type="spellEnd"/>
    </w:p>
    <w:p w14:paraId="4A4D6A70" w14:textId="77777777" w:rsidR="002934D5" w:rsidRPr="00FB4D8D" w:rsidRDefault="002934D5" w:rsidP="002934D5">
      <w:pPr>
        <w:pStyle w:val="ListParagraph"/>
        <w:numPr>
          <w:ilvl w:val="2"/>
          <w:numId w:val="18"/>
        </w:numPr>
        <w:rPr>
          <w:sz w:val="32"/>
          <w:szCs w:val="32"/>
        </w:rPr>
      </w:pPr>
      <w:r w:rsidRPr="00FB4D8D">
        <w:rPr>
          <w:sz w:val="32"/>
          <w:szCs w:val="32"/>
        </w:rPr>
        <w:t xml:space="preserve">For PROD:   </w:t>
      </w:r>
      <w:proofErr w:type="spellStart"/>
      <w:r w:rsidRPr="00FB4D8D">
        <w:rPr>
          <w:sz w:val="32"/>
          <w:szCs w:val="32"/>
        </w:rPr>
        <w:t>mvn</w:t>
      </w:r>
      <w:proofErr w:type="spellEnd"/>
      <w:r w:rsidRPr="00FB4D8D">
        <w:rPr>
          <w:sz w:val="32"/>
          <w:szCs w:val="32"/>
        </w:rPr>
        <w:t xml:space="preserve"> clean install -</w:t>
      </w:r>
      <w:proofErr w:type="spellStart"/>
      <w:r w:rsidRPr="00FB4D8D">
        <w:rPr>
          <w:sz w:val="32"/>
          <w:szCs w:val="32"/>
        </w:rPr>
        <w:t>DskipTests</w:t>
      </w:r>
      <w:proofErr w:type="spellEnd"/>
      <w:r w:rsidRPr="00FB4D8D">
        <w:rPr>
          <w:sz w:val="32"/>
          <w:szCs w:val="32"/>
        </w:rPr>
        <w:t xml:space="preserve"> -</w:t>
      </w:r>
      <w:proofErr w:type="spellStart"/>
      <w:r w:rsidRPr="00FB4D8D">
        <w:rPr>
          <w:sz w:val="32"/>
          <w:szCs w:val="32"/>
        </w:rPr>
        <w:t>Pprod</w:t>
      </w:r>
      <w:proofErr w:type="spellEnd"/>
    </w:p>
    <w:p w14:paraId="16F92760" w14:textId="77777777" w:rsidR="002934D5" w:rsidRPr="002F6146" w:rsidRDefault="002934D5" w:rsidP="002934D5">
      <w:pPr>
        <w:ind w:left="880"/>
        <w:rPr>
          <w:sz w:val="32"/>
          <w:szCs w:val="32"/>
        </w:rPr>
      </w:pPr>
    </w:p>
    <w:p w14:paraId="6F685BCC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Copy the war file to the </w:t>
      </w:r>
      <w:proofErr w:type="spellStart"/>
      <w:r w:rsidRPr="002F6146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Pr="002F6146">
        <w:rPr>
          <w:rFonts w:ascii="Times New Roman" w:hAnsi="Times New Roman" w:cs="Times New Roman"/>
          <w:sz w:val="32"/>
          <w:szCs w:val="32"/>
        </w:rPr>
        <w:t xml:space="preserve"> server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E591F81" w14:textId="77777777" w:rsidR="002934D5" w:rsidRPr="00DD637C" w:rsidRDefault="002934D5" w:rsidP="00DD637C">
      <w:pPr>
        <w:rPr>
          <w:b/>
          <w:bCs/>
          <w:sz w:val="32"/>
          <w:szCs w:val="32"/>
        </w:rPr>
      </w:pPr>
    </w:p>
    <w:p w14:paraId="2C1A57E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UAT server:</w:t>
      </w:r>
    </w:p>
    <w:p w14:paraId="09AC048E" w14:textId="77777777" w:rsidR="002934D5" w:rsidRPr="001153B1" w:rsidRDefault="002934D5" w:rsidP="002934D5">
      <w:pPr>
        <w:pStyle w:val="ListParagraph"/>
        <w:ind w:left="196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hyperlink r:id="rId6" w:history="1"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modac01</w:t>
        </w:r>
        <w:r>
          <w:rPr>
            <w:rStyle w:val="Hyperlink"/>
            <w:rFonts w:ascii="Times New Roman" w:hAnsi="Times New Roman" w:cs="Times New Roman"/>
            <w:sz w:val="32"/>
            <w:szCs w:val="32"/>
          </w:rPr>
          <w:t>t</w:t>
        </w:r>
        <w:r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.ncifcrf.gov:/home/&lt;user_name&gt; </w:t>
        </w:r>
      </w:hyperlink>
    </w:p>
    <w:p w14:paraId="27376CD1" w14:textId="77777777" w:rsidR="002934D5" w:rsidRPr="002F6146" w:rsidRDefault="002934D5" w:rsidP="002934D5">
      <w:pPr>
        <w:pStyle w:val="ListParagraph"/>
        <w:ind w:left="1240"/>
        <w:rPr>
          <w:rFonts w:ascii="Times New Roman" w:hAnsi="Times New Roman" w:cs="Times New Roman"/>
          <w:color w:val="000000"/>
          <w:sz w:val="32"/>
          <w:szCs w:val="32"/>
        </w:rPr>
      </w:pPr>
    </w:p>
    <w:p w14:paraId="14564E5E" w14:textId="77777777" w:rsidR="002934D5" w:rsidRPr="002F6146" w:rsidRDefault="002934D5" w:rsidP="002934D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 PROD server:</w:t>
      </w:r>
    </w:p>
    <w:p w14:paraId="4E0927B7" w14:textId="77777777" w:rsidR="002934D5" w:rsidRDefault="002934D5" w:rsidP="002934D5">
      <w:pPr>
        <w:pStyle w:val="ListParagraph"/>
        <w:ind w:left="1960"/>
      </w:pP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scp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/opt/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-doe/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nci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-doe-data-sharing/target/&lt;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war_file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</w:p>
    <w:p w14:paraId="504580D4" w14:textId="77777777" w:rsidR="002934D5" w:rsidRDefault="00000000" w:rsidP="002934D5">
      <w:pPr>
        <w:pStyle w:val="ListParagraph"/>
        <w:ind w:left="1960"/>
      </w:pPr>
      <w:hyperlink r:id="rId7" w:history="1"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&lt;</w:t>
        </w:r>
        <w:proofErr w:type="spellStart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user_name</w:t>
        </w:r>
        <w:proofErr w:type="spellEnd"/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>&gt;@fsdsgl</w:t>
        </w:r>
        <w:r w:rsidR="002934D5">
          <w:rPr>
            <w:rStyle w:val="Hyperlink"/>
            <w:rFonts w:ascii="Times New Roman" w:hAnsi="Times New Roman" w:cs="Times New Roman"/>
            <w:sz w:val="32"/>
            <w:szCs w:val="32"/>
          </w:rPr>
          <w:t>-</w:t>
        </w:r>
        <w:r w:rsidR="002934D5" w:rsidRPr="001153B1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modac01p.ncifcrf.gov:/home/&lt;user_name&gt; </w:t>
        </w:r>
      </w:hyperlink>
    </w:p>
    <w:p w14:paraId="156C2DB2" w14:textId="77777777" w:rsidR="002934D5" w:rsidRDefault="002934D5" w:rsidP="002934D5">
      <w:pPr>
        <w:pStyle w:val="ListParagraph"/>
        <w:ind w:left="1240"/>
      </w:pPr>
    </w:p>
    <w:p w14:paraId="7221AF9F" w14:textId="77777777" w:rsidR="002934D5" w:rsidRPr="003E69C2" w:rsidRDefault="002934D5" w:rsidP="002934D5">
      <w:pPr>
        <w:rPr>
          <w:b/>
          <w:bCs/>
          <w:sz w:val="32"/>
          <w:szCs w:val="32"/>
        </w:rPr>
      </w:pPr>
    </w:p>
    <w:p w14:paraId="115B5C2D" w14:textId="77777777" w:rsidR="002934D5" w:rsidRPr="009F1FAC" w:rsidRDefault="002934D5" w:rsidP="009F1FAC">
      <w:pPr>
        <w:pStyle w:val="ListParagraph"/>
        <w:numPr>
          <w:ilvl w:val="0"/>
          <w:numId w:val="36"/>
        </w:numPr>
        <w:rPr>
          <w:b/>
          <w:bCs/>
          <w:sz w:val="32"/>
          <w:szCs w:val="32"/>
        </w:rPr>
      </w:pPr>
      <w:r w:rsidRPr="009F1FAC">
        <w:rPr>
          <w:b/>
          <w:bCs/>
          <w:sz w:val="32"/>
          <w:szCs w:val="32"/>
        </w:rPr>
        <w:t xml:space="preserve">Second step: Deployment on </w:t>
      </w:r>
      <w:proofErr w:type="spellStart"/>
      <w:r w:rsidRPr="009F1FAC">
        <w:rPr>
          <w:b/>
          <w:bCs/>
          <w:sz w:val="32"/>
          <w:szCs w:val="32"/>
        </w:rPr>
        <w:t>MoDaC</w:t>
      </w:r>
      <w:proofErr w:type="spellEnd"/>
      <w:r w:rsidRPr="009F1FAC">
        <w:rPr>
          <w:b/>
          <w:bCs/>
          <w:sz w:val="32"/>
          <w:szCs w:val="32"/>
        </w:rPr>
        <w:t xml:space="preserve"> server</w:t>
      </w:r>
      <w:r w:rsidRPr="009F1FAC">
        <w:rPr>
          <w:sz w:val="32"/>
          <w:szCs w:val="32"/>
        </w:rPr>
        <w:t>:</w:t>
      </w:r>
    </w:p>
    <w:p w14:paraId="78EBF619" w14:textId="77777777" w:rsidR="002934D5" w:rsidRDefault="002934D5" w:rsidP="002934D5">
      <w:pPr>
        <w:rPr>
          <w:sz w:val="32"/>
          <w:szCs w:val="32"/>
        </w:rPr>
      </w:pPr>
      <w:r w:rsidRPr="002F6146">
        <w:rPr>
          <w:sz w:val="32"/>
          <w:szCs w:val="32"/>
        </w:rPr>
        <w:t xml:space="preserve">      </w:t>
      </w:r>
    </w:p>
    <w:p w14:paraId="0F4D0F6D" w14:textId="77777777" w:rsidR="002934D5" w:rsidRDefault="002934D5" w:rsidP="002934D5">
      <w:pPr>
        <w:pStyle w:val="ListParagraph"/>
        <w:numPr>
          <w:ilvl w:val="0"/>
          <w:numId w:val="4"/>
        </w:numPr>
        <w:ind w:left="1240"/>
        <w:rPr>
          <w:sz w:val="32"/>
          <w:szCs w:val="32"/>
        </w:rPr>
      </w:pPr>
      <w:r>
        <w:rPr>
          <w:sz w:val="32"/>
          <w:szCs w:val="32"/>
        </w:rPr>
        <w:t xml:space="preserve">ssh to the appropriate </w:t>
      </w: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server:</w:t>
      </w:r>
    </w:p>
    <w:p w14:paraId="5D93EA6B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UAT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fsdsgl-modac01t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E94E084" w14:textId="77777777" w:rsidR="002934D5" w:rsidRPr="00123F41" w:rsidRDefault="002934D5" w:rsidP="002934D5">
      <w:pPr>
        <w:pStyle w:val="ListParagraph"/>
        <w:numPr>
          <w:ilvl w:val="0"/>
          <w:numId w:val="11"/>
        </w:numPr>
        <w:ind w:left="2100"/>
        <w:rPr>
          <w:sz w:val="32"/>
          <w:szCs w:val="32"/>
        </w:rPr>
      </w:pPr>
      <w:proofErr w:type="spellStart"/>
      <w:r>
        <w:rPr>
          <w:sz w:val="32"/>
          <w:szCs w:val="32"/>
        </w:rPr>
        <w:t>MoDaC</w:t>
      </w:r>
      <w:proofErr w:type="spellEnd"/>
      <w:r>
        <w:rPr>
          <w:sz w:val="32"/>
          <w:szCs w:val="32"/>
        </w:rPr>
        <w:t xml:space="preserve"> PROD server: 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</w:t>
      </w:r>
    </w:p>
    <w:p w14:paraId="0075F309" w14:textId="77777777" w:rsidR="002934D5" w:rsidRPr="00123F41" w:rsidRDefault="002934D5" w:rsidP="002934D5">
      <w:pPr>
        <w:pStyle w:val="ListParagraph"/>
        <w:ind w:left="2100"/>
        <w:rPr>
          <w:sz w:val="32"/>
          <w:szCs w:val="32"/>
        </w:rPr>
      </w:pPr>
    </w:p>
    <w:p w14:paraId="47F953E5" w14:textId="4A50277E" w:rsidR="002934D5" w:rsidRPr="002F6146" w:rsidRDefault="002934D5" w:rsidP="002934D5">
      <w:pPr>
        <w:pStyle w:val="ListParagraph"/>
        <w:numPr>
          <w:ilvl w:val="0"/>
          <w:numId w:val="2"/>
        </w:numPr>
        <w:ind w:left="1240"/>
        <w:rPr>
          <w:rFonts w:ascii="Times New Roman" w:hAnsi="Times New Roman" w:cs="Times New Roman"/>
          <w:color w:val="000000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Stop tomcat using </w:t>
      </w:r>
      <w:r>
        <w:rPr>
          <w:rFonts w:ascii="Times New Roman" w:hAnsi="Times New Roman" w:cs="Times New Roman"/>
          <w:color w:val="000000"/>
          <w:sz w:val="32"/>
          <w:szCs w:val="32"/>
        </w:rPr>
        <w:t>the command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stop</w:t>
      </w:r>
    </w:p>
    <w:p w14:paraId="431457CD" w14:textId="77777777" w:rsidR="002934D5" w:rsidRPr="002F6146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>Change the permissions of the war file using the commands:</w:t>
      </w:r>
    </w:p>
    <w:p w14:paraId="0A3682F4" w14:textId="5BB3B493" w:rsidR="002934D5" w:rsidRPr="00DE581B" w:rsidRDefault="00DE581B" w:rsidP="00DE581B">
      <w:pPr>
        <w:pStyle w:val="ListParagraph"/>
        <w:shd w:val="clear" w:color="auto" w:fill="FFFFFF"/>
        <w:rPr>
          <w:ins w:id="2" w:author="Ganta, Mounica (NIH/NCI) [C]" w:date="2024-01-18T10:48:00Z"/>
          <w:color w:val="1D1C1D"/>
          <w:sz w:val="32"/>
          <w:szCs w:val="32"/>
        </w:rPr>
      </w:pPr>
      <w:r>
        <w:rPr>
          <w:color w:val="1D1C1D"/>
          <w:sz w:val="32"/>
          <w:szCs w:val="32"/>
        </w:rPr>
        <w:t xml:space="preserve">                         </w:t>
      </w:r>
      <w:proofErr w:type="spellStart"/>
      <w:r w:rsidR="002934D5" w:rsidRPr="00DE581B">
        <w:rPr>
          <w:color w:val="1D1C1D"/>
          <w:sz w:val="32"/>
          <w:szCs w:val="32"/>
        </w:rPr>
        <w:t>chmod</w:t>
      </w:r>
      <w:proofErr w:type="spellEnd"/>
      <w:r w:rsidR="002934D5" w:rsidRPr="00DE581B">
        <w:rPr>
          <w:color w:val="1D1C1D"/>
          <w:sz w:val="32"/>
          <w:szCs w:val="32"/>
        </w:rPr>
        <w:t xml:space="preserve"> 77</w:t>
      </w:r>
      <w:r w:rsidR="00783F6A">
        <w:rPr>
          <w:color w:val="1D1C1D"/>
          <w:sz w:val="32"/>
          <w:szCs w:val="32"/>
        </w:rPr>
        <w:t>0</w:t>
      </w:r>
      <w:r w:rsidR="002934D5" w:rsidRPr="00DE581B">
        <w:rPr>
          <w:color w:val="1D1C1D"/>
          <w:sz w:val="32"/>
          <w:szCs w:val="32"/>
        </w:rPr>
        <w:t xml:space="preserve"> &lt;</w:t>
      </w:r>
      <w:proofErr w:type="spellStart"/>
      <w:r w:rsidR="002934D5" w:rsidRPr="00DE581B">
        <w:rPr>
          <w:color w:val="1D1C1D"/>
          <w:sz w:val="32"/>
          <w:szCs w:val="32"/>
        </w:rPr>
        <w:t>war_file</w:t>
      </w:r>
      <w:proofErr w:type="spellEnd"/>
      <w:r w:rsidR="002934D5" w:rsidRPr="00DE581B">
        <w:rPr>
          <w:color w:val="1D1C1D"/>
          <w:sz w:val="32"/>
          <w:szCs w:val="32"/>
        </w:rPr>
        <w:t>&gt;</w:t>
      </w:r>
    </w:p>
    <w:p w14:paraId="0CEC158A" w14:textId="4C965F93" w:rsidR="002934D5" w:rsidRPr="002F6146" w:rsidRDefault="002934D5" w:rsidP="009F1FAC">
      <w:pPr>
        <w:pStyle w:val="ListParagraph"/>
        <w:shd w:val="clear" w:color="auto" w:fill="FFFFFF"/>
        <w:ind w:left="2160"/>
      </w:pPr>
      <w:r w:rsidRPr="002F6146">
        <w:t xml:space="preserve">   </w:t>
      </w:r>
    </w:p>
    <w:p w14:paraId="5803078D" w14:textId="77777777" w:rsidR="002934D5" w:rsidRPr="002F6146" w:rsidRDefault="002934D5" w:rsidP="002934D5">
      <w:pPr>
        <w:pStyle w:val="ListParagraph"/>
        <w:numPr>
          <w:ilvl w:val="0"/>
          <w:numId w:val="4"/>
        </w:numPr>
        <w:shd w:val="clear" w:color="auto" w:fill="FFFFFF"/>
        <w:ind w:left="1240"/>
        <w:rPr>
          <w:rFonts w:ascii="Times New Roman" w:hAnsi="Times New Roman" w:cs="Times New Roman"/>
          <w:color w:val="1D1C1D"/>
          <w:sz w:val="32"/>
          <w:szCs w:val="32"/>
        </w:rPr>
      </w:pPr>
      <w:r w:rsidRPr="002F6146">
        <w:rPr>
          <w:rFonts w:ascii="Times New Roman" w:hAnsi="Times New Roman" w:cs="Times New Roman"/>
          <w:color w:val="1D1C1D"/>
          <w:sz w:val="32"/>
          <w:szCs w:val="32"/>
        </w:rPr>
        <w:t>Move the war file to webapps folder using the command:</w:t>
      </w:r>
    </w:p>
    <w:p w14:paraId="0745A3D0" w14:textId="77777777" w:rsidR="002934D5" w:rsidRDefault="002934D5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proofErr w:type="spellStart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sudo</w:t>
      </w:r>
      <w:proofErr w:type="spellEnd"/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mv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&lt;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war_file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&gt; /</w:t>
      </w:r>
      <w:proofErr w:type="spellStart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usr</w:t>
      </w:r>
      <w:proofErr w:type="spellEnd"/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/share/tomcat/webapps</w:t>
      </w:r>
    </w:p>
    <w:p w14:paraId="540989CF" w14:textId="77777777" w:rsidR="005572DF" w:rsidRDefault="005572DF" w:rsidP="002934D5">
      <w:pPr>
        <w:pStyle w:val="ListParagraph"/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3DE45553" w14:textId="06C71232" w:rsidR="005572DF" w:rsidRPr="005572DF" w:rsidRDefault="005572DF" w:rsidP="005572DF">
      <w:pPr>
        <w:pStyle w:val="ListParagraph"/>
        <w:numPr>
          <w:ilvl w:val="0"/>
          <w:numId w:val="4"/>
        </w:numPr>
        <w:rPr>
          <w:color w:val="1D1C1D"/>
          <w:sz w:val="32"/>
          <w:szCs w:val="32"/>
        </w:rPr>
      </w:pPr>
      <w:r w:rsidRPr="005572DF">
        <w:rPr>
          <w:color w:val="1D1C1D"/>
          <w:sz w:val="32"/>
          <w:szCs w:val="32"/>
        </w:rPr>
        <w:t>Make sure you are under root user mode, else do “</w:t>
      </w:r>
      <w:proofErr w:type="spellStart"/>
      <w:r w:rsidRPr="005572DF">
        <w:rPr>
          <w:color w:val="1D1C1D"/>
          <w:sz w:val="32"/>
          <w:szCs w:val="32"/>
        </w:rPr>
        <w:t>sudo</w:t>
      </w:r>
      <w:proofErr w:type="spellEnd"/>
      <w:r w:rsidRPr="005572DF">
        <w:rPr>
          <w:color w:val="1D1C1D"/>
          <w:sz w:val="32"/>
          <w:szCs w:val="32"/>
        </w:rPr>
        <w:t xml:space="preserve"> </w:t>
      </w:r>
      <w:proofErr w:type="spellStart"/>
      <w:r w:rsidRPr="005572DF">
        <w:rPr>
          <w:color w:val="1D1C1D"/>
          <w:sz w:val="32"/>
          <w:szCs w:val="32"/>
        </w:rPr>
        <w:t>su</w:t>
      </w:r>
      <w:proofErr w:type="spellEnd"/>
      <w:r w:rsidRPr="005572DF">
        <w:rPr>
          <w:color w:val="1D1C1D"/>
          <w:sz w:val="32"/>
          <w:szCs w:val="32"/>
        </w:rPr>
        <w:t>”.</w:t>
      </w:r>
    </w:p>
    <w:p w14:paraId="66524730" w14:textId="77777777" w:rsidR="002934D5" w:rsidRPr="00F139B2" w:rsidRDefault="002934D5" w:rsidP="00F139B2">
      <w:pPr>
        <w:rPr>
          <w:color w:val="1D1C1D"/>
          <w:sz w:val="32"/>
          <w:szCs w:val="32"/>
          <w:shd w:val="clear" w:color="auto" w:fill="F8F8F8"/>
        </w:rPr>
      </w:pPr>
    </w:p>
    <w:p w14:paraId="5C3492D7" w14:textId="639ECAB2" w:rsidR="00F44CD4" w:rsidRPr="001F509E" w:rsidRDefault="002934D5" w:rsidP="001F509E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lastRenderedPageBreak/>
        <w:t xml:space="preserve">Do this step only when doing a first time build for a new branch. Else, skip this step. </w:t>
      </w:r>
    </w:p>
    <w:p w14:paraId="7D366339" w14:textId="77777777" w:rsidR="002934D5" w:rsidRPr="002F6146" w:rsidRDefault="002934D5" w:rsidP="002934D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Go</w:t>
      </w:r>
      <w:r w:rsidRPr="002F6146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to the directory </w:t>
      </w:r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</w:t>
      </w:r>
      <w:proofErr w:type="spellStart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usr</w:t>
      </w:r>
      <w:proofErr w:type="spellEnd"/>
      <w:r w:rsidRPr="00090F1A">
        <w:rPr>
          <w:rFonts w:ascii="Times New Roman" w:hAnsi="Times New Roman" w:cs="Times New Roman"/>
          <w:b/>
          <w:bCs/>
          <w:color w:val="1D1C1D"/>
          <w:sz w:val="32"/>
          <w:szCs w:val="32"/>
          <w:shd w:val="clear" w:color="auto" w:fill="F8F8F8"/>
        </w:rPr>
        <w:t>/share/tomcat/conf/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and edit the server.xml file for the 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following </w:t>
      </w:r>
      <w:r w:rsidRPr="00090F1A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line:</w:t>
      </w:r>
    </w:p>
    <w:p w14:paraId="2A897EEA" w14:textId="77777777" w:rsidR="002934D5" w:rsidRDefault="002934D5" w:rsidP="002934D5">
      <w:pPr>
        <w:pStyle w:val="ListParagraph"/>
        <w:ind w:left="2040"/>
        <w:rPr>
          <w:rFonts w:ascii="Times New Roman" w:hAnsi="Times New Roman" w:cs="Times New Roman"/>
          <w:color w:val="2EAEBB"/>
          <w:sz w:val="32"/>
          <w:szCs w:val="32"/>
        </w:rPr>
      </w:pP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&lt;Context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path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2FB41D"/>
          <w:sz w:val="32"/>
          <w:szCs w:val="32"/>
        </w:rPr>
        <w:t>docBase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"web-doe-&lt;</w:t>
      </w:r>
      <w:proofErr w:type="spellStart"/>
      <w:r w:rsidRPr="002F6146">
        <w:rPr>
          <w:rFonts w:ascii="Times New Roman" w:hAnsi="Times New Roman" w:cs="Times New Roman"/>
          <w:color w:val="B42419"/>
          <w:sz w:val="32"/>
          <w:szCs w:val="32"/>
        </w:rPr>
        <w:t>war_file_version</w:t>
      </w:r>
      <w:proofErr w:type="spellEnd"/>
      <w:r w:rsidRPr="002F6146">
        <w:rPr>
          <w:rFonts w:ascii="Times New Roman" w:hAnsi="Times New Roman" w:cs="Times New Roman"/>
          <w:color w:val="B42419"/>
          <w:sz w:val="32"/>
          <w:szCs w:val="32"/>
        </w:rPr>
        <w:t>&gt;"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2FB41D"/>
          <w:sz w:val="32"/>
          <w:szCs w:val="32"/>
        </w:rPr>
        <w:t>privileged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2F6146">
        <w:rPr>
          <w:rFonts w:ascii="Times New Roman" w:hAnsi="Times New Roman" w:cs="Times New Roman"/>
          <w:color w:val="B42419"/>
          <w:sz w:val="32"/>
          <w:szCs w:val="32"/>
        </w:rPr>
        <w:t>"true"</w:t>
      </w:r>
      <w:r w:rsidRPr="002F6146">
        <w:rPr>
          <w:rFonts w:ascii="Times New Roman" w:hAnsi="Times New Roman" w:cs="Times New Roman"/>
          <w:color w:val="2EAEBB"/>
          <w:sz w:val="32"/>
          <w:szCs w:val="32"/>
        </w:rPr>
        <w:t>/&gt;</w:t>
      </w:r>
    </w:p>
    <w:p w14:paraId="77D69E90" w14:textId="77777777" w:rsidR="002934D5" w:rsidRPr="002F6146" w:rsidRDefault="002934D5" w:rsidP="002934D5">
      <w:pPr>
        <w:pStyle w:val="ListParagraph"/>
        <w:ind w:left="288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</w:p>
    <w:p w14:paraId="7F8DE60E" w14:textId="04000E17" w:rsidR="002934D5" w:rsidRPr="00803F7D" w:rsidRDefault="002934D5" w:rsidP="002934D5">
      <w:pPr>
        <w:pStyle w:val="ListParagraph"/>
        <w:numPr>
          <w:ilvl w:val="0"/>
          <w:numId w:val="4"/>
        </w:numPr>
        <w:ind w:left="1240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 w:rsidRPr="00C7187D">
        <w:rPr>
          <w:rFonts w:ascii="Times New Roman" w:hAnsi="Times New Roman" w:cs="Times New Roman"/>
          <w:color w:val="000000"/>
          <w:sz w:val="32"/>
          <w:szCs w:val="32"/>
        </w:rPr>
        <w:t xml:space="preserve">Go 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directory </w:t>
      </w:r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</w:t>
      </w:r>
      <w:proofErr w:type="spellStart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usr</w:t>
      </w:r>
      <w:proofErr w:type="spellEnd"/>
      <w:r w:rsidRPr="004870B7">
        <w:rPr>
          <w:rFonts w:ascii="Times New Roman" w:hAnsi="Times New Roman" w:cs="Times New Roman"/>
          <w:b/>
          <w:bCs/>
          <w:color w:val="000000"/>
          <w:sz w:val="32"/>
          <w:szCs w:val="32"/>
        </w:rPr>
        <w:t>/share/tomcat/webapps/</w:t>
      </w:r>
      <w:r w:rsidR="003954D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BBB5839" w14:textId="77777777" w:rsidR="00803F7D" w:rsidRDefault="00803F7D" w:rsidP="00803F7D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Do this step only when doing a first time build for a new branch. Else, skip this step. </w:t>
      </w:r>
    </w:p>
    <w:p w14:paraId="38FAD0B6" w14:textId="6203C7AB" w:rsidR="00803F7D" w:rsidRDefault="00803F7D" w:rsidP="00803F7D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Remove the </w:t>
      </w:r>
      <w:r w:rsidR="0074237B"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>old</w:t>
      </w: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war file and directory using the command:</w:t>
      </w:r>
    </w:p>
    <w:p w14:paraId="3E6E3180" w14:textId="478D3F32" w:rsidR="00803F7D" w:rsidRDefault="00803F7D" w:rsidP="00803F7D">
      <w:pPr>
        <w:pStyle w:val="ListParagraph"/>
        <w:ind w:left="3447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  <w:t xml:space="preserve">   </w:t>
      </w:r>
      <w:r>
        <w:rPr>
          <w:rFonts w:ascii="Menlo" w:hAnsi="Menlo" w:cs="Menlo"/>
          <w:color w:val="000000"/>
          <w:sz w:val="22"/>
          <w:szCs w:val="22"/>
        </w:rPr>
        <w:t>rm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&gt;.war</w:t>
      </w:r>
    </w:p>
    <w:p w14:paraId="5B1E15D6" w14:textId="2B3565C6" w:rsidR="00803F7D" w:rsidRDefault="00803F7D" w:rsidP="00803F7D">
      <w:pPr>
        <w:pStyle w:val="ListParagraph"/>
        <w:ind w:left="3447"/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rm -rf web-doe-&lt;</w:t>
      </w:r>
      <w:proofErr w:type="spellStart"/>
      <w:r w:rsidR="00C16BC9">
        <w:rPr>
          <w:rFonts w:ascii="Menlo" w:hAnsi="Menlo" w:cs="Menlo"/>
          <w:color w:val="000000"/>
          <w:sz w:val="22"/>
          <w:szCs w:val="22"/>
        </w:rPr>
        <w:t>old_</w:t>
      </w:r>
      <w:r>
        <w:rPr>
          <w:rFonts w:ascii="Menlo" w:hAnsi="Menlo" w:cs="Menlo"/>
          <w:color w:val="000000"/>
          <w:sz w:val="22"/>
          <w:szCs w:val="22"/>
        </w:rPr>
        <w:t>war_file_version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&gt;/</w:t>
      </w:r>
    </w:p>
    <w:p w14:paraId="4483BC18" w14:textId="77777777" w:rsidR="00803F7D" w:rsidRPr="00803F7D" w:rsidRDefault="00803F7D" w:rsidP="00803F7D">
      <w:pPr>
        <w:rPr>
          <w:color w:val="1D1C1D"/>
          <w:sz w:val="32"/>
          <w:szCs w:val="32"/>
          <w:shd w:val="clear" w:color="auto" w:fill="F8F8F8"/>
        </w:rPr>
      </w:pPr>
    </w:p>
    <w:p w14:paraId="01BFAEEF" w14:textId="54566097" w:rsidR="002934D5" w:rsidRPr="00FA42CB" w:rsidRDefault="003954D2" w:rsidP="00FA42CB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color w:val="1D1C1D"/>
          <w:sz w:val="32"/>
          <w:szCs w:val="32"/>
          <w:shd w:val="clear" w:color="auto" w:fill="F8F8F8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A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dd service account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group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permissions to the war file using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the following commands:</w:t>
      </w:r>
    </w:p>
    <w:p w14:paraId="2AF047AA" w14:textId="77777777" w:rsidR="00E92EC3" w:rsidRPr="00E92EC3" w:rsidRDefault="00E92EC3" w:rsidP="00E92EC3">
      <w:pPr>
        <w:pStyle w:val="ListParagraph"/>
        <w:ind w:left="196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31A6C671" w14:textId="064289BA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032D4A">
        <w:rPr>
          <w:rFonts w:ascii="Times New Roman" w:hAnsi="Times New Roman" w:cs="Times New Roman"/>
          <w:color w:val="000000"/>
          <w:sz w:val="32"/>
          <w:szCs w:val="32"/>
        </w:rPr>
        <w:t>On UAT</w:t>
      </w:r>
      <w:r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661798B2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ncidoesvct2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249C59F" w14:textId="77777777" w:rsidR="002934D5" w:rsidRDefault="002934D5" w:rsidP="00FA42CB">
      <w:pPr>
        <w:pStyle w:val="ListParagraph"/>
        <w:numPr>
          <w:ilvl w:val="0"/>
          <w:numId w:val="22"/>
        </w:numPr>
        <w:ind w:left="3639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ncidoesvct2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532F4040" w14:textId="77777777" w:rsidR="002934D5" w:rsidRPr="007844DB" w:rsidRDefault="002934D5" w:rsidP="00FA42CB">
      <w:pPr>
        <w:pStyle w:val="ListParagraph"/>
        <w:numPr>
          <w:ilvl w:val="0"/>
          <w:numId w:val="20"/>
        </w:numPr>
        <w:ind w:left="2520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O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n </w:t>
      </w:r>
      <w:r>
        <w:rPr>
          <w:rFonts w:ascii="Times New Roman" w:hAnsi="Times New Roman" w:cs="Times New Roman"/>
          <w:color w:val="000000"/>
          <w:sz w:val="32"/>
          <w:szCs w:val="32"/>
        </w:rPr>
        <w:t>P</w:t>
      </w:r>
      <w:r w:rsidRPr="00032D4A">
        <w:rPr>
          <w:rFonts w:ascii="Times New Roman" w:hAnsi="Times New Roman" w:cs="Times New Roman"/>
          <w:color w:val="000000"/>
          <w:sz w:val="32"/>
          <w:szCs w:val="32"/>
        </w:rPr>
        <w:t xml:space="preserve">rod: </w:t>
      </w:r>
    </w:p>
    <w:p w14:paraId="56C0A8C5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chgrp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38177F62" w14:textId="77777777" w:rsidR="002934D5" w:rsidRDefault="002934D5" w:rsidP="00FA42CB">
      <w:pPr>
        <w:pStyle w:val="ListParagraph"/>
        <w:numPr>
          <w:ilvl w:val="0"/>
          <w:numId w:val="23"/>
        </w:numPr>
        <w:ind w:left="3486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chown</w:t>
      </w:r>
      <w:proofErr w:type="spellEnd"/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ncidoesvc</w:t>
      </w: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>p</w:t>
      </w:r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2 &lt;</w:t>
      </w:r>
      <w:proofErr w:type="spellStart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war_file.war</w:t>
      </w:r>
      <w:proofErr w:type="spellEnd"/>
      <w:r w:rsidRPr="00FA434A">
        <w:rPr>
          <w:rFonts w:ascii="Times New Roman" w:hAnsi="Times New Roman" w:cs="Times New Roman"/>
          <w:i/>
          <w:iCs/>
          <w:color w:val="000000"/>
          <w:sz w:val="32"/>
          <w:szCs w:val="32"/>
        </w:rPr>
        <w:t>&gt;</w:t>
      </w:r>
    </w:p>
    <w:p w14:paraId="787EA911" w14:textId="77777777" w:rsidR="002934D5" w:rsidRPr="007844DB" w:rsidRDefault="002934D5" w:rsidP="002934D5">
      <w:pPr>
        <w:ind w:left="2566"/>
        <w:rPr>
          <w:i/>
          <w:iCs/>
          <w:color w:val="000000"/>
          <w:sz w:val="32"/>
          <w:szCs w:val="32"/>
        </w:rPr>
      </w:pPr>
    </w:p>
    <w:p w14:paraId="2E28E28B" w14:textId="77777777" w:rsidR="002934D5" w:rsidRPr="00680118" w:rsidRDefault="002934D5" w:rsidP="00680118">
      <w:pPr>
        <w:rPr>
          <w:i/>
          <w:iCs/>
          <w:color w:val="000000"/>
          <w:sz w:val="32"/>
          <w:szCs w:val="32"/>
        </w:rPr>
      </w:pPr>
    </w:p>
    <w:p w14:paraId="7187C197" w14:textId="117F4CC7" w:rsidR="002934D5" w:rsidRPr="00B25C30" w:rsidRDefault="002934D5" w:rsidP="002934D5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color w:val="000000"/>
          <w:sz w:val="32"/>
          <w:szCs w:val="32"/>
        </w:rPr>
      </w:pP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Type “exit” </w:t>
      </w:r>
      <w:r w:rsidR="004D3F7B">
        <w:rPr>
          <w:rFonts w:ascii="Times New Roman" w:hAnsi="Times New Roman" w:cs="Times New Roman"/>
          <w:color w:val="000000"/>
          <w:sz w:val="32"/>
          <w:szCs w:val="32"/>
        </w:rPr>
        <w:t xml:space="preserve">(to get out of root user mode) 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 xml:space="preserve">and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start tomcat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using the command</w:t>
      </w:r>
      <w:r w:rsidRPr="00B25C30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p w14:paraId="001AA88F" w14:textId="0127B332" w:rsidR="002934D5" w:rsidRDefault="002934D5" w:rsidP="002934D5">
      <w:pPr>
        <w:rPr>
          <w:i/>
          <w:iCs/>
          <w:color w:val="000000"/>
          <w:sz w:val="32"/>
          <w:szCs w:val="32"/>
        </w:rPr>
      </w:pPr>
      <w:r>
        <w:rPr>
          <w:i/>
          <w:iCs/>
          <w:color w:val="000000"/>
          <w:sz w:val="32"/>
          <w:szCs w:val="32"/>
        </w:rPr>
        <w:t xml:space="preserve">                 </w:t>
      </w:r>
      <w:r w:rsidRPr="00C7187D">
        <w:rPr>
          <w:i/>
          <w:iCs/>
          <w:color w:val="000000"/>
          <w:sz w:val="32"/>
          <w:szCs w:val="32"/>
        </w:rPr>
        <w:t xml:space="preserve"> </w:t>
      </w:r>
      <w:proofErr w:type="spellStart"/>
      <w:r w:rsidRPr="00C7187D">
        <w:rPr>
          <w:i/>
          <w:iCs/>
          <w:color w:val="000000"/>
          <w:sz w:val="32"/>
          <w:szCs w:val="32"/>
        </w:rPr>
        <w:t>sudo</w:t>
      </w:r>
      <w:proofErr w:type="spellEnd"/>
      <w:r w:rsidRPr="00C7187D">
        <w:rPr>
          <w:i/>
          <w:iCs/>
          <w:color w:val="000000"/>
          <w:sz w:val="32"/>
          <w:szCs w:val="32"/>
        </w:rPr>
        <w:t xml:space="preserve"> </w:t>
      </w:r>
      <w:r w:rsidR="00A971D6">
        <w:rPr>
          <w:i/>
          <w:iCs/>
          <w:color w:val="000000"/>
          <w:sz w:val="32"/>
          <w:szCs w:val="32"/>
        </w:rPr>
        <w:t>service</w:t>
      </w:r>
      <w:r w:rsidRPr="00C7187D">
        <w:rPr>
          <w:i/>
          <w:iCs/>
          <w:color w:val="000000"/>
          <w:sz w:val="32"/>
          <w:szCs w:val="32"/>
        </w:rPr>
        <w:t xml:space="preserve"> tomcat</w:t>
      </w:r>
      <w:r w:rsidR="00A971D6">
        <w:rPr>
          <w:i/>
          <w:iCs/>
          <w:color w:val="000000"/>
          <w:sz w:val="32"/>
          <w:szCs w:val="32"/>
        </w:rPr>
        <w:t xml:space="preserve"> start</w:t>
      </w:r>
    </w:p>
    <w:p w14:paraId="49F39980" w14:textId="77777777" w:rsidR="002934D5" w:rsidRPr="006767CE" w:rsidRDefault="002934D5" w:rsidP="002934D5">
      <w:pPr>
        <w:rPr>
          <w:rFonts w:asciiTheme="minorHAnsi" w:eastAsiaTheme="minorHAnsi" w:hAnsiTheme="minorHAnsi" w:cstheme="minorBidi"/>
          <w:i/>
          <w:iCs/>
          <w:color w:val="000000"/>
          <w:sz w:val="32"/>
          <w:szCs w:val="32"/>
        </w:rPr>
      </w:pPr>
    </w:p>
    <w:p w14:paraId="2154B0BF" w14:textId="77777777" w:rsidR="002934D5" w:rsidRDefault="002934D5" w:rsidP="00D31379">
      <w:pPr>
        <w:pStyle w:val="ListParagraph"/>
        <w:numPr>
          <w:ilvl w:val="0"/>
          <w:numId w:val="10"/>
        </w:numPr>
        <w:ind w:left="108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Access</w:t>
      </w:r>
      <w:r w:rsidRPr="00B66836">
        <w:rPr>
          <w:color w:val="000000"/>
          <w:sz w:val="32"/>
          <w:szCs w:val="32"/>
        </w:rPr>
        <w:t xml:space="preserve"> the app by </w:t>
      </w:r>
      <w:r>
        <w:rPr>
          <w:color w:val="000000"/>
          <w:sz w:val="32"/>
          <w:szCs w:val="32"/>
        </w:rPr>
        <w:t xml:space="preserve">using </w:t>
      </w:r>
      <w:r w:rsidRPr="00B66836">
        <w:rPr>
          <w:color w:val="000000"/>
          <w:sz w:val="32"/>
          <w:szCs w:val="32"/>
        </w:rPr>
        <w:t xml:space="preserve">the </w:t>
      </w:r>
      <w:r>
        <w:rPr>
          <w:color w:val="000000"/>
          <w:sz w:val="32"/>
          <w:szCs w:val="32"/>
        </w:rPr>
        <w:t xml:space="preserve">appropriate </w:t>
      </w:r>
      <w:r w:rsidRPr="00B66836">
        <w:rPr>
          <w:color w:val="000000"/>
          <w:sz w:val="32"/>
          <w:szCs w:val="32"/>
        </w:rPr>
        <w:t>URL on the browser:</w:t>
      </w:r>
    </w:p>
    <w:p w14:paraId="219372DE" w14:textId="77777777" w:rsidR="002934D5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UAT:  </w:t>
      </w:r>
      <w:hyperlink r:id="rId8" w:history="1">
        <w:r w:rsidRPr="006A096A">
          <w:rPr>
            <w:rStyle w:val="Hyperlink"/>
            <w:sz w:val="32"/>
            <w:szCs w:val="32"/>
          </w:rPr>
          <w:t>https://fsdsgl-modac01t.ncifcrf.gov/</w:t>
        </w:r>
      </w:hyperlink>
    </w:p>
    <w:p w14:paraId="30AA6AD1" w14:textId="77777777" w:rsidR="002934D5" w:rsidRPr="00B66836" w:rsidRDefault="002934D5" w:rsidP="00D31379">
      <w:pPr>
        <w:pStyle w:val="ListParagraph"/>
        <w:numPr>
          <w:ilvl w:val="0"/>
          <w:numId w:val="14"/>
        </w:numPr>
        <w:ind w:left="240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PROD: </w:t>
      </w:r>
      <w:r w:rsidRPr="00B66836">
        <w:t xml:space="preserve"> </w:t>
      </w:r>
      <w:r w:rsidRPr="00B66836">
        <w:rPr>
          <w:color w:val="000000"/>
          <w:sz w:val="32"/>
          <w:szCs w:val="32"/>
        </w:rPr>
        <w:t>https://modac.cancer.gov/</w:t>
      </w:r>
    </w:p>
    <w:p w14:paraId="75E54CDB" w14:textId="77777777" w:rsidR="00C9388D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   </w:t>
      </w:r>
    </w:p>
    <w:p w14:paraId="41A417A4" w14:textId="77777777" w:rsidR="00DD637C" w:rsidRDefault="00DD637C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136BAE24" w14:textId="41AA69A8" w:rsidR="00D31379" w:rsidRDefault="00167896" w:rsidP="00167896">
      <w:pPr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lastRenderedPageBreak/>
        <w:t xml:space="preserve"> </w:t>
      </w:r>
      <w:r w:rsidR="00D31379">
        <w:rPr>
          <w:rFonts w:eastAsiaTheme="minorHAnsi"/>
          <w:b/>
          <w:bCs/>
          <w:color w:val="000000"/>
          <w:sz w:val="32"/>
          <w:szCs w:val="32"/>
        </w:rPr>
        <w:t>To access Tomcat logs:</w:t>
      </w:r>
    </w:p>
    <w:p w14:paraId="1C722D76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6BB1EDA9" w14:textId="6D18BD7F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25890C4A" w14:textId="110F4A42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431A85A" w14:textId="4F914978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</w:t>
      </w:r>
    </w:p>
    <w:p w14:paraId="46F24B7E" w14:textId="6B4FB15D" w:rsidR="00D31379" w:rsidRPr="00D31379" w:rsidRDefault="00D31379" w:rsidP="00D31379">
      <w:pPr>
        <w:pStyle w:val="ListParagraph"/>
        <w:numPr>
          <w:ilvl w:val="0"/>
          <w:numId w:val="10"/>
        </w:numPr>
        <w:rPr>
          <w:b/>
          <w:bCs/>
          <w:color w:val="000000"/>
          <w:sz w:val="32"/>
          <w:szCs w:val="32"/>
        </w:rPr>
      </w:pPr>
      <w:r w:rsidRPr="00D31379">
        <w:rPr>
          <w:color w:val="000000"/>
          <w:sz w:val="32"/>
          <w:szCs w:val="32"/>
        </w:rPr>
        <w:t>Access the tomcat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catalina.out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(located under the path: 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/share/tomcat/logs/)</w:t>
      </w:r>
    </w:p>
    <w:p w14:paraId="70042B42" w14:textId="77777777" w:rsidR="00D31379" w:rsidRDefault="00D31379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17367171" w14:textId="77777777" w:rsidR="00514104" w:rsidRDefault="00514104" w:rsidP="00167896">
      <w:pPr>
        <w:rPr>
          <w:rFonts w:eastAsiaTheme="minorHAnsi"/>
          <w:b/>
          <w:bCs/>
          <w:color w:val="000000"/>
          <w:sz w:val="32"/>
          <w:szCs w:val="32"/>
        </w:rPr>
      </w:pPr>
    </w:p>
    <w:p w14:paraId="2FA5E7A1" w14:textId="58AA456E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>
        <w:rPr>
          <w:rFonts w:eastAsiaTheme="minorHAnsi"/>
          <w:b/>
          <w:bCs/>
          <w:color w:val="000000"/>
          <w:sz w:val="32"/>
          <w:szCs w:val="32"/>
        </w:rPr>
        <w:t xml:space="preserve">To access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>
        <w:rPr>
          <w:rFonts w:eastAsiaTheme="minorHAnsi"/>
          <w:b/>
          <w:bCs/>
          <w:color w:val="000000"/>
          <w:sz w:val="32"/>
          <w:szCs w:val="32"/>
        </w:rPr>
        <w:t xml:space="preserve"> logs:</w:t>
      </w:r>
    </w:p>
    <w:p w14:paraId="1872594F" w14:textId="77777777" w:rsidR="00514104" w:rsidRDefault="00514104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7D8288B1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Login into </w:t>
      </w:r>
      <w:proofErr w:type="spellStart"/>
      <w:r>
        <w:rPr>
          <w:color w:val="000000"/>
          <w:sz w:val="32"/>
          <w:szCs w:val="32"/>
        </w:rPr>
        <w:t>MoDaC</w:t>
      </w:r>
      <w:proofErr w:type="spellEnd"/>
      <w:r>
        <w:rPr>
          <w:color w:val="000000"/>
          <w:sz w:val="32"/>
          <w:szCs w:val="32"/>
        </w:rPr>
        <w:t xml:space="preserve"> server.</w:t>
      </w:r>
    </w:p>
    <w:p w14:paraId="13C2DDDF" w14:textId="77777777" w:rsidR="00514104" w:rsidRPr="00D31379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Do “</w:t>
      </w:r>
      <w:proofErr w:type="spellStart"/>
      <w:r>
        <w:rPr>
          <w:color w:val="000000"/>
          <w:sz w:val="32"/>
          <w:szCs w:val="32"/>
        </w:rPr>
        <w:t>sudo</w:t>
      </w:r>
      <w:proofErr w:type="spellEnd"/>
      <w:r>
        <w:rPr>
          <w:color w:val="000000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</w:rPr>
        <w:t>su</w:t>
      </w:r>
      <w:proofErr w:type="spellEnd"/>
      <w:r>
        <w:rPr>
          <w:color w:val="000000"/>
          <w:sz w:val="32"/>
          <w:szCs w:val="32"/>
        </w:rPr>
        <w:t>”.</w:t>
      </w:r>
    </w:p>
    <w:p w14:paraId="3ABCBBBC" w14:textId="3A7B165F" w:rsidR="00514104" w:rsidRPr="00514104" w:rsidRDefault="00514104" w:rsidP="00514104">
      <w:pPr>
        <w:pStyle w:val="ListParagraph"/>
        <w:numPr>
          <w:ilvl w:val="0"/>
          <w:numId w:val="40"/>
        </w:numPr>
        <w:rPr>
          <w:b/>
          <w:bCs/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Go to the path:</w:t>
      </w:r>
      <w:r>
        <w:rPr>
          <w:rFonts w:ascii="Menlo" w:hAnsi="Menlo" w:cs="Menlo"/>
          <w:color w:val="000000"/>
          <w:sz w:val="22"/>
          <w:szCs w:val="22"/>
        </w:rPr>
        <w:t xml:space="preserve"> /var/log</w:t>
      </w:r>
    </w:p>
    <w:p w14:paraId="2E5F43A0" w14:textId="337105FB" w:rsidR="00514104" w:rsidRPr="00514104" w:rsidRDefault="00514104" w:rsidP="00514104">
      <w:pPr>
        <w:pStyle w:val="ListParagraph"/>
        <w:numPr>
          <w:ilvl w:val="0"/>
          <w:numId w:val="40"/>
        </w:numPr>
        <w:rPr>
          <w:color w:val="000000"/>
          <w:sz w:val="32"/>
          <w:szCs w:val="32"/>
        </w:rPr>
      </w:pPr>
      <w:r w:rsidRPr="00514104">
        <w:rPr>
          <w:color w:val="000000"/>
          <w:sz w:val="32"/>
          <w:szCs w:val="32"/>
        </w:rPr>
        <w:t>Access the logs in the file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 w:rsidRPr="00514104">
        <w:rPr>
          <w:rFonts w:ascii="Menlo" w:hAnsi="Menlo" w:cs="Menlo"/>
          <w:color w:val="000000"/>
          <w:sz w:val="22"/>
          <w:szCs w:val="22"/>
        </w:rPr>
        <w:t>messages (located under the path /var/log).</w:t>
      </w:r>
    </w:p>
    <w:p w14:paraId="0AC89C72" w14:textId="77777777" w:rsidR="00514104" w:rsidRPr="00514104" w:rsidRDefault="00514104" w:rsidP="00514104">
      <w:pPr>
        <w:pStyle w:val="ListParagraph"/>
        <w:ind w:left="1080"/>
        <w:rPr>
          <w:color w:val="000000"/>
          <w:sz w:val="32"/>
          <w:szCs w:val="32"/>
        </w:rPr>
      </w:pPr>
    </w:p>
    <w:p w14:paraId="451E7DBF" w14:textId="42A784FE" w:rsidR="002934D5" w:rsidRPr="00B857B3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  <w:r w:rsidRPr="00B857B3">
        <w:rPr>
          <w:rFonts w:eastAsiaTheme="minorHAnsi"/>
          <w:b/>
          <w:bCs/>
          <w:color w:val="000000"/>
          <w:sz w:val="32"/>
          <w:szCs w:val="32"/>
        </w:rPr>
        <w:t>Tomcat</w:t>
      </w:r>
      <w:r>
        <w:rPr>
          <w:rFonts w:eastAsiaTheme="minorHAnsi"/>
          <w:b/>
          <w:bCs/>
          <w:color w:val="000000"/>
          <w:sz w:val="32"/>
          <w:szCs w:val="32"/>
        </w:rPr>
        <w:t xml:space="preserve"> and </w:t>
      </w:r>
      <w:proofErr w:type="spellStart"/>
      <w:r>
        <w:rPr>
          <w:rFonts w:eastAsiaTheme="minorHAnsi"/>
          <w:b/>
          <w:bCs/>
          <w:color w:val="000000"/>
          <w:sz w:val="32"/>
          <w:szCs w:val="32"/>
        </w:rPr>
        <w:t>gunicorn</w:t>
      </w:r>
      <w:proofErr w:type="spellEnd"/>
      <w:r w:rsidRPr="00B857B3">
        <w:rPr>
          <w:rFonts w:eastAsiaTheme="minorHAnsi"/>
          <w:b/>
          <w:bCs/>
          <w:color w:val="000000"/>
          <w:sz w:val="32"/>
          <w:szCs w:val="32"/>
        </w:rPr>
        <w:t xml:space="preserve"> commands:</w:t>
      </w:r>
    </w:p>
    <w:p w14:paraId="3DCAE1A0" w14:textId="77777777" w:rsidR="002934D5" w:rsidRPr="002F6146" w:rsidRDefault="002934D5" w:rsidP="002934D5">
      <w:pPr>
        <w:ind w:left="720"/>
        <w:rPr>
          <w:rFonts w:eastAsiaTheme="minorHAnsi"/>
          <w:color w:val="000000"/>
          <w:sz w:val="32"/>
          <w:szCs w:val="32"/>
        </w:rPr>
      </w:pPr>
    </w:p>
    <w:p w14:paraId="2B3E9DC7" w14:textId="0564CADD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start</w:t>
      </w:r>
    </w:p>
    <w:p w14:paraId="1C37AF4A" w14:textId="1377623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stop</w:t>
      </w:r>
    </w:p>
    <w:p w14:paraId="1F4C751D" w14:textId="6152E2FA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tomcat: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>service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>tomcat</w:t>
      </w:r>
      <w:r w:rsidR="00A971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A971D6" w:rsidRPr="002F6146">
        <w:rPr>
          <w:rFonts w:ascii="Times New Roman" w:hAnsi="Times New Roman" w:cs="Times New Roman"/>
          <w:color w:val="000000"/>
          <w:sz w:val="32"/>
          <w:szCs w:val="32"/>
        </w:rPr>
        <w:t>restart</w:t>
      </w:r>
    </w:p>
    <w:p w14:paraId="53359B19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4A8BE573" w14:textId="77777777" w:rsidR="002934D5" w:rsidRPr="002F6146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stop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73EE3EAC" w14:textId="77777777" w:rsidR="002934D5" w:rsidRDefault="002934D5" w:rsidP="00293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To </w:t>
      </w:r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: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color w:val="000000"/>
          <w:sz w:val="32"/>
          <w:szCs w:val="32"/>
        </w:rPr>
        <w:t>systemctl</w:t>
      </w:r>
      <w:proofErr w:type="spellEnd"/>
      <w:r w:rsidRPr="002F6146">
        <w:rPr>
          <w:rFonts w:ascii="Times New Roman" w:hAnsi="Times New Roman" w:cs="Times New Roman"/>
          <w:color w:val="000000"/>
          <w:sz w:val="32"/>
          <w:szCs w:val="32"/>
        </w:rPr>
        <w:t xml:space="preserve"> restart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gunicorn</w:t>
      </w:r>
      <w:proofErr w:type="spellEnd"/>
    </w:p>
    <w:p w14:paraId="5C3BF37C" w14:textId="77777777" w:rsidR="00DD637C" w:rsidRDefault="00DD637C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586C5A93" w14:textId="4F2BBE9A" w:rsidR="002934D5" w:rsidRPr="008D6B15" w:rsidRDefault="002934D5" w:rsidP="003F5515">
      <w:pPr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Steps for changing the backend server:</w:t>
      </w:r>
    </w:p>
    <w:p w14:paraId="4FDBA945" w14:textId="77777777" w:rsidR="002934D5" w:rsidRDefault="002934D5" w:rsidP="002934D5">
      <w:pPr>
        <w:ind w:left="360"/>
        <w:rPr>
          <w:rFonts w:eastAsiaTheme="minorHAnsi"/>
          <w:b/>
          <w:bCs/>
          <w:color w:val="000000"/>
          <w:sz w:val="32"/>
          <w:szCs w:val="32"/>
        </w:rPr>
      </w:pPr>
    </w:p>
    <w:p w14:paraId="5AFBEF2D" w14:textId="77777777" w:rsidR="00B31402" w:rsidRPr="002F6146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Login into </w:t>
      </w:r>
      <w:r>
        <w:rPr>
          <w:rFonts w:ascii="Times New Roman" w:hAnsi="Times New Roman" w:cs="Times New Roman"/>
          <w:sz w:val="32"/>
          <w:szCs w:val="32"/>
        </w:rPr>
        <w:t>DME</w:t>
      </w:r>
      <w:ins w:id="3" w:author="Ganta, Mounica (NIH/NCI) [C]" w:date="2024-01-18T10:29:00Z">
        <w:r w:rsidRPr="002F6146">
          <w:rPr>
            <w:rFonts w:ascii="Times New Roman" w:hAnsi="Times New Roman" w:cs="Times New Roman"/>
            <w:sz w:val="32"/>
            <w:szCs w:val="32"/>
          </w:rPr>
          <w:t xml:space="preserve"> </w:t>
        </w:r>
      </w:ins>
      <w:r w:rsidRPr="002F6146">
        <w:rPr>
          <w:rFonts w:ascii="Times New Roman" w:hAnsi="Times New Roman" w:cs="Times New Roman"/>
          <w:sz w:val="32"/>
          <w:szCs w:val="32"/>
        </w:rPr>
        <w:t>dev server (</w:t>
      </w:r>
      <w:r>
        <w:rPr>
          <w:rFonts w:ascii="Times New Roman" w:hAnsi="Times New Roman" w:cs="Times New Roman"/>
          <w:sz w:val="32"/>
          <w:szCs w:val="32"/>
        </w:rPr>
        <w:t xml:space="preserve">ssh </w:t>
      </w:r>
      <w:r w:rsidRPr="008235BB">
        <w:rPr>
          <w:rFonts w:ascii="Times New Roman" w:hAnsi="Times New Roman" w:cs="Times New Roman"/>
          <w:sz w:val="32"/>
          <w:szCs w:val="32"/>
        </w:rPr>
        <w:t> </w:t>
      </w:r>
      <w:hyperlink r:id="rId9" w:tgtFrame="_blank" w:history="1">
        <w:r w:rsidRPr="008235BB">
          <w:rPr>
            <w:rFonts w:ascii="Times New Roman" w:hAnsi="Times New Roman" w:cs="Times New Roman"/>
            <w:sz w:val="32"/>
            <w:szCs w:val="32"/>
          </w:rPr>
          <w:t>fsdsgl-dmeap01d.ncifcrf.gov</w:t>
        </w:r>
      </w:hyperlink>
      <w:r w:rsidRPr="002F6146">
        <w:rPr>
          <w:rFonts w:ascii="Times New Roman" w:hAnsi="Times New Roman" w:cs="Times New Roman"/>
          <w:sz w:val="32"/>
          <w:szCs w:val="32"/>
        </w:rPr>
        <w:t xml:space="preserve">). </w:t>
      </w:r>
    </w:p>
    <w:p w14:paraId="0E136FC3" w14:textId="77777777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2F6146">
        <w:rPr>
          <w:rFonts w:ascii="Times New Roman" w:hAnsi="Times New Roman" w:cs="Times New Roman"/>
          <w:sz w:val="32"/>
          <w:szCs w:val="32"/>
        </w:rPr>
        <w:t xml:space="preserve">Do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sudo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su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- 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ncif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</w:t>
      </w:r>
      <w:proofErr w:type="spellStart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hpcdm</w:t>
      </w:r>
      <w:proofErr w:type="spellEnd"/>
      <w:r w:rsidRPr="002F6146">
        <w:rPr>
          <w:rFonts w:ascii="Times New Roman" w:hAnsi="Times New Roman" w:cs="Times New Roman"/>
          <w:i/>
          <w:iCs/>
          <w:color w:val="000000"/>
          <w:sz w:val="32"/>
          <w:szCs w:val="32"/>
        </w:rPr>
        <w:t>-svc</w:t>
      </w:r>
    </w:p>
    <w:p w14:paraId="68CD60E4" w14:textId="73834D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 to the path:</w:t>
      </w:r>
      <w:r w:rsidRPr="00B31402">
        <w:rPr>
          <w:rFonts w:ascii="Menlo" w:hAnsi="Menlo" w:cs="Menlo"/>
          <w:color w:val="000000"/>
          <w:sz w:val="22"/>
          <w:szCs w:val="22"/>
        </w:rPr>
        <w:t xml:space="preserve"> </w:t>
      </w:r>
      <w:r w:rsidRPr="001570E9">
        <w:rPr>
          <w:rFonts w:ascii="Menlo" w:hAnsi="Menlo" w:cs="Menlo"/>
          <w:color w:val="000000"/>
          <w:sz w:val="22"/>
          <w:szCs w:val="22"/>
        </w:rPr>
        <w:t>/opt/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nci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-doe-data-sharing/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src</w:t>
      </w:r>
      <w:proofErr w:type="spellEnd"/>
      <w:r w:rsidRPr="001570E9">
        <w:rPr>
          <w:rFonts w:ascii="Menlo" w:hAnsi="Menlo" w:cs="Menlo"/>
          <w:color w:val="000000"/>
          <w:sz w:val="22"/>
          <w:szCs w:val="22"/>
        </w:rPr>
        <w:t>/main/resources/</w:t>
      </w:r>
      <w:proofErr w:type="spellStart"/>
      <w:r w:rsidRPr="001570E9">
        <w:rPr>
          <w:rFonts w:ascii="Menlo" w:hAnsi="Menlo" w:cs="Menlo"/>
          <w:color w:val="000000"/>
          <w:sz w:val="22"/>
          <w:szCs w:val="22"/>
        </w:rPr>
        <w:t>appconfigs</w:t>
      </w:r>
      <w:proofErr w:type="spellEnd"/>
    </w:p>
    <w:p w14:paraId="56950C94" w14:textId="609C09E0" w:rsidR="00B31402" w:rsidRPr="00B31402" w:rsidRDefault="00B31402" w:rsidP="00B31402">
      <w:pPr>
        <w:pStyle w:val="ListParagraph"/>
        <w:numPr>
          <w:ilvl w:val="0"/>
          <w:numId w:val="1"/>
        </w:numPr>
        <w:ind w:left="1240"/>
        <w:rPr>
          <w:rFonts w:ascii="Times New Roman" w:hAnsi="Times New Roman" w:cs="Times New Roman"/>
          <w:sz w:val="32"/>
          <w:szCs w:val="32"/>
        </w:rPr>
      </w:pPr>
      <w:r w:rsidRPr="00B31402">
        <w:rPr>
          <w:rFonts w:ascii="Times New Roman" w:hAnsi="Times New Roman" w:cs="Times New Roman"/>
          <w:sz w:val="32"/>
          <w:szCs w:val="32"/>
        </w:rPr>
        <w:lastRenderedPageBreak/>
        <w:t>Depending on which environment needs to be changed</w:t>
      </w:r>
      <w:r>
        <w:rPr>
          <w:rFonts w:ascii="Times New Roman" w:hAnsi="Times New Roman" w:cs="Times New Roman"/>
          <w:sz w:val="32"/>
          <w:szCs w:val="32"/>
        </w:rPr>
        <w:t>, do the following:</w:t>
      </w:r>
    </w:p>
    <w:p w14:paraId="0D3E3E79" w14:textId="01E3A5A6" w:rsidR="00B31402" w:rsidRPr="00FB4D8D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UAT: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preprod-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0537D06A" w14:textId="77777777" w:rsidR="00B31402" w:rsidRDefault="00B31402" w:rsidP="00B31402">
      <w:pPr>
        <w:pStyle w:val="ListParagraph"/>
        <w:numPr>
          <w:ilvl w:val="2"/>
          <w:numId w:val="15"/>
        </w:numPr>
        <w:rPr>
          <w:rFonts w:ascii="Menlo" w:hAnsi="Menlo" w:cs="Menlo"/>
          <w:color w:val="000000"/>
          <w:sz w:val="22"/>
          <w:szCs w:val="22"/>
        </w:rPr>
      </w:pPr>
      <w:r w:rsidRPr="00FB4D8D">
        <w:rPr>
          <w:rFonts w:ascii="Menlo" w:hAnsi="Menlo" w:cs="Menlo"/>
          <w:color w:val="000000"/>
          <w:sz w:val="22"/>
          <w:szCs w:val="22"/>
        </w:rPr>
        <w:t xml:space="preserve">For PROD: </w:t>
      </w:r>
      <w:r>
        <w:rPr>
          <w:rFonts w:ascii="Menlo" w:hAnsi="Menlo" w:cs="Menlo"/>
          <w:color w:val="000000"/>
          <w:sz w:val="22"/>
          <w:szCs w:val="22"/>
        </w:rPr>
        <w:t xml:space="preserve">change the property </w:t>
      </w:r>
      <w:r w:rsidRPr="00FB4D8D">
        <w:rPr>
          <w:rFonts w:ascii="Menlo" w:hAnsi="Menlo" w:cs="Menlo"/>
          <w:color w:val="000000"/>
          <w:sz w:val="22"/>
          <w:szCs w:val="22"/>
        </w:rPr>
        <w:t>in prod-</w:t>
      </w:r>
      <w:proofErr w:type="spellStart"/>
      <w:r w:rsidRPr="00FB4D8D">
        <w:rPr>
          <w:rFonts w:ascii="Menlo" w:hAnsi="Menlo" w:cs="Menlo"/>
          <w:color w:val="000000"/>
          <w:sz w:val="22"/>
          <w:szCs w:val="22"/>
        </w:rPr>
        <w:t>env.conf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file</w:t>
      </w:r>
    </w:p>
    <w:p w14:paraId="64B5B739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052AB59B" w14:textId="77777777" w:rsidR="00B31402" w:rsidRDefault="00B31402" w:rsidP="00B31402">
      <w:pPr>
        <w:rPr>
          <w:rFonts w:ascii="Menlo" w:hAnsi="Menlo" w:cs="Menlo"/>
          <w:color w:val="000000"/>
          <w:sz w:val="22"/>
          <w:szCs w:val="22"/>
        </w:rPr>
      </w:pPr>
    </w:p>
    <w:p w14:paraId="4FE052B1" w14:textId="77777777" w:rsidR="00477361" w:rsidRPr="00477361" w:rsidRDefault="00B31402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 w:rsidRPr="00B31402">
        <w:rPr>
          <w:rFonts w:ascii="Times New Roman" w:hAnsi="Times New Roman" w:cs="Times New Roman"/>
          <w:sz w:val="32"/>
          <w:szCs w:val="32"/>
        </w:rPr>
        <w:t xml:space="preserve">Do the </w:t>
      </w:r>
      <w:r w:rsidR="00477361">
        <w:rPr>
          <w:rFonts w:ascii="Times New Roman" w:hAnsi="Times New Roman" w:cs="Times New Roman"/>
          <w:sz w:val="32"/>
          <w:szCs w:val="32"/>
        </w:rPr>
        <w:t xml:space="preserve">maven build and copy the war file to </w:t>
      </w:r>
      <w:proofErr w:type="spellStart"/>
      <w:r w:rsidR="00477361">
        <w:rPr>
          <w:rFonts w:ascii="Times New Roman" w:hAnsi="Times New Roman" w:cs="Times New Roman"/>
          <w:sz w:val="32"/>
          <w:szCs w:val="32"/>
        </w:rPr>
        <w:t>MoDaC</w:t>
      </w:r>
      <w:proofErr w:type="spellEnd"/>
      <w:r w:rsidR="00477361">
        <w:rPr>
          <w:rFonts w:ascii="Times New Roman" w:hAnsi="Times New Roman" w:cs="Times New Roman"/>
          <w:sz w:val="32"/>
          <w:szCs w:val="32"/>
        </w:rPr>
        <w:t xml:space="preserve"> servers as mentioned in the steps above.</w:t>
      </w:r>
    </w:p>
    <w:p w14:paraId="3872EC7C" w14:textId="77777777" w:rsidR="00370300" w:rsidRPr="00370300" w:rsidRDefault="00477361" w:rsidP="00B31402">
      <w:pPr>
        <w:pStyle w:val="ListParagraph"/>
        <w:numPr>
          <w:ilvl w:val="0"/>
          <w:numId w:val="1"/>
        </w:numPr>
        <w:ind w:left="124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 xml:space="preserve">Do the deployment on </w:t>
      </w:r>
      <w:proofErr w:type="spellStart"/>
      <w:r>
        <w:rPr>
          <w:rFonts w:ascii="Times New Roman" w:hAnsi="Times New Roman" w:cs="Times New Roman"/>
          <w:sz w:val="32"/>
          <w:szCs w:val="32"/>
        </w:rPr>
        <w:t>MoDaC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servers as mentioned in Step 2.</w:t>
      </w:r>
    </w:p>
    <w:p w14:paraId="6995F2B6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16A9C355" w14:textId="77777777" w:rsidR="00370300" w:rsidRDefault="00370300" w:rsidP="00370300">
      <w:pPr>
        <w:rPr>
          <w:rFonts w:ascii="Menlo" w:hAnsi="Menlo" w:cs="Menlo"/>
          <w:color w:val="000000"/>
          <w:sz w:val="22"/>
          <w:szCs w:val="22"/>
        </w:rPr>
      </w:pPr>
    </w:p>
    <w:p w14:paraId="09B7567E" w14:textId="69D7FF4F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Steps for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adding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the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maintenance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 xml:space="preserve"> </w:t>
      </w:r>
      <w:r>
        <w:rPr>
          <w:rFonts w:eastAsiaTheme="minorHAnsi"/>
          <w:b/>
          <w:bCs/>
          <w:color w:val="000000" w:themeColor="text1"/>
          <w:sz w:val="32"/>
          <w:szCs w:val="32"/>
        </w:rPr>
        <w:t>message</w:t>
      </w:r>
      <w:r w:rsidRPr="008D6B15">
        <w:rPr>
          <w:rFonts w:eastAsiaTheme="minorHAnsi"/>
          <w:b/>
          <w:bCs/>
          <w:color w:val="000000" w:themeColor="text1"/>
          <w:sz w:val="32"/>
          <w:szCs w:val="32"/>
        </w:rPr>
        <w:t>:</w:t>
      </w:r>
    </w:p>
    <w:p w14:paraId="7202108F" w14:textId="77777777" w:rsidR="00370300" w:rsidRDefault="00370300" w:rsidP="00370300">
      <w:pPr>
        <w:ind w:left="360"/>
        <w:rPr>
          <w:rFonts w:eastAsiaTheme="minorHAnsi"/>
          <w:b/>
          <w:bCs/>
          <w:color w:val="000000" w:themeColor="text1"/>
          <w:sz w:val="32"/>
          <w:szCs w:val="32"/>
        </w:rPr>
      </w:pPr>
    </w:p>
    <w:p w14:paraId="09889040" w14:textId="59FB5102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Login to </w:t>
      </w:r>
      <w:proofErr w:type="spellStart"/>
      <w:r w:rsidRPr="00370300">
        <w:rPr>
          <w:color w:val="000000" w:themeColor="text1"/>
          <w:sz w:val="32"/>
          <w:szCs w:val="32"/>
        </w:rPr>
        <w:t>MoDaC</w:t>
      </w:r>
      <w:proofErr w:type="spellEnd"/>
      <w:r w:rsidRPr="00370300">
        <w:rPr>
          <w:color w:val="000000" w:themeColor="text1"/>
          <w:sz w:val="32"/>
          <w:szCs w:val="32"/>
        </w:rPr>
        <w:t xml:space="preserve"> prod server (</w:t>
      </w:r>
      <w:r>
        <w:rPr>
          <w:rFonts w:ascii="Menlo" w:hAnsi="Menlo" w:cs="Menlo"/>
          <w:color w:val="000000"/>
          <w:sz w:val="22"/>
          <w:szCs w:val="22"/>
        </w:rPr>
        <w:t xml:space="preserve">ssh </w:t>
      </w:r>
      <w:r>
        <w:rPr>
          <w:rFonts w:ascii="Menlo" w:hAnsi="Menlo" w:cs="Menlo"/>
          <w:color w:val="1396A3"/>
          <w:sz w:val="22"/>
          <w:szCs w:val="22"/>
        </w:rPr>
        <w:t>fsdsgl-modac01p</w:t>
      </w:r>
      <w:r>
        <w:rPr>
          <w:rFonts w:ascii="Menlo" w:hAnsi="Menlo" w:cs="Menlo"/>
          <w:color w:val="000000"/>
          <w:sz w:val="22"/>
          <w:szCs w:val="22"/>
        </w:rPr>
        <w:t>.ncifcrf.gov)</w:t>
      </w:r>
    </w:p>
    <w:p w14:paraId="06338ABE" w14:textId="4398F3B0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>Do “</w:t>
      </w:r>
      <w:proofErr w:type="spellStart"/>
      <w:r w:rsidRPr="00370300">
        <w:rPr>
          <w:color w:val="000000" w:themeColor="text1"/>
          <w:sz w:val="32"/>
          <w:szCs w:val="32"/>
        </w:rPr>
        <w:t>sudo</w:t>
      </w:r>
      <w:proofErr w:type="spellEnd"/>
      <w:r w:rsidRPr="00370300">
        <w:rPr>
          <w:color w:val="000000" w:themeColor="text1"/>
          <w:sz w:val="32"/>
          <w:szCs w:val="32"/>
        </w:rPr>
        <w:t xml:space="preserve"> </w:t>
      </w:r>
      <w:proofErr w:type="spellStart"/>
      <w:r w:rsidRPr="00370300">
        <w:rPr>
          <w:color w:val="000000" w:themeColor="text1"/>
          <w:sz w:val="32"/>
          <w:szCs w:val="32"/>
        </w:rPr>
        <w:t>su</w:t>
      </w:r>
      <w:proofErr w:type="spellEnd"/>
      <w:r w:rsidRPr="00370300">
        <w:rPr>
          <w:color w:val="000000" w:themeColor="text1"/>
          <w:sz w:val="32"/>
          <w:szCs w:val="32"/>
        </w:rPr>
        <w:t>”.</w:t>
      </w:r>
    </w:p>
    <w:p w14:paraId="15D70A0C" w14:textId="0A49B49B" w:rsidR="00370300" w:rsidRP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 to the path: </w:t>
      </w:r>
      <w:r>
        <w:rPr>
          <w:rFonts w:ascii="Menlo" w:hAnsi="Menlo" w:cs="Menlo"/>
          <w:color w:val="000000"/>
          <w:sz w:val="22"/>
          <w:szCs w:val="22"/>
        </w:rPr>
        <w:t>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/share/tomcat/webapps/web-doe-&lt;version&gt;/WEB-INF/classes</w:t>
      </w:r>
    </w:p>
    <w:p w14:paraId="15596701" w14:textId="1D796F84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 w:rsidRPr="00370300">
        <w:rPr>
          <w:color w:val="000000" w:themeColor="text1"/>
          <w:sz w:val="32"/>
          <w:szCs w:val="32"/>
        </w:rPr>
        <w:t xml:space="preserve">Edit the </w:t>
      </w:r>
      <w:proofErr w:type="spellStart"/>
      <w:proofErr w:type="gramStart"/>
      <w:r w:rsidRPr="00370300">
        <w:rPr>
          <w:color w:val="000000" w:themeColor="text1"/>
          <w:sz w:val="32"/>
          <w:szCs w:val="32"/>
        </w:rPr>
        <w:t>application.properties</w:t>
      </w:r>
      <w:proofErr w:type="spellEnd"/>
      <w:proofErr w:type="gramEnd"/>
      <w:r w:rsidRPr="00370300">
        <w:rPr>
          <w:color w:val="000000" w:themeColor="text1"/>
          <w:sz w:val="32"/>
          <w:szCs w:val="32"/>
        </w:rPr>
        <w:t xml:space="preserve"> file</w:t>
      </w:r>
      <w:r>
        <w:rPr>
          <w:color w:val="000000" w:themeColor="text1"/>
          <w:sz w:val="32"/>
          <w:szCs w:val="32"/>
        </w:rPr>
        <w:t xml:space="preserve"> located at this path.</w:t>
      </w:r>
    </w:p>
    <w:p w14:paraId="68E6908C" w14:textId="7FC2D38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the property “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doe.downtime</w:t>
      </w:r>
      <w:proofErr w:type="gramEnd"/>
      <w:r>
        <w:rPr>
          <w:rFonts w:ascii="Menlo" w:hAnsi="Menlo" w:cs="Menlo"/>
          <w:color w:val="000000"/>
          <w:sz w:val="22"/>
          <w:szCs w:val="22"/>
        </w:rPr>
        <w:t>.message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” </w:t>
      </w:r>
      <w:r w:rsidRPr="00370300">
        <w:rPr>
          <w:color w:val="000000" w:themeColor="text1"/>
          <w:sz w:val="32"/>
          <w:szCs w:val="32"/>
        </w:rPr>
        <w:t xml:space="preserve">and add the </w:t>
      </w:r>
      <w:proofErr w:type="spellStart"/>
      <w:r w:rsidRPr="00370300">
        <w:rPr>
          <w:color w:val="000000" w:themeColor="text1"/>
          <w:sz w:val="32"/>
          <w:szCs w:val="32"/>
        </w:rPr>
        <w:t>appropiate</w:t>
      </w:r>
      <w:proofErr w:type="spellEnd"/>
      <w:r w:rsidRPr="00370300">
        <w:rPr>
          <w:color w:val="000000" w:themeColor="text1"/>
          <w:sz w:val="32"/>
          <w:szCs w:val="32"/>
        </w:rPr>
        <w:t xml:space="preserve"> timings for the maintenance.</w:t>
      </w:r>
    </w:p>
    <w:p w14:paraId="3A216AEC" w14:textId="69FD98E0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Save the file</w:t>
      </w:r>
      <w:r w:rsidR="00004460">
        <w:rPr>
          <w:color w:val="000000" w:themeColor="text1"/>
          <w:sz w:val="32"/>
          <w:szCs w:val="32"/>
        </w:rPr>
        <w:t>.</w:t>
      </w:r>
    </w:p>
    <w:p w14:paraId="364A735C" w14:textId="4CFC61D9" w:rsidR="00370300" w:rsidRDefault="00370300" w:rsidP="00370300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Type “exit” to get out of root user mode</w:t>
      </w:r>
    </w:p>
    <w:p w14:paraId="58BB4DA5" w14:textId="5F5B98BE" w:rsidR="009E2363" w:rsidRPr="00003410" w:rsidRDefault="00370300" w:rsidP="002934D5">
      <w:pPr>
        <w:pStyle w:val="ListParagraph"/>
        <w:numPr>
          <w:ilvl w:val="0"/>
          <w:numId w:val="4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Restart tomcat using “</w:t>
      </w:r>
      <w:proofErr w:type="spellStart"/>
      <w:r>
        <w:rPr>
          <w:color w:val="000000" w:themeColor="text1"/>
          <w:sz w:val="32"/>
          <w:szCs w:val="32"/>
        </w:rPr>
        <w:t>sudo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r w:rsidR="00A70276">
        <w:rPr>
          <w:color w:val="000000" w:themeColor="text1"/>
          <w:sz w:val="32"/>
          <w:szCs w:val="32"/>
        </w:rPr>
        <w:t>service</w:t>
      </w:r>
      <w:r>
        <w:rPr>
          <w:color w:val="000000" w:themeColor="text1"/>
          <w:sz w:val="32"/>
          <w:szCs w:val="32"/>
        </w:rPr>
        <w:t xml:space="preserve"> tomcat</w:t>
      </w:r>
      <w:r w:rsidR="00A70276">
        <w:rPr>
          <w:color w:val="000000" w:themeColor="text1"/>
          <w:sz w:val="32"/>
          <w:szCs w:val="32"/>
        </w:rPr>
        <w:t xml:space="preserve"> </w:t>
      </w:r>
      <w:r w:rsidR="00A70276">
        <w:rPr>
          <w:color w:val="000000" w:themeColor="text1"/>
          <w:sz w:val="32"/>
          <w:szCs w:val="32"/>
        </w:rPr>
        <w:t>restart</w:t>
      </w:r>
      <w:r>
        <w:rPr>
          <w:color w:val="000000" w:themeColor="text1"/>
          <w:sz w:val="32"/>
          <w:szCs w:val="32"/>
        </w:rPr>
        <w:t>”</w:t>
      </w:r>
    </w:p>
    <w:sectPr w:rsidR="009E2363" w:rsidRPr="00003410" w:rsidSect="0020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A6B"/>
    <w:multiLevelType w:val="hybridMultilevel"/>
    <w:tmpl w:val="7374A2F0"/>
    <w:lvl w:ilvl="0" w:tplc="04090003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8" w:hanging="360"/>
      </w:pPr>
      <w:rPr>
        <w:rFonts w:ascii="Wingdings" w:hAnsi="Wingdings" w:hint="default"/>
      </w:rPr>
    </w:lvl>
  </w:abstractNum>
  <w:abstractNum w:abstractNumId="1" w15:restartNumberingAfterBreak="0">
    <w:nsid w:val="11755622"/>
    <w:multiLevelType w:val="hybridMultilevel"/>
    <w:tmpl w:val="5D3E8418"/>
    <w:lvl w:ilvl="0" w:tplc="04090003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2" w15:restartNumberingAfterBreak="0">
    <w:nsid w:val="145C4E75"/>
    <w:multiLevelType w:val="hybridMultilevel"/>
    <w:tmpl w:val="629EB502"/>
    <w:lvl w:ilvl="0" w:tplc="E1DE9E4C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0" w:hanging="360"/>
      </w:pPr>
    </w:lvl>
    <w:lvl w:ilvl="2" w:tplc="0409001B" w:tentative="1">
      <w:start w:val="1"/>
      <w:numFmt w:val="lowerRoman"/>
      <w:lvlText w:val="%3."/>
      <w:lvlJc w:val="right"/>
      <w:pPr>
        <w:ind w:left="2680" w:hanging="180"/>
      </w:pPr>
    </w:lvl>
    <w:lvl w:ilvl="3" w:tplc="0409000F" w:tentative="1">
      <w:start w:val="1"/>
      <w:numFmt w:val="decimal"/>
      <w:lvlText w:val="%4."/>
      <w:lvlJc w:val="left"/>
      <w:pPr>
        <w:ind w:left="3400" w:hanging="360"/>
      </w:pPr>
    </w:lvl>
    <w:lvl w:ilvl="4" w:tplc="04090019" w:tentative="1">
      <w:start w:val="1"/>
      <w:numFmt w:val="lowerLetter"/>
      <w:lvlText w:val="%5."/>
      <w:lvlJc w:val="left"/>
      <w:pPr>
        <w:ind w:left="4120" w:hanging="360"/>
      </w:pPr>
    </w:lvl>
    <w:lvl w:ilvl="5" w:tplc="0409001B" w:tentative="1">
      <w:start w:val="1"/>
      <w:numFmt w:val="lowerRoman"/>
      <w:lvlText w:val="%6."/>
      <w:lvlJc w:val="right"/>
      <w:pPr>
        <w:ind w:left="4840" w:hanging="180"/>
      </w:pPr>
    </w:lvl>
    <w:lvl w:ilvl="6" w:tplc="0409000F" w:tentative="1">
      <w:start w:val="1"/>
      <w:numFmt w:val="decimal"/>
      <w:lvlText w:val="%7."/>
      <w:lvlJc w:val="left"/>
      <w:pPr>
        <w:ind w:left="5560" w:hanging="360"/>
      </w:pPr>
    </w:lvl>
    <w:lvl w:ilvl="7" w:tplc="04090019" w:tentative="1">
      <w:start w:val="1"/>
      <w:numFmt w:val="lowerLetter"/>
      <w:lvlText w:val="%8."/>
      <w:lvlJc w:val="left"/>
      <w:pPr>
        <w:ind w:left="6280" w:hanging="360"/>
      </w:pPr>
    </w:lvl>
    <w:lvl w:ilvl="8" w:tplc="0409001B" w:tentative="1">
      <w:start w:val="1"/>
      <w:numFmt w:val="lowerRoman"/>
      <w:lvlText w:val="%9."/>
      <w:lvlJc w:val="right"/>
      <w:pPr>
        <w:ind w:left="7000" w:hanging="180"/>
      </w:pPr>
    </w:lvl>
  </w:abstractNum>
  <w:abstractNum w:abstractNumId="3" w15:restartNumberingAfterBreak="0">
    <w:nsid w:val="152A202B"/>
    <w:multiLevelType w:val="hybridMultilevel"/>
    <w:tmpl w:val="801E9E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4626"/>
    <w:multiLevelType w:val="hybridMultilevel"/>
    <w:tmpl w:val="03703492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5" w15:restartNumberingAfterBreak="0">
    <w:nsid w:val="1C0362DD"/>
    <w:multiLevelType w:val="hybridMultilevel"/>
    <w:tmpl w:val="0DFE3230"/>
    <w:lvl w:ilvl="0" w:tplc="04090003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DBD02C6"/>
    <w:multiLevelType w:val="hybridMultilevel"/>
    <w:tmpl w:val="05B8DCC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C232F"/>
    <w:multiLevelType w:val="hybridMultilevel"/>
    <w:tmpl w:val="5202AD44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8" w15:restartNumberingAfterBreak="0">
    <w:nsid w:val="203F3FB5"/>
    <w:multiLevelType w:val="hybridMultilevel"/>
    <w:tmpl w:val="A184DF66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210F6402"/>
    <w:multiLevelType w:val="hybridMultilevel"/>
    <w:tmpl w:val="FB101C72"/>
    <w:lvl w:ilvl="0" w:tplc="04090003">
      <w:start w:val="1"/>
      <w:numFmt w:val="bullet"/>
      <w:lvlText w:val="o"/>
      <w:lvlJc w:val="left"/>
      <w:pPr>
        <w:ind w:left="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0" w15:restartNumberingAfterBreak="0">
    <w:nsid w:val="23F47A0A"/>
    <w:multiLevelType w:val="hybridMultilevel"/>
    <w:tmpl w:val="6564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32477"/>
    <w:multiLevelType w:val="hybridMultilevel"/>
    <w:tmpl w:val="490E25AC"/>
    <w:lvl w:ilvl="0" w:tplc="04090003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2" w15:restartNumberingAfterBreak="0">
    <w:nsid w:val="304E6373"/>
    <w:multiLevelType w:val="hybridMultilevel"/>
    <w:tmpl w:val="ED50A002"/>
    <w:lvl w:ilvl="0" w:tplc="04090003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3" w15:restartNumberingAfterBreak="0">
    <w:nsid w:val="30BA1A19"/>
    <w:multiLevelType w:val="hybridMultilevel"/>
    <w:tmpl w:val="6F323404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4" w15:restartNumberingAfterBreak="0">
    <w:nsid w:val="37B54FE4"/>
    <w:multiLevelType w:val="hybridMultilevel"/>
    <w:tmpl w:val="26225EA6"/>
    <w:lvl w:ilvl="0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15" w15:restartNumberingAfterBreak="0">
    <w:nsid w:val="3A6B6668"/>
    <w:multiLevelType w:val="hybridMultilevel"/>
    <w:tmpl w:val="F2DC85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4743AF"/>
    <w:multiLevelType w:val="hybridMultilevel"/>
    <w:tmpl w:val="BF105446"/>
    <w:lvl w:ilvl="0" w:tplc="04090003">
      <w:start w:val="1"/>
      <w:numFmt w:val="bullet"/>
      <w:lvlText w:val="o"/>
      <w:lvlJc w:val="left"/>
      <w:pPr>
        <w:ind w:left="19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7" w15:restartNumberingAfterBreak="0">
    <w:nsid w:val="3E0633B2"/>
    <w:multiLevelType w:val="hybridMultilevel"/>
    <w:tmpl w:val="FFBC6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F9D205A"/>
    <w:multiLevelType w:val="hybridMultilevel"/>
    <w:tmpl w:val="A704F0F0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19" w15:restartNumberingAfterBreak="0">
    <w:nsid w:val="40F96247"/>
    <w:multiLevelType w:val="hybridMultilevel"/>
    <w:tmpl w:val="F9CA683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4562120E"/>
    <w:multiLevelType w:val="hybridMultilevel"/>
    <w:tmpl w:val="C55AAFBE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1" w15:restartNumberingAfterBreak="0">
    <w:nsid w:val="45F57E32"/>
    <w:multiLevelType w:val="hybridMultilevel"/>
    <w:tmpl w:val="45B20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1F4E13"/>
    <w:multiLevelType w:val="hybridMultilevel"/>
    <w:tmpl w:val="E8C447A0"/>
    <w:lvl w:ilvl="0" w:tplc="04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3" w:hanging="360"/>
      </w:pPr>
      <w:rPr>
        <w:rFonts w:ascii="Wingdings" w:hAnsi="Wingdings" w:hint="default"/>
      </w:rPr>
    </w:lvl>
  </w:abstractNum>
  <w:abstractNum w:abstractNumId="23" w15:restartNumberingAfterBreak="0">
    <w:nsid w:val="4A0C6B54"/>
    <w:multiLevelType w:val="hybridMultilevel"/>
    <w:tmpl w:val="2C7A9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B072A"/>
    <w:multiLevelType w:val="hybridMultilevel"/>
    <w:tmpl w:val="3296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667BA"/>
    <w:multiLevelType w:val="hybridMultilevel"/>
    <w:tmpl w:val="46C8BC66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6" w15:restartNumberingAfterBreak="0">
    <w:nsid w:val="53FB0A98"/>
    <w:multiLevelType w:val="hybridMultilevel"/>
    <w:tmpl w:val="3088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27" w15:restartNumberingAfterBreak="0">
    <w:nsid w:val="580F0FFB"/>
    <w:multiLevelType w:val="hybridMultilevel"/>
    <w:tmpl w:val="A86CD3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216B8"/>
    <w:multiLevelType w:val="hybridMultilevel"/>
    <w:tmpl w:val="9CDC2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5E72A1"/>
    <w:multiLevelType w:val="hybridMultilevel"/>
    <w:tmpl w:val="DAA45492"/>
    <w:lvl w:ilvl="0" w:tplc="04090003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5" w:hanging="360"/>
      </w:pPr>
      <w:rPr>
        <w:rFonts w:ascii="Wingdings" w:hAnsi="Wingdings" w:hint="default"/>
      </w:rPr>
    </w:lvl>
  </w:abstractNum>
  <w:abstractNum w:abstractNumId="30" w15:restartNumberingAfterBreak="0">
    <w:nsid w:val="5BB3302E"/>
    <w:multiLevelType w:val="hybridMultilevel"/>
    <w:tmpl w:val="1A940E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660D67"/>
    <w:multiLevelType w:val="hybridMultilevel"/>
    <w:tmpl w:val="4D18F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C03AF9"/>
    <w:multiLevelType w:val="hybridMultilevel"/>
    <w:tmpl w:val="22E86D16"/>
    <w:lvl w:ilvl="0" w:tplc="04090003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33" w15:restartNumberingAfterBreak="0">
    <w:nsid w:val="628A064B"/>
    <w:multiLevelType w:val="hybridMultilevel"/>
    <w:tmpl w:val="E438F3EC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4" w15:restartNumberingAfterBreak="0">
    <w:nsid w:val="62A81949"/>
    <w:multiLevelType w:val="hybridMultilevel"/>
    <w:tmpl w:val="7C24E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038E2"/>
    <w:multiLevelType w:val="hybridMultilevel"/>
    <w:tmpl w:val="FC8AE8EC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36" w15:restartNumberingAfterBreak="0">
    <w:nsid w:val="66341ADD"/>
    <w:multiLevelType w:val="hybridMultilevel"/>
    <w:tmpl w:val="7464B678"/>
    <w:lvl w:ilvl="0" w:tplc="04090003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7" w15:restartNumberingAfterBreak="0">
    <w:nsid w:val="68ED1116"/>
    <w:multiLevelType w:val="hybridMultilevel"/>
    <w:tmpl w:val="15B652D2"/>
    <w:lvl w:ilvl="0" w:tplc="04090005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38" w15:restartNumberingAfterBreak="0">
    <w:nsid w:val="6E620507"/>
    <w:multiLevelType w:val="hybridMultilevel"/>
    <w:tmpl w:val="131EE1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E3DE6"/>
    <w:multiLevelType w:val="hybridMultilevel"/>
    <w:tmpl w:val="AC5AAA98"/>
    <w:lvl w:ilvl="0" w:tplc="04090003">
      <w:start w:val="1"/>
      <w:numFmt w:val="bullet"/>
      <w:lvlText w:val="o"/>
      <w:lvlJc w:val="left"/>
      <w:pPr>
        <w:ind w:left="27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8" w:hanging="360"/>
      </w:pPr>
      <w:rPr>
        <w:rFonts w:ascii="Wingdings" w:hAnsi="Wingdings" w:hint="default"/>
      </w:rPr>
    </w:lvl>
  </w:abstractNum>
  <w:abstractNum w:abstractNumId="40" w15:restartNumberingAfterBreak="0">
    <w:nsid w:val="778276FF"/>
    <w:multiLevelType w:val="hybridMultilevel"/>
    <w:tmpl w:val="ABBCE5D6"/>
    <w:lvl w:ilvl="0" w:tplc="040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41" w15:restartNumberingAfterBreak="0">
    <w:nsid w:val="794407F8"/>
    <w:multiLevelType w:val="hybridMultilevel"/>
    <w:tmpl w:val="6C92B1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23CB8"/>
    <w:multiLevelType w:val="hybridMultilevel"/>
    <w:tmpl w:val="FCB8E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EF2CF2"/>
    <w:multiLevelType w:val="hybridMultilevel"/>
    <w:tmpl w:val="F69A1DE0"/>
    <w:lvl w:ilvl="0" w:tplc="04090003">
      <w:start w:val="1"/>
      <w:numFmt w:val="bullet"/>
      <w:lvlText w:val="o"/>
      <w:lvlJc w:val="left"/>
      <w:pPr>
        <w:ind w:left="307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39" w:hanging="360"/>
      </w:pPr>
      <w:rPr>
        <w:rFonts w:ascii="Wingdings" w:hAnsi="Wingdings" w:hint="default"/>
      </w:rPr>
    </w:lvl>
  </w:abstractNum>
  <w:abstractNum w:abstractNumId="44" w15:restartNumberingAfterBreak="0">
    <w:nsid w:val="7E695C65"/>
    <w:multiLevelType w:val="hybridMultilevel"/>
    <w:tmpl w:val="1E8A1B36"/>
    <w:lvl w:ilvl="0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 w16cid:durableId="2088771281">
    <w:abstractNumId w:val="23"/>
  </w:num>
  <w:num w:numId="2" w16cid:durableId="685058837">
    <w:abstractNumId w:val="42"/>
  </w:num>
  <w:num w:numId="3" w16cid:durableId="300695087">
    <w:abstractNumId w:val="21"/>
  </w:num>
  <w:num w:numId="4" w16cid:durableId="54203128">
    <w:abstractNumId w:val="10"/>
  </w:num>
  <w:num w:numId="5" w16cid:durableId="333260370">
    <w:abstractNumId w:val="6"/>
  </w:num>
  <w:num w:numId="6" w16cid:durableId="1001351869">
    <w:abstractNumId w:val="7"/>
  </w:num>
  <w:num w:numId="7" w16cid:durableId="758020154">
    <w:abstractNumId w:val="8"/>
  </w:num>
  <w:num w:numId="8" w16cid:durableId="1648700516">
    <w:abstractNumId w:val="14"/>
  </w:num>
  <w:num w:numId="9" w16cid:durableId="779446430">
    <w:abstractNumId w:val="20"/>
  </w:num>
  <w:num w:numId="10" w16cid:durableId="698628534">
    <w:abstractNumId w:val="24"/>
  </w:num>
  <w:num w:numId="11" w16cid:durableId="1558783982">
    <w:abstractNumId w:val="5"/>
  </w:num>
  <w:num w:numId="12" w16cid:durableId="414203912">
    <w:abstractNumId w:val="15"/>
  </w:num>
  <w:num w:numId="13" w16cid:durableId="1881941421">
    <w:abstractNumId w:val="9"/>
  </w:num>
  <w:num w:numId="14" w16cid:durableId="2008316254">
    <w:abstractNumId w:val="33"/>
  </w:num>
  <w:num w:numId="15" w16cid:durableId="559636445">
    <w:abstractNumId w:val="41"/>
  </w:num>
  <w:num w:numId="16" w16cid:durableId="1983386090">
    <w:abstractNumId w:val="36"/>
  </w:num>
  <w:num w:numId="17" w16cid:durableId="1957833628">
    <w:abstractNumId w:val="13"/>
  </w:num>
  <w:num w:numId="18" w16cid:durableId="1722829695">
    <w:abstractNumId w:val="3"/>
  </w:num>
  <w:num w:numId="19" w16cid:durableId="1172262819">
    <w:abstractNumId w:val="37"/>
  </w:num>
  <w:num w:numId="20" w16cid:durableId="1002780737">
    <w:abstractNumId w:val="25"/>
  </w:num>
  <w:num w:numId="21" w16cid:durableId="613564322">
    <w:abstractNumId w:val="38"/>
  </w:num>
  <w:num w:numId="22" w16cid:durableId="1887600421">
    <w:abstractNumId w:val="43"/>
  </w:num>
  <w:num w:numId="23" w16cid:durableId="546837210">
    <w:abstractNumId w:val="32"/>
  </w:num>
  <w:num w:numId="24" w16cid:durableId="1537351802">
    <w:abstractNumId w:val="44"/>
  </w:num>
  <w:num w:numId="25" w16cid:durableId="142082456">
    <w:abstractNumId w:val="30"/>
  </w:num>
  <w:num w:numId="26" w16cid:durableId="1432824024">
    <w:abstractNumId w:val="12"/>
  </w:num>
  <w:num w:numId="27" w16cid:durableId="139420582">
    <w:abstractNumId w:val="26"/>
  </w:num>
  <w:num w:numId="28" w16cid:durableId="1303342500">
    <w:abstractNumId w:val="31"/>
  </w:num>
  <w:num w:numId="29" w16cid:durableId="541788012">
    <w:abstractNumId w:val="39"/>
  </w:num>
  <w:num w:numId="30" w16cid:durableId="1946843474">
    <w:abstractNumId w:val="4"/>
  </w:num>
  <w:num w:numId="31" w16cid:durableId="770975411">
    <w:abstractNumId w:val="29"/>
  </w:num>
  <w:num w:numId="32" w16cid:durableId="2133278874">
    <w:abstractNumId w:val="11"/>
  </w:num>
  <w:num w:numId="33" w16cid:durableId="1558974377">
    <w:abstractNumId w:val="0"/>
  </w:num>
  <w:num w:numId="34" w16cid:durableId="193540284">
    <w:abstractNumId w:val="34"/>
  </w:num>
  <w:num w:numId="35" w16cid:durableId="1866092944">
    <w:abstractNumId w:val="16"/>
  </w:num>
  <w:num w:numId="36" w16cid:durableId="798912412">
    <w:abstractNumId w:val="2"/>
  </w:num>
  <w:num w:numId="37" w16cid:durableId="2060788519">
    <w:abstractNumId w:val="18"/>
  </w:num>
  <w:num w:numId="38" w16cid:durableId="1341080465">
    <w:abstractNumId w:val="19"/>
  </w:num>
  <w:num w:numId="39" w16cid:durableId="1685208803">
    <w:abstractNumId w:val="27"/>
  </w:num>
  <w:num w:numId="40" w16cid:durableId="1039628071">
    <w:abstractNumId w:val="28"/>
  </w:num>
  <w:num w:numId="41" w16cid:durableId="340860412">
    <w:abstractNumId w:val="1"/>
  </w:num>
  <w:num w:numId="42" w16cid:durableId="844326057">
    <w:abstractNumId w:val="40"/>
  </w:num>
  <w:num w:numId="43" w16cid:durableId="1627809856">
    <w:abstractNumId w:val="17"/>
  </w:num>
  <w:num w:numId="44" w16cid:durableId="1415471455">
    <w:abstractNumId w:val="22"/>
  </w:num>
  <w:num w:numId="45" w16cid:durableId="1860507958">
    <w:abstractNumId w:val="3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nta, Mounica (NIH/NCI) [C]">
    <w15:presenceInfo w15:providerId="AD" w15:userId="S::gantam2@nih.gov::5f2d75cf-37f1-4e23-81c5-781b6187ca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467"/>
    <w:rsid w:val="00003410"/>
    <w:rsid w:val="00004460"/>
    <w:rsid w:val="000272B8"/>
    <w:rsid w:val="00032D4A"/>
    <w:rsid w:val="000402D0"/>
    <w:rsid w:val="000505D3"/>
    <w:rsid w:val="0006170E"/>
    <w:rsid w:val="000730E1"/>
    <w:rsid w:val="00074321"/>
    <w:rsid w:val="00090F1A"/>
    <w:rsid w:val="000B0B32"/>
    <w:rsid w:val="000F15D5"/>
    <w:rsid w:val="001153B1"/>
    <w:rsid w:val="00123F41"/>
    <w:rsid w:val="001409E7"/>
    <w:rsid w:val="00154E53"/>
    <w:rsid w:val="001570E9"/>
    <w:rsid w:val="00167896"/>
    <w:rsid w:val="0019154B"/>
    <w:rsid w:val="00197BAA"/>
    <w:rsid w:val="001A4F5F"/>
    <w:rsid w:val="001D0505"/>
    <w:rsid w:val="001D1FC3"/>
    <w:rsid w:val="001D7C14"/>
    <w:rsid w:val="001F509E"/>
    <w:rsid w:val="00200639"/>
    <w:rsid w:val="002141B9"/>
    <w:rsid w:val="00220651"/>
    <w:rsid w:val="002211CC"/>
    <w:rsid w:val="00226FD5"/>
    <w:rsid w:val="00250D97"/>
    <w:rsid w:val="0028157B"/>
    <w:rsid w:val="002928CF"/>
    <w:rsid w:val="002934D5"/>
    <w:rsid w:val="002A5FCD"/>
    <w:rsid w:val="002B7108"/>
    <w:rsid w:val="002C5F5A"/>
    <w:rsid w:val="002D7646"/>
    <w:rsid w:val="002E25F4"/>
    <w:rsid w:val="002F6146"/>
    <w:rsid w:val="00323058"/>
    <w:rsid w:val="00326C1E"/>
    <w:rsid w:val="003402CA"/>
    <w:rsid w:val="00370300"/>
    <w:rsid w:val="003762F3"/>
    <w:rsid w:val="0038694B"/>
    <w:rsid w:val="003954D2"/>
    <w:rsid w:val="003A252C"/>
    <w:rsid w:val="003A452E"/>
    <w:rsid w:val="003A6192"/>
    <w:rsid w:val="003B0CEF"/>
    <w:rsid w:val="003E69C2"/>
    <w:rsid w:val="003F5515"/>
    <w:rsid w:val="004066C6"/>
    <w:rsid w:val="00407A8B"/>
    <w:rsid w:val="00412C26"/>
    <w:rsid w:val="00447A58"/>
    <w:rsid w:val="00476FCF"/>
    <w:rsid w:val="00477361"/>
    <w:rsid w:val="004870B7"/>
    <w:rsid w:val="00491724"/>
    <w:rsid w:val="004A489F"/>
    <w:rsid w:val="004A4A01"/>
    <w:rsid w:val="004A50F5"/>
    <w:rsid w:val="004C30EC"/>
    <w:rsid w:val="004D0852"/>
    <w:rsid w:val="004D3F7B"/>
    <w:rsid w:val="00507DB5"/>
    <w:rsid w:val="0051153D"/>
    <w:rsid w:val="00514104"/>
    <w:rsid w:val="00544538"/>
    <w:rsid w:val="005572DF"/>
    <w:rsid w:val="00575204"/>
    <w:rsid w:val="00597B2F"/>
    <w:rsid w:val="005A4456"/>
    <w:rsid w:val="005D363B"/>
    <w:rsid w:val="00611DB3"/>
    <w:rsid w:val="00624B5E"/>
    <w:rsid w:val="00637297"/>
    <w:rsid w:val="00637C6A"/>
    <w:rsid w:val="006516A2"/>
    <w:rsid w:val="006600B3"/>
    <w:rsid w:val="006767CE"/>
    <w:rsid w:val="00680118"/>
    <w:rsid w:val="00696871"/>
    <w:rsid w:val="006B5EB1"/>
    <w:rsid w:val="006F011C"/>
    <w:rsid w:val="007111BF"/>
    <w:rsid w:val="007339D7"/>
    <w:rsid w:val="00741A37"/>
    <w:rsid w:val="0074237B"/>
    <w:rsid w:val="00772B37"/>
    <w:rsid w:val="00783F6A"/>
    <w:rsid w:val="007844DB"/>
    <w:rsid w:val="00785651"/>
    <w:rsid w:val="007F1DF8"/>
    <w:rsid w:val="00803D1E"/>
    <w:rsid w:val="00803F7D"/>
    <w:rsid w:val="008235BB"/>
    <w:rsid w:val="00823B1F"/>
    <w:rsid w:val="00851B54"/>
    <w:rsid w:val="00863467"/>
    <w:rsid w:val="008771C8"/>
    <w:rsid w:val="0087784C"/>
    <w:rsid w:val="008D081B"/>
    <w:rsid w:val="00920AD5"/>
    <w:rsid w:val="0098671A"/>
    <w:rsid w:val="009B1141"/>
    <w:rsid w:val="009E2363"/>
    <w:rsid w:val="009F1FAC"/>
    <w:rsid w:val="00A15E15"/>
    <w:rsid w:val="00A34B46"/>
    <w:rsid w:val="00A4472C"/>
    <w:rsid w:val="00A52B65"/>
    <w:rsid w:val="00A70276"/>
    <w:rsid w:val="00A70AF6"/>
    <w:rsid w:val="00A91872"/>
    <w:rsid w:val="00A971D6"/>
    <w:rsid w:val="00AC1745"/>
    <w:rsid w:val="00AE1351"/>
    <w:rsid w:val="00AE426E"/>
    <w:rsid w:val="00B23429"/>
    <w:rsid w:val="00B25C30"/>
    <w:rsid w:val="00B31402"/>
    <w:rsid w:val="00B6597E"/>
    <w:rsid w:val="00B6657B"/>
    <w:rsid w:val="00B66836"/>
    <w:rsid w:val="00B857B3"/>
    <w:rsid w:val="00BE49EE"/>
    <w:rsid w:val="00BE5412"/>
    <w:rsid w:val="00C07520"/>
    <w:rsid w:val="00C10010"/>
    <w:rsid w:val="00C157C9"/>
    <w:rsid w:val="00C16BC9"/>
    <w:rsid w:val="00C5487A"/>
    <w:rsid w:val="00C60F4F"/>
    <w:rsid w:val="00C66289"/>
    <w:rsid w:val="00C7187D"/>
    <w:rsid w:val="00C9388D"/>
    <w:rsid w:val="00CA1C62"/>
    <w:rsid w:val="00CB15E8"/>
    <w:rsid w:val="00CD449B"/>
    <w:rsid w:val="00CF4768"/>
    <w:rsid w:val="00D0619E"/>
    <w:rsid w:val="00D31379"/>
    <w:rsid w:val="00D4705A"/>
    <w:rsid w:val="00DA38F4"/>
    <w:rsid w:val="00DC01C5"/>
    <w:rsid w:val="00DD637C"/>
    <w:rsid w:val="00DE1902"/>
    <w:rsid w:val="00DE581B"/>
    <w:rsid w:val="00DF54EE"/>
    <w:rsid w:val="00DF7B76"/>
    <w:rsid w:val="00E440C0"/>
    <w:rsid w:val="00E534CC"/>
    <w:rsid w:val="00E605E3"/>
    <w:rsid w:val="00E70F43"/>
    <w:rsid w:val="00E74535"/>
    <w:rsid w:val="00E8018C"/>
    <w:rsid w:val="00E814C4"/>
    <w:rsid w:val="00E92EC3"/>
    <w:rsid w:val="00E977DE"/>
    <w:rsid w:val="00ED436C"/>
    <w:rsid w:val="00EE1C2C"/>
    <w:rsid w:val="00F07EEC"/>
    <w:rsid w:val="00F139B2"/>
    <w:rsid w:val="00F16568"/>
    <w:rsid w:val="00F27E51"/>
    <w:rsid w:val="00F44CD4"/>
    <w:rsid w:val="00F7286B"/>
    <w:rsid w:val="00F97B9B"/>
    <w:rsid w:val="00FA42CB"/>
    <w:rsid w:val="00FA434A"/>
    <w:rsid w:val="00FB0F0B"/>
    <w:rsid w:val="00FB4D8D"/>
    <w:rsid w:val="00FB5F14"/>
    <w:rsid w:val="00FE03FD"/>
    <w:rsid w:val="00FE4E6B"/>
    <w:rsid w:val="00FE706B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562FB6"/>
  <w15:chartTrackingRefBased/>
  <w15:docId w15:val="{56A160ED-8518-3745-AED4-7641312E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2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46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86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46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34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346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346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63467"/>
  </w:style>
  <w:style w:type="character" w:customStyle="1" w:styleId="c-timestamplabel">
    <w:name w:val="c-timestamp__label"/>
    <w:basedOn w:val="DefaultParagraphFont"/>
    <w:rsid w:val="00863467"/>
  </w:style>
  <w:style w:type="character" w:styleId="FollowedHyperlink">
    <w:name w:val="FollowedHyperlink"/>
    <w:basedOn w:val="DefaultParagraphFont"/>
    <w:uiPriority w:val="99"/>
    <w:semiHidden/>
    <w:unhideWhenUsed/>
    <w:rsid w:val="00250D9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934D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53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68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71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03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1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62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968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8836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1668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072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65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757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01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45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3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09623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7959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7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1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0467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9115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477356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958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21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46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7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1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07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5782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42248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61237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41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5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18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0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sdsgl-modac01t.ncifcrf.gov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ntam2@fsdsgl-modac01p.ncifcrf.gov:/home/gantam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tam2@fsdsgl-modac01p.ncifcrf.gov:/home/gantam2" TargetMode="External"/><Relationship Id="rId11" Type="http://schemas.microsoft.com/office/2011/relationships/people" Target="people.xml"/><Relationship Id="rId5" Type="http://schemas.openxmlformats.org/officeDocument/2006/relationships/hyperlink" Target="http://fsdsgl-dmeap01d.ncifcrf.go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fsdsgl-dmeap01d.ncifcrf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Ganta, Mounica (NIH/NCI) [C]</dc:creator>
  <cp:keywords/>
  <dc:description/>
  <cp:lastModifiedBy>Ganta, Mounica (NIH/NCI) [C]</cp:lastModifiedBy>
  <cp:revision>47</cp:revision>
  <dcterms:created xsi:type="dcterms:W3CDTF">2024-01-22T21:12:00Z</dcterms:created>
  <dcterms:modified xsi:type="dcterms:W3CDTF">2024-05-29T19:12:00Z</dcterms:modified>
</cp:coreProperties>
</file>