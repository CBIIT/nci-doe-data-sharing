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0DF90FA4" w:rsidR="00A27DF0" w:rsidRPr="00292FFC" w:rsidRDefault="00A27DF0" w:rsidP="009501A0">
      <w:pPr>
        <w:spacing w:before="100" w:beforeAutospacing="1" w:after="100" w:afterAutospacing="1"/>
        <w:outlineLvl w:val="0"/>
        <w:rPr>
          <w:b/>
          <w:bCs/>
          <w:kern w:val="36"/>
          <w:sz w:val="32"/>
          <w:szCs w:val="32"/>
        </w:rPr>
      </w:pP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74717E75" w14:textId="7471F11C" w:rsidR="009501A0" w:rsidRDefault="00E75D89" w:rsidP="009501A0">
            <w:pPr>
              <w:rPr>
                <w:b/>
                <w:bCs/>
                <w:sz w:val="32"/>
                <w:szCs w:val="32"/>
              </w:rPr>
            </w:pPr>
            <w:r w:rsidRPr="009501A0">
              <w:rPr>
                <w:b/>
                <w:bCs/>
                <w:sz w:val="32"/>
                <w:szCs w:val="32"/>
              </w:rPr>
              <w:t xml:space="preserve">Predictive Oncology Model and Data Clearinghouse </w:t>
            </w:r>
            <w:r w:rsidR="0022120E" w:rsidRPr="009501A0">
              <w:rPr>
                <w:b/>
                <w:bCs/>
                <w:sz w:val="32"/>
                <w:szCs w:val="32"/>
              </w:rPr>
              <w:t>(</w:t>
            </w:r>
            <w:hyperlink r:id="rId5" w:history="1">
              <w:r w:rsidR="0022120E" w:rsidRPr="009501A0">
                <w:rPr>
                  <w:rStyle w:val="Hyperlink"/>
                  <w:b/>
                  <w:bCs/>
                  <w:sz w:val="32"/>
                  <w:szCs w:val="32"/>
                </w:rPr>
                <w:t>MoDaC</w:t>
              </w:r>
            </w:hyperlink>
            <w:r w:rsidR="0022120E" w:rsidRPr="009501A0">
              <w:rPr>
                <w:b/>
                <w:bCs/>
                <w:sz w:val="32"/>
                <w:szCs w:val="32"/>
              </w:rPr>
              <w:t>)</w:t>
            </w:r>
          </w:p>
          <w:p w14:paraId="37773D28" w14:textId="77777777" w:rsidR="009501A0" w:rsidRDefault="009501A0" w:rsidP="00E75D89">
            <w:pPr>
              <w:rPr>
                <w:b/>
                <w:bCs/>
                <w:sz w:val="32"/>
                <w:szCs w:val="32"/>
              </w:rPr>
            </w:pPr>
          </w:p>
          <w:p w14:paraId="201E4EA4" w14:textId="410D54B3" w:rsidR="0022120E" w:rsidRPr="009501A0" w:rsidRDefault="00DD527B" w:rsidP="00E75D89">
            <w:pPr>
              <w:rPr>
                <w:b/>
                <w:bCs/>
                <w:sz w:val="32"/>
                <w:szCs w:val="32"/>
              </w:rPr>
            </w:pPr>
            <w:r w:rsidRPr="009501A0">
              <w:rPr>
                <w:b/>
                <w:bCs/>
                <w:sz w:val="32"/>
                <w:szCs w:val="32"/>
              </w:rPr>
              <w:t>Release Notes</w:t>
            </w:r>
          </w:p>
          <w:p w14:paraId="5132D9A7" w14:textId="26D4BD14" w:rsidR="009E130E" w:rsidRDefault="009E130E" w:rsidP="00E75D89">
            <w:pPr>
              <w:rPr>
                <w:b/>
                <w:bCs/>
                <w:sz w:val="28"/>
                <w:szCs w:val="28"/>
              </w:rPr>
            </w:pPr>
          </w:p>
          <w:p w14:paraId="3B87D742" w14:textId="75298C8D" w:rsidR="00697E02" w:rsidRDefault="00697E02" w:rsidP="00697E02">
            <w:pPr>
              <w:rPr>
                <w:sz w:val="28"/>
                <w:szCs w:val="28"/>
                <w:u w:val="single"/>
              </w:rPr>
            </w:pPr>
            <w:r w:rsidRPr="009E130E">
              <w:rPr>
                <w:sz w:val="28"/>
                <w:szCs w:val="28"/>
                <w:u w:val="single"/>
              </w:rPr>
              <w:t>Release 1.</w:t>
            </w:r>
            <w:r>
              <w:rPr>
                <w:sz w:val="28"/>
                <w:szCs w:val="28"/>
                <w:u w:val="single"/>
              </w:rPr>
              <w:t>12</w:t>
            </w:r>
            <w:r w:rsidRPr="009E130E">
              <w:rPr>
                <w:sz w:val="28"/>
                <w:szCs w:val="28"/>
                <w:u w:val="single"/>
              </w:rPr>
              <w:t xml:space="preserve">: </w:t>
            </w:r>
            <w:r>
              <w:rPr>
                <w:sz w:val="28"/>
                <w:szCs w:val="28"/>
                <w:u w:val="single"/>
              </w:rPr>
              <w:t>July 6</w:t>
            </w:r>
            <w:r w:rsidRPr="009E130E">
              <w:rPr>
                <w:sz w:val="28"/>
                <w:szCs w:val="28"/>
                <w:u w:val="single"/>
              </w:rPr>
              <w:t>, 202</w:t>
            </w:r>
            <w:r>
              <w:rPr>
                <w:sz w:val="28"/>
                <w:szCs w:val="28"/>
                <w:u w:val="single"/>
              </w:rPr>
              <w:t>2</w:t>
            </w:r>
          </w:p>
          <w:p w14:paraId="62B9C547" w14:textId="77777777" w:rsidR="00697E02" w:rsidRDefault="00697E02" w:rsidP="001161B8">
            <w:pPr>
              <w:rPr>
                <w:sz w:val="28"/>
                <w:szCs w:val="28"/>
                <w:u w:val="single"/>
              </w:rPr>
            </w:pPr>
          </w:p>
          <w:p w14:paraId="71D02069" w14:textId="2DD9BE64" w:rsidR="00697E02" w:rsidRPr="00CE7ED2" w:rsidRDefault="00697E02" w:rsidP="00697E02">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select reference datasets</w:t>
            </w:r>
            <w:r w:rsidRPr="000F30AD">
              <w:rPr>
                <w:sz w:val="28"/>
                <w:szCs w:val="28"/>
              </w:rPr>
              <w:t xml:space="preserve">: </w:t>
            </w:r>
            <w:r>
              <w:rPr>
                <w:sz w:val="28"/>
                <w:szCs w:val="28"/>
              </w:rPr>
              <w:t xml:space="preserve">Added the ability to select multiple reference datasets to perform model evaluation from the </w:t>
            </w:r>
            <w:r w:rsidR="00620DEC">
              <w:rPr>
                <w:sz w:val="28"/>
                <w:szCs w:val="28"/>
              </w:rPr>
              <w:t>G</w:t>
            </w:r>
            <w:r>
              <w:rPr>
                <w:sz w:val="28"/>
                <w:szCs w:val="28"/>
              </w:rPr>
              <w:t xml:space="preserve">enerate </w:t>
            </w:r>
            <w:r w:rsidR="00620DEC">
              <w:rPr>
                <w:sz w:val="28"/>
                <w:szCs w:val="28"/>
              </w:rPr>
              <w:t>P</w:t>
            </w:r>
            <w:r>
              <w:rPr>
                <w:sz w:val="28"/>
                <w:szCs w:val="28"/>
              </w:rPr>
              <w:t>redictions</w:t>
            </w:r>
            <w:r w:rsidR="00620DEC">
              <w:rPr>
                <w:sz w:val="28"/>
                <w:szCs w:val="28"/>
              </w:rPr>
              <w:t xml:space="preserve"> dialog box</w:t>
            </w:r>
            <w:r>
              <w:rPr>
                <w:sz w:val="28"/>
                <w:szCs w:val="28"/>
              </w:rPr>
              <w:t xml:space="preserve">. </w:t>
            </w:r>
            <w:r w:rsidR="00620DEC">
              <w:rPr>
                <w:sz w:val="28"/>
                <w:szCs w:val="28"/>
              </w:rPr>
              <w:t xml:space="preserve">The system generates a </w:t>
            </w:r>
            <w:r w:rsidR="00914746">
              <w:rPr>
                <w:sz w:val="28"/>
                <w:szCs w:val="28"/>
              </w:rPr>
              <w:t xml:space="preserve">separate predictions file for each reference dataset that </w:t>
            </w:r>
            <w:r w:rsidR="00620DEC">
              <w:rPr>
                <w:sz w:val="28"/>
                <w:szCs w:val="28"/>
              </w:rPr>
              <w:t xml:space="preserve">you </w:t>
            </w:r>
            <w:r w:rsidR="00914746">
              <w:rPr>
                <w:sz w:val="28"/>
                <w:szCs w:val="28"/>
              </w:rPr>
              <w:t xml:space="preserve">selected. </w:t>
            </w:r>
            <w:r>
              <w:rPr>
                <w:color w:val="000000" w:themeColor="text1"/>
                <w:sz w:val="28"/>
                <w:szCs w:val="28"/>
              </w:rPr>
              <w:t>For details, refer to</w:t>
            </w:r>
            <w:r w:rsidR="00620DEC">
              <w:rPr>
                <w:color w:val="000000" w:themeColor="text1"/>
                <w:sz w:val="28"/>
                <w:szCs w:val="28"/>
              </w:rPr>
              <w:t xml:space="preserve"> </w:t>
            </w:r>
            <w:hyperlink r:id="rId6" w:history="1">
              <w:r w:rsidR="00620DEC" w:rsidRPr="00620DEC">
                <w:rPr>
                  <w:rStyle w:val="Hyperlink"/>
                  <w:sz w:val="28"/>
                  <w:szCs w:val="28"/>
                </w:rPr>
                <w:t>Generating Predictions</w:t>
              </w:r>
            </w:hyperlink>
            <w:r>
              <w:rPr>
                <w:color w:val="000000" w:themeColor="text1"/>
                <w:sz w:val="28"/>
                <w:szCs w:val="28"/>
              </w:rPr>
              <w:t>.</w:t>
            </w:r>
          </w:p>
          <w:p w14:paraId="58784DA9" w14:textId="74816393" w:rsidR="00697E02" w:rsidRDefault="009B3524" w:rsidP="00697E02">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edit permissions of empty collections: Added the ability </w:t>
            </w:r>
            <w:r w:rsidR="00184017">
              <w:rPr>
                <w:rFonts w:cstheme="minorHAnsi"/>
                <w:sz w:val="28"/>
                <w:szCs w:val="28"/>
              </w:rPr>
              <w:t xml:space="preserve">for authorized users </w:t>
            </w:r>
            <w:r>
              <w:rPr>
                <w:rFonts w:cstheme="minorHAnsi"/>
                <w:sz w:val="28"/>
                <w:szCs w:val="28"/>
              </w:rPr>
              <w:t>to edit collection permissions from the Upload</w:t>
            </w:r>
            <w:r w:rsidR="007A52C1">
              <w:rPr>
                <w:rFonts w:cstheme="minorHAnsi"/>
                <w:sz w:val="28"/>
                <w:szCs w:val="28"/>
              </w:rPr>
              <w:t xml:space="preserve"> page</w:t>
            </w:r>
            <w:r>
              <w:rPr>
                <w:rFonts w:cstheme="minorHAnsi"/>
                <w:sz w:val="28"/>
                <w:szCs w:val="28"/>
              </w:rPr>
              <w:t xml:space="preserve">. This </w:t>
            </w:r>
            <w:r w:rsidR="007A52C1">
              <w:rPr>
                <w:rFonts w:cstheme="minorHAnsi"/>
                <w:sz w:val="28"/>
                <w:szCs w:val="28"/>
              </w:rPr>
              <w:t xml:space="preserve">allows users to edit </w:t>
            </w:r>
            <w:r>
              <w:rPr>
                <w:rFonts w:cstheme="minorHAnsi"/>
                <w:sz w:val="28"/>
                <w:szCs w:val="28"/>
              </w:rPr>
              <w:t>permissions of empty collections. Previously</w:t>
            </w:r>
            <w:r w:rsidR="007A52C1">
              <w:rPr>
                <w:rFonts w:cstheme="minorHAnsi"/>
                <w:sz w:val="28"/>
                <w:szCs w:val="28"/>
              </w:rPr>
              <w:t>, users could edit</w:t>
            </w:r>
            <w:r>
              <w:rPr>
                <w:rFonts w:cstheme="minorHAnsi"/>
                <w:sz w:val="28"/>
                <w:szCs w:val="28"/>
              </w:rPr>
              <w:t xml:space="preserve"> </w:t>
            </w:r>
            <w:r w:rsidR="00184017">
              <w:rPr>
                <w:rFonts w:cstheme="minorHAnsi"/>
                <w:sz w:val="28"/>
                <w:szCs w:val="28"/>
              </w:rPr>
              <w:t>only permissions of collections displayed on the search results</w:t>
            </w:r>
            <w:r w:rsidR="007A52C1">
              <w:rPr>
                <w:rFonts w:cstheme="minorHAnsi"/>
                <w:sz w:val="28"/>
                <w:szCs w:val="28"/>
              </w:rPr>
              <w:t xml:space="preserve"> </w:t>
            </w:r>
            <w:r w:rsidR="007A52C1" w:rsidRPr="007A52C1">
              <w:rPr>
                <w:rFonts w:cstheme="minorHAnsi"/>
                <w:sz w:val="28"/>
                <w:szCs w:val="28"/>
              </w:rPr>
              <w:t>page</w:t>
            </w:r>
            <w:r w:rsidR="00184017">
              <w:rPr>
                <w:rFonts w:cstheme="minorHAnsi"/>
                <w:sz w:val="28"/>
                <w:szCs w:val="28"/>
              </w:rPr>
              <w:t xml:space="preserve">, </w:t>
            </w:r>
            <w:r w:rsidR="0060038F">
              <w:rPr>
                <w:rFonts w:cstheme="minorHAnsi"/>
                <w:sz w:val="28"/>
                <w:szCs w:val="28"/>
              </w:rPr>
              <w:t xml:space="preserve">which does </w:t>
            </w:r>
            <w:proofErr w:type="gramStart"/>
            <w:r w:rsidR="0060038F">
              <w:rPr>
                <w:rFonts w:cstheme="minorHAnsi"/>
                <w:sz w:val="28"/>
                <w:szCs w:val="28"/>
              </w:rPr>
              <w:t>not  include</w:t>
            </w:r>
            <w:proofErr w:type="gramEnd"/>
            <w:r w:rsidR="0060038F">
              <w:rPr>
                <w:rFonts w:cstheme="minorHAnsi"/>
                <w:sz w:val="28"/>
                <w:szCs w:val="28"/>
              </w:rPr>
              <w:t xml:space="preserve"> empty collections</w:t>
            </w:r>
            <w:r w:rsidR="00697E02">
              <w:rPr>
                <w:rFonts w:cstheme="minorHAnsi"/>
                <w:sz w:val="28"/>
                <w:szCs w:val="28"/>
              </w:rPr>
              <w:t>. For details</w:t>
            </w:r>
            <w:r>
              <w:rPr>
                <w:rFonts w:cstheme="minorHAnsi"/>
                <w:sz w:val="28"/>
                <w:szCs w:val="28"/>
              </w:rPr>
              <w:t xml:space="preserve">, refer to </w:t>
            </w:r>
            <w:hyperlink r:id="rId7" w:history="1">
              <w:r w:rsidRPr="009B3524">
                <w:rPr>
                  <w:rStyle w:val="Hyperlink"/>
                  <w:rFonts w:cstheme="minorHAnsi"/>
                  <w:sz w:val="28"/>
                  <w:szCs w:val="28"/>
                </w:rPr>
                <w:t>Managing Edit Permissions for an Existing Collection</w:t>
              </w:r>
            </w:hyperlink>
            <w:r w:rsidR="00697E02" w:rsidRPr="00ED01E5">
              <w:rPr>
                <w:rFonts w:cstheme="minorHAnsi"/>
                <w:sz w:val="28"/>
                <w:szCs w:val="28"/>
              </w:rPr>
              <w:t>.</w:t>
            </w:r>
          </w:p>
          <w:p w14:paraId="1A482D6E" w14:textId="7301AE95" w:rsidR="00697E02" w:rsidRPr="00DA7590" w:rsidRDefault="009B3524" w:rsidP="00697E02">
            <w:pPr>
              <w:pStyle w:val="ListParagraph"/>
              <w:numPr>
                <w:ilvl w:val="0"/>
                <w:numId w:val="42"/>
              </w:numPr>
              <w:spacing w:before="240" w:after="0"/>
              <w:contextualSpacing w:val="0"/>
              <w:rPr>
                <w:rFonts w:cstheme="minorHAnsi"/>
                <w:sz w:val="28"/>
                <w:szCs w:val="28"/>
              </w:rPr>
            </w:pPr>
            <w:r>
              <w:rPr>
                <w:rFonts w:cstheme="minorHAnsi"/>
                <w:sz w:val="28"/>
                <w:szCs w:val="28"/>
              </w:rPr>
              <w:t>Ability to share predictions</w:t>
            </w:r>
            <w:r w:rsidR="00697E02">
              <w:rPr>
                <w:rFonts w:cstheme="minorHAnsi"/>
                <w:sz w:val="28"/>
                <w:szCs w:val="28"/>
              </w:rPr>
              <w:t xml:space="preserve">: </w:t>
            </w:r>
            <w:r w:rsidR="007A52C1" w:rsidRPr="007A52C1">
              <w:rPr>
                <w:rFonts w:cstheme="minorHAnsi"/>
                <w:sz w:val="28"/>
                <w:szCs w:val="28"/>
              </w:rPr>
              <w:t>For a logged-on user who has generated predictions,</w:t>
            </w:r>
            <w:r w:rsidR="00697E02">
              <w:rPr>
                <w:rFonts w:cstheme="minorHAnsi"/>
                <w:sz w:val="28"/>
                <w:szCs w:val="28"/>
              </w:rPr>
              <w:t xml:space="preserve"> </w:t>
            </w:r>
            <w:r w:rsidR="00620DEC">
              <w:rPr>
                <w:rFonts w:cstheme="minorHAnsi"/>
                <w:sz w:val="28"/>
                <w:szCs w:val="28"/>
              </w:rPr>
              <w:t>a</w:t>
            </w:r>
            <w:r>
              <w:rPr>
                <w:rFonts w:cstheme="minorHAnsi"/>
                <w:sz w:val="28"/>
                <w:szCs w:val="28"/>
              </w:rPr>
              <w:t xml:space="preserve">dded the ability </w:t>
            </w:r>
            <w:r w:rsidR="00184017">
              <w:rPr>
                <w:rFonts w:cstheme="minorHAnsi"/>
                <w:sz w:val="28"/>
                <w:szCs w:val="28"/>
              </w:rPr>
              <w:t xml:space="preserve">for </w:t>
            </w:r>
            <w:r w:rsidR="00620DEC">
              <w:rPr>
                <w:rFonts w:cstheme="minorHAnsi"/>
                <w:sz w:val="28"/>
                <w:szCs w:val="28"/>
              </w:rPr>
              <w:t xml:space="preserve">that </w:t>
            </w:r>
            <w:r w:rsidR="00184017">
              <w:rPr>
                <w:rFonts w:cstheme="minorHAnsi"/>
                <w:sz w:val="28"/>
                <w:szCs w:val="28"/>
              </w:rPr>
              <w:t xml:space="preserve">user to </w:t>
            </w:r>
            <w:r>
              <w:rPr>
                <w:rFonts w:cstheme="minorHAnsi"/>
                <w:sz w:val="28"/>
                <w:szCs w:val="28"/>
              </w:rPr>
              <w:t xml:space="preserve">share </w:t>
            </w:r>
            <w:r w:rsidR="00184017">
              <w:rPr>
                <w:rFonts w:cstheme="minorHAnsi"/>
                <w:sz w:val="28"/>
                <w:szCs w:val="28"/>
              </w:rPr>
              <w:t>th</w:t>
            </w:r>
            <w:r w:rsidR="00620DEC">
              <w:rPr>
                <w:rFonts w:cstheme="minorHAnsi"/>
                <w:sz w:val="28"/>
                <w:szCs w:val="28"/>
              </w:rPr>
              <w:t>os</w:t>
            </w:r>
            <w:r w:rsidR="00184017">
              <w:rPr>
                <w:rFonts w:cstheme="minorHAnsi"/>
                <w:sz w:val="28"/>
                <w:szCs w:val="28"/>
              </w:rPr>
              <w:t xml:space="preserve">e </w:t>
            </w:r>
            <w:r>
              <w:rPr>
                <w:rFonts w:cstheme="minorHAnsi"/>
                <w:sz w:val="28"/>
                <w:szCs w:val="28"/>
              </w:rPr>
              <w:t xml:space="preserve">predictions with </w:t>
            </w:r>
            <w:r w:rsidR="007C10F8">
              <w:rPr>
                <w:rFonts w:cstheme="minorHAnsi"/>
                <w:sz w:val="28"/>
                <w:szCs w:val="28"/>
              </w:rPr>
              <w:t xml:space="preserve">the user </w:t>
            </w:r>
            <w:r>
              <w:rPr>
                <w:rFonts w:cstheme="minorHAnsi"/>
                <w:sz w:val="28"/>
                <w:szCs w:val="28"/>
              </w:rPr>
              <w:t xml:space="preserve">groups </w:t>
            </w:r>
            <w:r w:rsidR="007C10F8">
              <w:rPr>
                <w:rFonts w:cstheme="minorHAnsi"/>
                <w:sz w:val="28"/>
                <w:szCs w:val="28"/>
              </w:rPr>
              <w:t xml:space="preserve">defined </w:t>
            </w:r>
            <w:r>
              <w:rPr>
                <w:rFonts w:cstheme="minorHAnsi"/>
                <w:sz w:val="28"/>
                <w:szCs w:val="28"/>
              </w:rPr>
              <w:t xml:space="preserve">in MoDaC. Previously, predictions </w:t>
            </w:r>
            <w:r w:rsidR="007C10F8">
              <w:rPr>
                <w:rFonts w:cstheme="minorHAnsi"/>
                <w:sz w:val="28"/>
                <w:szCs w:val="28"/>
              </w:rPr>
              <w:t xml:space="preserve">were </w:t>
            </w:r>
            <w:r w:rsidR="00184017">
              <w:rPr>
                <w:rFonts w:cstheme="minorHAnsi"/>
                <w:sz w:val="28"/>
                <w:szCs w:val="28"/>
              </w:rPr>
              <w:t>always private</w:t>
            </w:r>
            <w:r>
              <w:rPr>
                <w:rFonts w:cstheme="minorHAnsi"/>
                <w:sz w:val="28"/>
                <w:szCs w:val="28"/>
              </w:rPr>
              <w:t xml:space="preserve">. </w:t>
            </w:r>
            <w:r w:rsidR="007C10F8">
              <w:rPr>
                <w:rFonts w:cstheme="minorHAnsi"/>
                <w:sz w:val="28"/>
                <w:szCs w:val="28"/>
              </w:rPr>
              <w:t xml:space="preserve">For details, refer to </w:t>
            </w:r>
            <w:hyperlink r:id="rId8" w:history="1">
              <w:r w:rsidR="007C10F8" w:rsidRPr="007C10F8">
                <w:rPr>
                  <w:rStyle w:val="Hyperlink"/>
                  <w:rFonts w:cstheme="minorHAnsi"/>
                  <w:sz w:val="28"/>
                  <w:szCs w:val="28"/>
                </w:rPr>
                <w:t>Sharing Predictions with Groups</w:t>
              </w:r>
            </w:hyperlink>
            <w:r w:rsidR="00697E02">
              <w:rPr>
                <w:rFonts w:cstheme="minorHAnsi"/>
                <w:sz w:val="28"/>
                <w:szCs w:val="28"/>
              </w:rPr>
              <w:t xml:space="preserve">.  </w:t>
            </w:r>
            <w:r w:rsidR="00697E02" w:rsidRPr="00DA7590">
              <w:rPr>
                <w:rFonts w:cstheme="minorHAnsi"/>
                <w:sz w:val="28"/>
                <w:szCs w:val="28"/>
              </w:rPr>
              <w:t xml:space="preserve"> </w:t>
            </w:r>
          </w:p>
          <w:p w14:paraId="3400FDF4" w14:textId="27F1C8F1" w:rsidR="007C10F8" w:rsidRDefault="007C10F8" w:rsidP="00697E02">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delete predictions: </w:t>
            </w:r>
            <w:r w:rsidR="007A52C1" w:rsidRPr="007A52C1">
              <w:rPr>
                <w:rFonts w:cstheme="minorHAnsi"/>
                <w:sz w:val="28"/>
                <w:szCs w:val="28"/>
              </w:rPr>
              <w:t>For a</w:t>
            </w:r>
            <w:r w:rsidR="007A52C1">
              <w:rPr>
                <w:rFonts w:cstheme="minorHAnsi"/>
                <w:sz w:val="28"/>
                <w:szCs w:val="28"/>
              </w:rPr>
              <w:t xml:space="preserve"> logged-on</w:t>
            </w:r>
            <w:r w:rsidR="007A52C1" w:rsidRPr="007A52C1">
              <w:rPr>
                <w:rFonts w:cstheme="minorHAnsi"/>
                <w:sz w:val="28"/>
                <w:szCs w:val="28"/>
              </w:rPr>
              <w:t xml:space="preserve"> user who has generated predictions, a</w:t>
            </w:r>
            <w:r>
              <w:rPr>
                <w:rFonts w:cstheme="minorHAnsi"/>
                <w:sz w:val="28"/>
                <w:szCs w:val="28"/>
              </w:rPr>
              <w:t xml:space="preserve">dded the ability for </w:t>
            </w:r>
            <w:r w:rsidR="007A52C1">
              <w:rPr>
                <w:rFonts w:cstheme="minorHAnsi"/>
                <w:sz w:val="28"/>
                <w:szCs w:val="28"/>
              </w:rPr>
              <w:t xml:space="preserve">that user </w:t>
            </w:r>
            <w:r>
              <w:rPr>
                <w:rFonts w:cstheme="minorHAnsi"/>
                <w:sz w:val="28"/>
                <w:szCs w:val="28"/>
              </w:rPr>
              <w:t>to delete th</w:t>
            </w:r>
            <w:r w:rsidR="007A52C1">
              <w:rPr>
                <w:rFonts w:cstheme="minorHAnsi"/>
                <w:sz w:val="28"/>
                <w:szCs w:val="28"/>
              </w:rPr>
              <w:t>os</w:t>
            </w:r>
            <w:r>
              <w:rPr>
                <w:rFonts w:cstheme="minorHAnsi"/>
                <w:sz w:val="28"/>
                <w:szCs w:val="28"/>
              </w:rPr>
              <w:t xml:space="preserve">e predictions. The </w:t>
            </w:r>
            <w:r w:rsidR="007A52C1">
              <w:rPr>
                <w:rFonts w:cstheme="minorHAnsi"/>
                <w:sz w:val="28"/>
                <w:szCs w:val="28"/>
              </w:rPr>
              <w:t xml:space="preserve">system displays the </w:t>
            </w:r>
            <w:r>
              <w:rPr>
                <w:rFonts w:cstheme="minorHAnsi"/>
                <w:sz w:val="28"/>
                <w:szCs w:val="28"/>
              </w:rPr>
              <w:t xml:space="preserve">delete icon in the appropriate row of the </w:t>
            </w:r>
            <w:r w:rsidR="007A52C1">
              <w:rPr>
                <w:rFonts w:cstheme="minorHAnsi"/>
                <w:sz w:val="28"/>
                <w:szCs w:val="28"/>
              </w:rPr>
              <w:t>P</w:t>
            </w:r>
            <w:r>
              <w:rPr>
                <w:rFonts w:cstheme="minorHAnsi"/>
                <w:sz w:val="28"/>
                <w:szCs w:val="28"/>
              </w:rPr>
              <w:t>redictions table on the Asset Details</w:t>
            </w:r>
            <w:r w:rsidR="007A52C1">
              <w:rPr>
                <w:rFonts w:cstheme="minorHAnsi"/>
                <w:sz w:val="28"/>
                <w:szCs w:val="28"/>
              </w:rPr>
              <w:t xml:space="preserve"> page</w:t>
            </w:r>
            <w:r>
              <w:rPr>
                <w:rFonts w:cstheme="minorHAnsi"/>
                <w:sz w:val="28"/>
                <w:szCs w:val="28"/>
              </w:rPr>
              <w:t>. For details, refer to</w:t>
            </w:r>
            <w:r w:rsidR="007A52C1">
              <w:rPr>
                <w:rFonts w:cstheme="minorHAnsi"/>
                <w:sz w:val="28"/>
                <w:szCs w:val="28"/>
              </w:rPr>
              <w:t xml:space="preserve"> </w:t>
            </w:r>
            <w:hyperlink r:id="rId9" w:history="1">
              <w:r w:rsidR="007A52C1" w:rsidRPr="007A52C1">
                <w:rPr>
                  <w:rStyle w:val="Hyperlink"/>
                  <w:rFonts w:cstheme="minorHAnsi"/>
                  <w:sz w:val="28"/>
                  <w:szCs w:val="28"/>
                </w:rPr>
                <w:t>Deleting Files</w:t>
              </w:r>
            </w:hyperlink>
            <w:r>
              <w:rPr>
                <w:rFonts w:cstheme="minorHAnsi"/>
                <w:sz w:val="28"/>
                <w:szCs w:val="28"/>
              </w:rPr>
              <w:t>.</w:t>
            </w:r>
          </w:p>
          <w:p w14:paraId="49E0937D" w14:textId="2242AE42" w:rsidR="00697E02" w:rsidRPr="00184017" w:rsidRDefault="006F1F2C" w:rsidP="00184017">
            <w:pPr>
              <w:pStyle w:val="ListParagraph"/>
              <w:numPr>
                <w:ilvl w:val="0"/>
                <w:numId w:val="42"/>
              </w:numPr>
              <w:spacing w:before="240" w:after="0"/>
              <w:contextualSpacing w:val="0"/>
              <w:rPr>
                <w:rFonts w:cstheme="minorHAnsi"/>
                <w:sz w:val="28"/>
                <w:szCs w:val="28"/>
              </w:rPr>
            </w:pPr>
            <w:r>
              <w:rPr>
                <w:rFonts w:cstheme="minorHAnsi"/>
                <w:sz w:val="28"/>
                <w:szCs w:val="28"/>
              </w:rPr>
              <w:t xml:space="preserve">Footer section </w:t>
            </w:r>
            <w:r w:rsidR="00184017">
              <w:rPr>
                <w:rFonts w:cstheme="minorHAnsi"/>
                <w:sz w:val="28"/>
                <w:szCs w:val="28"/>
              </w:rPr>
              <w:t>upgrade</w:t>
            </w:r>
            <w:r>
              <w:rPr>
                <w:rFonts w:cstheme="minorHAnsi"/>
                <w:sz w:val="28"/>
                <w:szCs w:val="28"/>
              </w:rPr>
              <w:t xml:space="preserve">: </w:t>
            </w:r>
            <w:r w:rsidR="00184017">
              <w:rPr>
                <w:rFonts w:cstheme="minorHAnsi"/>
                <w:sz w:val="28"/>
                <w:szCs w:val="28"/>
              </w:rPr>
              <w:t>Updated</w:t>
            </w:r>
            <w:r w:rsidR="00697E02">
              <w:rPr>
                <w:rFonts w:cstheme="minorHAnsi"/>
                <w:sz w:val="28"/>
                <w:szCs w:val="28"/>
              </w:rPr>
              <w:t xml:space="preserve"> the </w:t>
            </w:r>
            <w:r>
              <w:rPr>
                <w:rFonts w:cstheme="minorHAnsi"/>
                <w:sz w:val="28"/>
                <w:szCs w:val="28"/>
              </w:rPr>
              <w:t xml:space="preserve">footer section </w:t>
            </w:r>
            <w:r w:rsidR="001D5CFB">
              <w:rPr>
                <w:rFonts w:cstheme="minorHAnsi"/>
                <w:sz w:val="28"/>
                <w:szCs w:val="28"/>
              </w:rPr>
              <w:t xml:space="preserve">to align with the </w:t>
            </w:r>
            <w:r w:rsidR="00184017">
              <w:rPr>
                <w:rFonts w:cstheme="minorHAnsi"/>
                <w:sz w:val="28"/>
                <w:szCs w:val="28"/>
              </w:rPr>
              <w:t>NCI branding guidelines</w:t>
            </w:r>
            <w:r w:rsidR="00E04296">
              <w:rPr>
                <w:rFonts w:cstheme="minorHAnsi"/>
                <w:sz w:val="28"/>
                <w:szCs w:val="28"/>
              </w:rPr>
              <w:t xml:space="preserve"> and</w:t>
            </w:r>
            <w:r w:rsidR="00184017">
              <w:rPr>
                <w:rFonts w:cstheme="minorHAnsi"/>
                <w:sz w:val="28"/>
                <w:szCs w:val="28"/>
              </w:rPr>
              <w:t xml:space="preserve"> </w:t>
            </w:r>
            <w:r w:rsidR="0060038F">
              <w:rPr>
                <w:rFonts w:cstheme="minorHAnsi"/>
                <w:sz w:val="28"/>
                <w:szCs w:val="28"/>
              </w:rPr>
              <w:t xml:space="preserve">to comply with the Integrated Digital Experience Act </w:t>
            </w:r>
            <w:r w:rsidR="00184017">
              <w:rPr>
                <w:rFonts w:cstheme="minorHAnsi"/>
                <w:sz w:val="28"/>
                <w:szCs w:val="28"/>
              </w:rPr>
              <w:t>for</w:t>
            </w:r>
            <w:r w:rsidR="0060038F">
              <w:rPr>
                <w:rFonts w:cstheme="minorHAnsi"/>
                <w:sz w:val="28"/>
                <w:szCs w:val="28"/>
              </w:rPr>
              <w:t xml:space="preserve"> government customers</w:t>
            </w:r>
            <w:r w:rsidR="00697E02" w:rsidRPr="00184017">
              <w:rPr>
                <w:color w:val="000000" w:themeColor="text1"/>
                <w:sz w:val="28"/>
                <w:szCs w:val="28"/>
              </w:rPr>
              <w:t xml:space="preserve">. </w:t>
            </w:r>
          </w:p>
          <w:p w14:paraId="1506A8D6" w14:textId="1741F8DE" w:rsidR="00697E02" w:rsidRDefault="00697E02" w:rsidP="001161B8">
            <w:pPr>
              <w:rPr>
                <w:sz w:val="28"/>
                <w:szCs w:val="28"/>
                <w:u w:val="single"/>
              </w:rPr>
            </w:pPr>
          </w:p>
          <w:p w14:paraId="58F51CDC" w14:textId="67D97D4B" w:rsidR="00697E02" w:rsidRDefault="00697E02" w:rsidP="001161B8">
            <w:pPr>
              <w:rPr>
                <w:ins w:id="0" w:author="Menon, Sunita (NIH/NCI) [C]" w:date="2022-07-06T15:24:00Z"/>
                <w:sz w:val="28"/>
                <w:szCs w:val="28"/>
                <w:u w:val="single"/>
              </w:rPr>
            </w:pPr>
          </w:p>
          <w:p w14:paraId="54301E82" w14:textId="77777777" w:rsidR="00AA2B8C" w:rsidRDefault="00AA2B8C" w:rsidP="001161B8">
            <w:pPr>
              <w:rPr>
                <w:sz w:val="28"/>
                <w:szCs w:val="28"/>
                <w:u w:val="single"/>
              </w:rPr>
            </w:pPr>
          </w:p>
          <w:p w14:paraId="792C5428" w14:textId="0BD211EF" w:rsidR="001161B8" w:rsidDel="00AA2B8C" w:rsidRDefault="001161B8" w:rsidP="001161B8">
            <w:pPr>
              <w:rPr>
                <w:del w:id="1" w:author="Menon, Sunita (NIH/NCI) [C]" w:date="2022-07-06T15:25:00Z"/>
                <w:sz w:val="28"/>
                <w:szCs w:val="28"/>
                <w:u w:val="single"/>
              </w:rPr>
            </w:pPr>
            <w:r w:rsidRPr="009E130E">
              <w:rPr>
                <w:sz w:val="28"/>
                <w:szCs w:val="28"/>
                <w:u w:val="single"/>
              </w:rPr>
              <w:t>Release 1.</w:t>
            </w:r>
            <w:r>
              <w:rPr>
                <w:sz w:val="28"/>
                <w:szCs w:val="28"/>
                <w:u w:val="single"/>
              </w:rPr>
              <w:t>11</w:t>
            </w:r>
            <w:r w:rsidRPr="009E130E">
              <w:rPr>
                <w:sz w:val="28"/>
                <w:szCs w:val="28"/>
                <w:u w:val="single"/>
              </w:rPr>
              <w:t xml:space="preserve">: </w:t>
            </w:r>
            <w:r>
              <w:rPr>
                <w:sz w:val="28"/>
                <w:szCs w:val="28"/>
                <w:u w:val="single"/>
              </w:rPr>
              <w:t>May 9</w:t>
            </w:r>
            <w:r w:rsidRPr="009E130E">
              <w:rPr>
                <w:sz w:val="28"/>
                <w:szCs w:val="28"/>
                <w:u w:val="single"/>
              </w:rPr>
              <w:t>, 202</w:t>
            </w:r>
            <w:r>
              <w:rPr>
                <w:sz w:val="28"/>
                <w:szCs w:val="28"/>
                <w:u w:val="single"/>
              </w:rPr>
              <w:t>2</w:t>
            </w:r>
          </w:p>
          <w:p w14:paraId="34A586A1" w14:textId="77777777" w:rsidR="001161B8" w:rsidRDefault="001161B8" w:rsidP="001161B8">
            <w:pPr>
              <w:rPr>
                <w:sz w:val="28"/>
                <w:szCs w:val="28"/>
                <w:u w:val="single"/>
              </w:rPr>
            </w:pPr>
          </w:p>
          <w:p w14:paraId="4D2AB151" w14:textId="02149F73" w:rsidR="001161B8" w:rsidRPr="00CE7ED2" w:rsidRDefault="001161B8" w:rsidP="001161B8">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lastRenderedPageBreak/>
              <w:t xml:space="preserve">Ability to </w:t>
            </w:r>
            <w:r>
              <w:rPr>
                <w:sz w:val="28"/>
                <w:szCs w:val="28"/>
              </w:rPr>
              <w:t>search for reference datasets</w:t>
            </w:r>
            <w:r w:rsidRPr="000F30AD">
              <w:rPr>
                <w:sz w:val="28"/>
                <w:szCs w:val="28"/>
              </w:rPr>
              <w:t xml:space="preserve">: </w:t>
            </w:r>
            <w:r>
              <w:rPr>
                <w:sz w:val="28"/>
                <w:szCs w:val="28"/>
              </w:rPr>
              <w:t>A</w:t>
            </w:r>
            <w:r w:rsidR="005B5BA0">
              <w:rPr>
                <w:sz w:val="28"/>
                <w:szCs w:val="28"/>
              </w:rPr>
              <w:t>dded a</w:t>
            </w:r>
            <w:r>
              <w:rPr>
                <w:sz w:val="28"/>
                <w:szCs w:val="28"/>
              </w:rPr>
              <w:t xml:space="preserve"> new filter to the search page to enable users to locate reference </w:t>
            </w:r>
            <w:r w:rsidRPr="00CE7ED2">
              <w:rPr>
                <w:color w:val="000000" w:themeColor="text1"/>
                <w:sz w:val="28"/>
                <w:szCs w:val="28"/>
              </w:rPr>
              <w:t xml:space="preserve">datasets stored in MoDaC. </w:t>
            </w:r>
            <w:r>
              <w:rPr>
                <w:color w:val="000000" w:themeColor="text1"/>
                <w:sz w:val="28"/>
                <w:szCs w:val="28"/>
              </w:rPr>
              <w:t xml:space="preserve">A reference dataset consists of </w:t>
            </w:r>
            <w:r w:rsidR="00DC3709">
              <w:rPr>
                <w:color w:val="000000" w:themeColor="text1"/>
                <w:sz w:val="28"/>
                <w:szCs w:val="28"/>
              </w:rPr>
              <w:t>a formatted dataset</w:t>
            </w:r>
            <w:r>
              <w:rPr>
                <w:color w:val="000000" w:themeColor="text1"/>
                <w:sz w:val="28"/>
                <w:szCs w:val="28"/>
              </w:rPr>
              <w:t xml:space="preserve"> and </w:t>
            </w:r>
            <w:r w:rsidR="00DC3709">
              <w:rPr>
                <w:color w:val="000000" w:themeColor="text1"/>
                <w:sz w:val="28"/>
                <w:szCs w:val="28"/>
              </w:rPr>
              <w:t xml:space="preserve">an </w:t>
            </w:r>
            <w:r>
              <w:rPr>
                <w:color w:val="000000" w:themeColor="text1"/>
                <w:sz w:val="28"/>
                <w:szCs w:val="28"/>
              </w:rPr>
              <w:t>outcome file that can be provided as input to an associated deployed model to generate predictions and perform model evaluation</w:t>
            </w:r>
            <w:r w:rsidRPr="00CE7ED2">
              <w:rPr>
                <w:color w:val="000000" w:themeColor="text1"/>
                <w:sz w:val="28"/>
                <w:szCs w:val="28"/>
              </w:rPr>
              <w:t>.</w:t>
            </w:r>
            <w:r>
              <w:rPr>
                <w:color w:val="000000" w:themeColor="text1"/>
                <w:sz w:val="28"/>
                <w:szCs w:val="28"/>
              </w:rPr>
              <w:t xml:space="preserve"> For details</w:t>
            </w:r>
            <w:r w:rsidR="00DC3709">
              <w:rPr>
                <w:color w:val="000000" w:themeColor="text1"/>
                <w:sz w:val="28"/>
                <w:szCs w:val="28"/>
              </w:rPr>
              <w:t xml:space="preserve"> on using reference datasets</w:t>
            </w:r>
            <w:r>
              <w:rPr>
                <w:color w:val="000000" w:themeColor="text1"/>
                <w:sz w:val="28"/>
                <w:szCs w:val="28"/>
              </w:rPr>
              <w:t xml:space="preserve">, refer to </w:t>
            </w:r>
            <w:hyperlink r:id="rId10" w:history="1">
              <w:r w:rsidR="00DC3709">
                <w:rPr>
                  <w:rStyle w:val="Hyperlink"/>
                  <w:sz w:val="28"/>
                  <w:szCs w:val="28"/>
                </w:rPr>
                <w:t>Performing Model Analysis on a Reference Dataset</w:t>
              </w:r>
            </w:hyperlink>
            <w:r>
              <w:rPr>
                <w:color w:val="000000" w:themeColor="text1"/>
                <w:sz w:val="28"/>
                <w:szCs w:val="28"/>
              </w:rPr>
              <w:t>.</w:t>
            </w:r>
            <w:r w:rsidRPr="00CE7ED2">
              <w:rPr>
                <w:color w:val="000000" w:themeColor="text1"/>
                <w:sz w:val="28"/>
                <w:szCs w:val="28"/>
              </w:rPr>
              <w:t xml:space="preserve"> </w:t>
            </w:r>
            <w:r w:rsidR="002871A6" w:rsidRPr="002871A6">
              <w:rPr>
                <w:color w:val="000000" w:themeColor="text1"/>
                <w:sz w:val="28"/>
                <w:szCs w:val="28"/>
              </w:rPr>
              <w:t xml:space="preserve">Users </w:t>
            </w:r>
            <w:r w:rsidR="00ED01E5" w:rsidRPr="00ED01E5">
              <w:rPr>
                <w:color w:val="000000" w:themeColor="text1"/>
                <w:sz w:val="28"/>
                <w:szCs w:val="28"/>
              </w:rPr>
              <w:t xml:space="preserve">can locate </w:t>
            </w:r>
            <w:r w:rsidR="00ED01E5">
              <w:rPr>
                <w:color w:val="000000" w:themeColor="text1"/>
                <w:sz w:val="28"/>
                <w:szCs w:val="28"/>
              </w:rPr>
              <w:t>reference datasets</w:t>
            </w:r>
            <w:r w:rsidR="00ED01E5" w:rsidRPr="00ED01E5">
              <w:rPr>
                <w:color w:val="000000" w:themeColor="text1"/>
                <w:sz w:val="28"/>
                <w:szCs w:val="28"/>
              </w:rPr>
              <w:t xml:space="preserve"> using the 'Is </w:t>
            </w:r>
            <w:r w:rsidR="00ED01E5">
              <w:rPr>
                <w:color w:val="000000" w:themeColor="text1"/>
                <w:sz w:val="28"/>
                <w:szCs w:val="28"/>
              </w:rPr>
              <w:t>Reference Dataset</w:t>
            </w:r>
            <w:r w:rsidR="00ED01E5" w:rsidRPr="00ED01E5">
              <w:rPr>
                <w:color w:val="000000" w:themeColor="text1"/>
                <w:sz w:val="28"/>
                <w:szCs w:val="28"/>
              </w:rPr>
              <w:t xml:space="preserve">' filter on the Search page. </w:t>
            </w:r>
            <w:r w:rsidR="00275B50" w:rsidRPr="00275B50">
              <w:rPr>
                <w:color w:val="000000" w:themeColor="text1"/>
                <w:sz w:val="28"/>
                <w:szCs w:val="28"/>
              </w:rPr>
              <w:t xml:space="preserve">For details on </w:t>
            </w:r>
            <w:r w:rsidR="00275B50">
              <w:rPr>
                <w:color w:val="000000" w:themeColor="text1"/>
                <w:sz w:val="28"/>
                <w:szCs w:val="28"/>
              </w:rPr>
              <w:t>searching for</w:t>
            </w:r>
            <w:r w:rsidR="00275B50" w:rsidRPr="00275B50">
              <w:rPr>
                <w:color w:val="000000" w:themeColor="text1"/>
                <w:sz w:val="28"/>
                <w:szCs w:val="28"/>
              </w:rPr>
              <w:t xml:space="preserve"> reference datasets, refer to</w:t>
            </w:r>
            <w:r w:rsidR="00275B50">
              <w:rPr>
                <w:color w:val="000000" w:themeColor="text1"/>
                <w:sz w:val="28"/>
                <w:szCs w:val="28"/>
              </w:rPr>
              <w:t xml:space="preserve"> </w:t>
            </w:r>
            <w:hyperlink r:id="rId11" w:history="1">
              <w:r w:rsidR="00275B50" w:rsidRPr="00275B50">
                <w:rPr>
                  <w:rStyle w:val="Hyperlink"/>
                  <w:sz w:val="28"/>
                  <w:szCs w:val="28"/>
                </w:rPr>
                <w:t>Searching for Data</w:t>
              </w:r>
            </w:hyperlink>
            <w:r w:rsidR="00275B50">
              <w:rPr>
                <w:color w:val="000000" w:themeColor="text1"/>
                <w:sz w:val="28"/>
                <w:szCs w:val="28"/>
              </w:rPr>
              <w:t>.</w:t>
            </w:r>
          </w:p>
          <w:p w14:paraId="79E160AA" w14:textId="21FBFF7C" w:rsidR="001161B8" w:rsidRDefault="00436EB5" w:rsidP="001161B8">
            <w:pPr>
              <w:pStyle w:val="ListParagraph"/>
              <w:numPr>
                <w:ilvl w:val="0"/>
                <w:numId w:val="42"/>
              </w:numPr>
              <w:spacing w:before="240" w:after="0"/>
              <w:contextualSpacing w:val="0"/>
              <w:rPr>
                <w:rFonts w:cstheme="minorHAnsi"/>
                <w:sz w:val="28"/>
                <w:szCs w:val="28"/>
              </w:rPr>
            </w:pPr>
            <w:r>
              <w:rPr>
                <w:rFonts w:cstheme="minorHAnsi"/>
                <w:sz w:val="28"/>
                <w:szCs w:val="28"/>
              </w:rPr>
              <w:t xml:space="preserve">New metadata for deployed models: </w:t>
            </w:r>
            <w:r w:rsidR="005B5BA0">
              <w:rPr>
                <w:rFonts w:cstheme="minorHAnsi"/>
                <w:sz w:val="28"/>
                <w:szCs w:val="28"/>
              </w:rPr>
              <w:t>Introduced a</w:t>
            </w:r>
            <w:r>
              <w:rPr>
                <w:rFonts w:cstheme="minorHAnsi"/>
                <w:sz w:val="28"/>
                <w:szCs w:val="28"/>
              </w:rPr>
              <w:t xml:space="preserve"> new mandatory metadata attribute 'Is Model Deployed' to enable users to indicate that </w:t>
            </w:r>
            <w:r w:rsidR="005B5BA0">
              <w:rPr>
                <w:rFonts w:cstheme="minorHAnsi"/>
                <w:sz w:val="28"/>
                <w:szCs w:val="28"/>
              </w:rPr>
              <w:t>the</w:t>
            </w:r>
            <w:r>
              <w:rPr>
                <w:rFonts w:cstheme="minorHAnsi"/>
                <w:sz w:val="28"/>
                <w:szCs w:val="28"/>
              </w:rPr>
              <w:t xml:space="preserve"> model has been deployed and is now available for use</w:t>
            </w:r>
            <w:r w:rsidR="00565F98">
              <w:rPr>
                <w:rFonts w:cstheme="minorHAnsi"/>
                <w:sz w:val="28"/>
                <w:szCs w:val="28"/>
              </w:rPr>
              <w:t>r</w:t>
            </w:r>
            <w:r>
              <w:rPr>
                <w:rFonts w:cstheme="minorHAnsi"/>
                <w:sz w:val="28"/>
                <w:szCs w:val="28"/>
              </w:rPr>
              <w:t xml:space="preserve"> to generate predictions</w:t>
            </w:r>
            <w:r w:rsidR="00565F98">
              <w:rPr>
                <w:rFonts w:cstheme="minorHAnsi"/>
                <w:sz w:val="28"/>
                <w:szCs w:val="28"/>
              </w:rPr>
              <w:t xml:space="preserve"> or perform evaluation</w:t>
            </w:r>
            <w:r>
              <w:rPr>
                <w:rFonts w:cstheme="minorHAnsi"/>
                <w:sz w:val="28"/>
                <w:szCs w:val="28"/>
              </w:rPr>
              <w:t>.</w:t>
            </w:r>
            <w:r w:rsidR="00ED01E5">
              <w:rPr>
                <w:rFonts w:cstheme="minorHAnsi"/>
                <w:sz w:val="28"/>
                <w:szCs w:val="28"/>
              </w:rPr>
              <w:t xml:space="preserve"> For details on specifying or changing this metadata, refer to </w:t>
            </w:r>
            <w:hyperlink r:id="rId12" w:history="1">
              <w:r w:rsidR="00ED01E5" w:rsidRPr="00ED01E5">
                <w:rPr>
                  <w:rStyle w:val="Hyperlink"/>
                  <w:rFonts w:cstheme="minorHAnsi"/>
                  <w:sz w:val="28"/>
                  <w:szCs w:val="28"/>
                </w:rPr>
                <w:t>Adding an Asset</w:t>
              </w:r>
            </w:hyperlink>
            <w:r w:rsidR="00ED01E5">
              <w:rPr>
                <w:rFonts w:cstheme="minorHAnsi"/>
                <w:sz w:val="28"/>
                <w:szCs w:val="28"/>
              </w:rPr>
              <w:t xml:space="preserve"> or </w:t>
            </w:r>
            <w:hyperlink r:id="rId13" w:history="1">
              <w:r w:rsidR="00ED01E5" w:rsidRPr="00ED01E5">
                <w:rPr>
                  <w:rStyle w:val="Hyperlink"/>
                  <w:rFonts w:cstheme="minorHAnsi"/>
                  <w:sz w:val="28"/>
                  <w:szCs w:val="28"/>
                </w:rPr>
                <w:t>Editing Metadata of a Collection</w:t>
              </w:r>
            </w:hyperlink>
            <w:r w:rsidR="00ED01E5">
              <w:rPr>
                <w:rFonts w:cstheme="minorHAnsi"/>
                <w:sz w:val="28"/>
                <w:szCs w:val="28"/>
              </w:rPr>
              <w:t>.</w:t>
            </w:r>
            <w:r w:rsidR="00565F98">
              <w:rPr>
                <w:rFonts w:cstheme="minorHAnsi"/>
                <w:sz w:val="28"/>
                <w:szCs w:val="28"/>
              </w:rPr>
              <w:t xml:space="preserve"> </w:t>
            </w:r>
            <w:r w:rsidR="002871A6">
              <w:rPr>
                <w:rFonts w:cstheme="minorHAnsi"/>
                <w:sz w:val="28"/>
                <w:szCs w:val="28"/>
              </w:rPr>
              <w:t>Users</w:t>
            </w:r>
            <w:r w:rsidR="00ED01E5">
              <w:rPr>
                <w:rFonts w:cstheme="minorHAnsi"/>
                <w:sz w:val="28"/>
                <w:szCs w:val="28"/>
              </w:rPr>
              <w:t xml:space="preserve"> can locate d</w:t>
            </w:r>
            <w:r w:rsidR="00565F98">
              <w:rPr>
                <w:rFonts w:cstheme="minorHAnsi"/>
                <w:sz w:val="28"/>
                <w:szCs w:val="28"/>
              </w:rPr>
              <w:t xml:space="preserve">eployed models using the 'Is Model Deployed' filter on the </w:t>
            </w:r>
            <w:r w:rsidR="00ED01E5">
              <w:rPr>
                <w:rFonts w:cstheme="minorHAnsi"/>
                <w:sz w:val="28"/>
                <w:szCs w:val="28"/>
              </w:rPr>
              <w:t>S</w:t>
            </w:r>
            <w:r w:rsidR="00565F98">
              <w:rPr>
                <w:rFonts w:cstheme="minorHAnsi"/>
                <w:sz w:val="28"/>
                <w:szCs w:val="28"/>
              </w:rPr>
              <w:t xml:space="preserve">earch page. </w:t>
            </w:r>
            <w:r w:rsidR="00ED01E5" w:rsidRPr="00ED01E5">
              <w:rPr>
                <w:rFonts w:cstheme="minorHAnsi"/>
                <w:sz w:val="28"/>
                <w:szCs w:val="28"/>
              </w:rPr>
              <w:t xml:space="preserve">For details on searching for </w:t>
            </w:r>
            <w:r w:rsidR="00ED01E5">
              <w:rPr>
                <w:rFonts w:cstheme="minorHAnsi"/>
                <w:sz w:val="28"/>
                <w:szCs w:val="28"/>
              </w:rPr>
              <w:t>deployed models</w:t>
            </w:r>
            <w:r w:rsidR="00ED01E5" w:rsidRPr="00ED01E5">
              <w:rPr>
                <w:rFonts w:cstheme="minorHAnsi"/>
                <w:sz w:val="28"/>
                <w:szCs w:val="28"/>
              </w:rPr>
              <w:t xml:space="preserve">, refer to </w:t>
            </w:r>
            <w:hyperlink r:id="rId14" w:history="1">
              <w:r w:rsidR="00ED01E5" w:rsidRPr="00ED01E5">
                <w:rPr>
                  <w:rStyle w:val="Hyperlink"/>
                  <w:rFonts w:cstheme="minorHAnsi"/>
                  <w:sz w:val="28"/>
                  <w:szCs w:val="28"/>
                </w:rPr>
                <w:t>Searching for Data</w:t>
              </w:r>
            </w:hyperlink>
            <w:r w:rsidR="00ED01E5" w:rsidRPr="00ED01E5">
              <w:rPr>
                <w:rFonts w:cstheme="minorHAnsi"/>
                <w:sz w:val="28"/>
                <w:szCs w:val="28"/>
              </w:rPr>
              <w:t>.</w:t>
            </w:r>
          </w:p>
          <w:p w14:paraId="6485BDA5" w14:textId="27E47C0F" w:rsidR="001161B8" w:rsidRPr="00DA7590" w:rsidRDefault="00085285" w:rsidP="001161B8">
            <w:pPr>
              <w:pStyle w:val="ListParagraph"/>
              <w:numPr>
                <w:ilvl w:val="0"/>
                <w:numId w:val="42"/>
              </w:numPr>
              <w:spacing w:before="240" w:after="0"/>
              <w:contextualSpacing w:val="0"/>
              <w:rPr>
                <w:rFonts w:cstheme="minorHAnsi"/>
                <w:sz w:val="28"/>
                <w:szCs w:val="28"/>
              </w:rPr>
            </w:pPr>
            <w:r>
              <w:rPr>
                <w:rFonts w:cstheme="minorHAnsi"/>
                <w:sz w:val="28"/>
                <w:szCs w:val="28"/>
              </w:rPr>
              <w:t xml:space="preserve">Storage of user supplied outcome file:  The system now stores the outcome file supplied by the user </w:t>
            </w:r>
            <w:r w:rsidR="002E160F">
              <w:rPr>
                <w:rFonts w:cstheme="minorHAnsi"/>
                <w:sz w:val="28"/>
                <w:szCs w:val="28"/>
              </w:rPr>
              <w:t>for model evaluation</w:t>
            </w:r>
            <w:r>
              <w:rPr>
                <w:rFonts w:cstheme="minorHAnsi"/>
                <w:sz w:val="28"/>
                <w:szCs w:val="28"/>
              </w:rPr>
              <w:t>. Previously</w:t>
            </w:r>
            <w:r w:rsidR="00ED01E5">
              <w:rPr>
                <w:rFonts w:cstheme="minorHAnsi"/>
                <w:sz w:val="28"/>
                <w:szCs w:val="28"/>
              </w:rPr>
              <w:t>, the system stored</w:t>
            </w:r>
            <w:r>
              <w:rPr>
                <w:rFonts w:cstheme="minorHAnsi"/>
                <w:sz w:val="28"/>
                <w:szCs w:val="28"/>
              </w:rPr>
              <w:t xml:space="preserve"> only the input dataset</w:t>
            </w:r>
            <w:r w:rsidR="002E160F">
              <w:rPr>
                <w:rFonts w:cstheme="minorHAnsi"/>
                <w:sz w:val="28"/>
                <w:szCs w:val="28"/>
              </w:rPr>
              <w:t xml:space="preserve"> in MoDaC along with the </w:t>
            </w:r>
            <w:r>
              <w:rPr>
                <w:rFonts w:cstheme="minorHAnsi"/>
                <w:sz w:val="28"/>
                <w:szCs w:val="28"/>
              </w:rPr>
              <w:t xml:space="preserve">evaluation result.  </w:t>
            </w:r>
            <w:r w:rsidR="001161B8" w:rsidRPr="00DA7590">
              <w:rPr>
                <w:rFonts w:cstheme="minorHAnsi"/>
                <w:sz w:val="28"/>
                <w:szCs w:val="28"/>
              </w:rPr>
              <w:t xml:space="preserve"> </w:t>
            </w:r>
          </w:p>
          <w:p w14:paraId="79C95B6C" w14:textId="0051DC46" w:rsidR="001161B8" w:rsidRDefault="00952564" w:rsidP="001161B8">
            <w:pPr>
              <w:pStyle w:val="ListParagraph"/>
              <w:numPr>
                <w:ilvl w:val="0"/>
                <w:numId w:val="42"/>
              </w:numPr>
              <w:spacing w:before="240" w:after="0"/>
              <w:contextualSpacing w:val="0"/>
              <w:rPr>
                <w:rFonts w:cstheme="minorHAnsi"/>
                <w:sz w:val="28"/>
                <w:szCs w:val="28"/>
              </w:rPr>
            </w:pPr>
            <w:r>
              <w:rPr>
                <w:rFonts w:cstheme="minorHAnsi"/>
                <w:sz w:val="28"/>
                <w:szCs w:val="28"/>
              </w:rPr>
              <w:t>Download</w:t>
            </w:r>
            <w:r w:rsidR="001161B8">
              <w:rPr>
                <w:rFonts w:cstheme="minorHAnsi"/>
                <w:sz w:val="28"/>
                <w:szCs w:val="28"/>
              </w:rPr>
              <w:t xml:space="preserve"> page </w:t>
            </w:r>
            <w:r>
              <w:rPr>
                <w:rFonts w:cstheme="minorHAnsi"/>
                <w:sz w:val="28"/>
                <w:szCs w:val="28"/>
              </w:rPr>
              <w:t>enhancement</w:t>
            </w:r>
            <w:r w:rsidR="001161B8">
              <w:rPr>
                <w:rFonts w:cstheme="minorHAnsi"/>
                <w:sz w:val="28"/>
                <w:szCs w:val="28"/>
              </w:rPr>
              <w:t xml:space="preserve">: </w:t>
            </w:r>
            <w:r>
              <w:rPr>
                <w:rFonts w:cstheme="minorHAnsi"/>
                <w:sz w:val="28"/>
                <w:szCs w:val="28"/>
              </w:rPr>
              <w:t>Improve</w:t>
            </w:r>
            <w:r w:rsidR="00DF5C0B">
              <w:rPr>
                <w:rFonts w:cstheme="minorHAnsi"/>
                <w:sz w:val="28"/>
                <w:szCs w:val="28"/>
              </w:rPr>
              <w:t>d</w:t>
            </w:r>
            <w:r w:rsidR="001161B8">
              <w:rPr>
                <w:rFonts w:cstheme="minorHAnsi"/>
                <w:sz w:val="28"/>
                <w:szCs w:val="28"/>
              </w:rPr>
              <w:t xml:space="preserve"> the </w:t>
            </w:r>
            <w:r>
              <w:rPr>
                <w:rFonts w:cstheme="minorHAnsi"/>
                <w:sz w:val="28"/>
                <w:szCs w:val="28"/>
              </w:rPr>
              <w:t>Download</w:t>
            </w:r>
            <w:r w:rsidR="001161B8">
              <w:rPr>
                <w:rFonts w:cstheme="minorHAnsi"/>
                <w:sz w:val="28"/>
                <w:szCs w:val="28"/>
              </w:rPr>
              <w:t xml:space="preserve"> </w:t>
            </w:r>
            <w:r w:rsidR="001161B8" w:rsidRPr="000727D7">
              <w:rPr>
                <w:rFonts w:cstheme="minorHAnsi"/>
                <w:sz w:val="28"/>
                <w:szCs w:val="28"/>
              </w:rPr>
              <w:t xml:space="preserve">page </w:t>
            </w:r>
            <w:r w:rsidR="001161B8">
              <w:rPr>
                <w:rFonts w:cstheme="minorHAnsi"/>
                <w:sz w:val="28"/>
                <w:szCs w:val="28"/>
              </w:rPr>
              <w:t xml:space="preserve">user experience </w:t>
            </w:r>
            <w:r w:rsidR="00DF5C0B">
              <w:rPr>
                <w:rFonts w:cstheme="minorHAnsi"/>
                <w:sz w:val="28"/>
                <w:szCs w:val="28"/>
              </w:rPr>
              <w:t xml:space="preserve">during </w:t>
            </w:r>
            <w:r w:rsidR="005B5BA0">
              <w:rPr>
                <w:rFonts w:cstheme="minorHAnsi"/>
                <w:sz w:val="28"/>
                <w:szCs w:val="28"/>
              </w:rPr>
              <w:t>transfers</w:t>
            </w:r>
            <w:r w:rsidR="00DF5C0B">
              <w:rPr>
                <w:rFonts w:cstheme="minorHAnsi"/>
                <w:sz w:val="28"/>
                <w:szCs w:val="28"/>
              </w:rPr>
              <w:t xml:space="preserve"> to Google Drive </w:t>
            </w:r>
            <w:r w:rsidR="001161B8">
              <w:rPr>
                <w:rFonts w:cstheme="minorHAnsi"/>
                <w:sz w:val="28"/>
                <w:szCs w:val="28"/>
              </w:rPr>
              <w:t xml:space="preserve">by keeping the </w:t>
            </w:r>
            <w:r w:rsidR="00DF5C0B">
              <w:rPr>
                <w:rFonts w:cstheme="minorHAnsi"/>
                <w:sz w:val="28"/>
                <w:szCs w:val="28"/>
              </w:rPr>
              <w:t>Download</w:t>
            </w:r>
            <w:r w:rsidR="001161B8">
              <w:rPr>
                <w:rFonts w:cstheme="minorHAnsi"/>
                <w:sz w:val="28"/>
                <w:szCs w:val="28"/>
              </w:rPr>
              <w:t xml:space="preserve"> button </w:t>
            </w:r>
            <w:r w:rsidR="00ED01E5">
              <w:rPr>
                <w:rFonts w:cstheme="minorHAnsi"/>
                <w:sz w:val="28"/>
                <w:szCs w:val="28"/>
              </w:rPr>
              <w:t xml:space="preserve">inactive </w:t>
            </w:r>
            <w:r w:rsidR="001161B8">
              <w:rPr>
                <w:rFonts w:cstheme="minorHAnsi"/>
                <w:sz w:val="28"/>
                <w:szCs w:val="28"/>
              </w:rPr>
              <w:t xml:space="preserve">until </w:t>
            </w:r>
            <w:r w:rsidR="002871A6">
              <w:rPr>
                <w:rFonts w:cstheme="minorHAnsi"/>
                <w:sz w:val="28"/>
                <w:szCs w:val="28"/>
              </w:rPr>
              <w:t xml:space="preserve">the user completes </w:t>
            </w:r>
            <w:r w:rsidR="005B5BA0">
              <w:rPr>
                <w:rFonts w:cstheme="minorHAnsi"/>
                <w:sz w:val="28"/>
                <w:szCs w:val="28"/>
              </w:rPr>
              <w:t>G</w:t>
            </w:r>
            <w:r w:rsidR="00DF5C0B">
              <w:rPr>
                <w:rFonts w:cstheme="minorHAnsi"/>
                <w:sz w:val="28"/>
                <w:szCs w:val="28"/>
              </w:rPr>
              <w:t xml:space="preserve">oogle authorization and </w:t>
            </w:r>
            <w:r w:rsidR="002871A6">
              <w:rPr>
                <w:rFonts w:cstheme="minorHAnsi"/>
                <w:sz w:val="28"/>
                <w:szCs w:val="28"/>
              </w:rPr>
              <w:t xml:space="preserve">generates </w:t>
            </w:r>
            <w:r w:rsidR="001161B8">
              <w:rPr>
                <w:rFonts w:cstheme="minorHAnsi"/>
                <w:sz w:val="28"/>
                <w:szCs w:val="28"/>
              </w:rPr>
              <w:t xml:space="preserve">the </w:t>
            </w:r>
            <w:r w:rsidR="00DF5C0B">
              <w:rPr>
                <w:rFonts w:cstheme="minorHAnsi"/>
                <w:sz w:val="28"/>
                <w:szCs w:val="28"/>
              </w:rPr>
              <w:t>access token</w:t>
            </w:r>
            <w:r w:rsidR="001161B8">
              <w:rPr>
                <w:rFonts w:cstheme="minorHAnsi"/>
                <w:sz w:val="28"/>
                <w:szCs w:val="28"/>
              </w:rPr>
              <w:t>.</w:t>
            </w:r>
            <w:r w:rsidR="00DF5C0B">
              <w:rPr>
                <w:rFonts w:cstheme="minorHAnsi"/>
                <w:sz w:val="28"/>
                <w:szCs w:val="28"/>
              </w:rPr>
              <w:t xml:space="preserve"> </w:t>
            </w:r>
            <w:r w:rsidR="002871A6">
              <w:rPr>
                <w:rFonts w:cstheme="minorHAnsi"/>
                <w:sz w:val="28"/>
                <w:szCs w:val="28"/>
              </w:rPr>
              <w:t xml:space="preserve">Previously, the user received an </w:t>
            </w:r>
            <w:r w:rsidR="00DF5C0B">
              <w:rPr>
                <w:rFonts w:cstheme="minorHAnsi"/>
                <w:sz w:val="28"/>
                <w:szCs w:val="28"/>
              </w:rPr>
              <w:t xml:space="preserve">error message </w:t>
            </w:r>
            <w:r w:rsidR="002871A6">
              <w:rPr>
                <w:rFonts w:cstheme="minorHAnsi"/>
                <w:sz w:val="28"/>
                <w:szCs w:val="28"/>
              </w:rPr>
              <w:t xml:space="preserve">when </w:t>
            </w:r>
            <w:r w:rsidR="00DF5C0B">
              <w:rPr>
                <w:rFonts w:cstheme="minorHAnsi"/>
                <w:sz w:val="28"/>
                <w:szCs w:val="28"/>
              </w:rPr>
              <w:t xml:space="preserve">clicking the Download button prematurely. </w:t>
            </w:r>
            <w:r w:rsidR="001161B8">
              <w:rPr>
                <w:rFonts w:cstheme="minorHAnsi"/>
                <w:sz w:val="28"/>
                <w:szCs w:val="28"/>
              </w:rPr>
              <w:t xml:space="preserve"> </w:t>
            </w:r>
          </w:p>
          <w:p w14:paraId="0CF7FCA9" w14:textId="29098FAC" w:rsidR="005B5BA0" w:rsidRPr="005B5BA0" w:rsidRDefault="005025EA" w:rsidP="001161B8">
            <w:pPr>
              <w:pStyle w:val="ListParagraph"/>
              <w:numPr>
                <w:ilvl w:val="0"/>
                <w:numId w:val="42"/>
              </w:numPr>
              <w:spacing w:before="240" w:after="0"/>
              <w:contextualSpacing w:val="0"/>
              <w:rPr>
                <w:rFonts w:cstheme="minorHAnsi"/>
                <w:sz w:val="28"/>
                <w:szCs w:val="28"/>
              </w:rPr>
            </w:pPr>
            <w:r>
              <w:rPr>
                <w:color w:val="000000" w:themeColor="text1"/>
                <w:sz w:val="28"/>
                <w:szCs w:val="28"/>
              </w:rPr>
              <w:t>Asset Details page enhancement</w:t>
            </w:r>
            <w:r w:rsidR="001161B8">
              <w:rPr>
                <w:color w:val="000000" w:themeColor="text1"/>
                <w:sz w:val="28"/>
                <w:szCs w:val="28"/>
              </w:rPr>
              <w:t xml:space="preserve">: </w:t>
            </w:r>
            <w:r w:rsidR="006F5167">
              <w:rPr>
                <w:color w:val="000000" w:themeColor="text1"/>
                <w:sz w:val="28"/>
                <w:szCs w:val="28"/>
              </w:rPr>
              <w:t>Added three new columns to the table on Predictions tab of the Asset Details page</w:t>
            </w:r>
            <w:r w:rsidR="002871A6">
              <w:rPr>
                <w:color w:val="000000" w:themeColor="text1"/>
                <w:sz w:val="28"/>
                <w:szCs w:val="28"/>
              </w:rPr>
              <w:t>:</w:t>
            </w:r>
            <w:r w:rsidR="006F5167">
              <w:rPr>
                <w:color w:val="000000" w:themeColor="text1"/>
                <w:sz w:val="28"/>
                <w:szCs w:val="28"/>
              </w:rPr>
              <w:t xml:space="preserve">  </w:t>
            </w:r>
            <w:r w:rsidR="002871A6">
              <w:rPr>
                <w:color w:val="000000" w:themeColor="text1"/>
                <w:sz w:val="28"/>
                <w:szCs w:val="28"/>
              </w:rPr>
              <w:t xml:space="preserve">the </w:t>
            </w:r>
            <w:r w:rsidR="006F5167">
              <w:rPr>
                <w:color w:val="000000" w:themeColor="text1"/>
                <w:sz w:val="28"/>
                <w:szCs w:val="28"/>
              </w:rPr>
              <w:t>name of the outcome file supplied by the user, the MoDaC task ID of the executed process, and the date on which the process completed</w:t>
            </w:r>
            <w:r w:rsidR="001161B8">
              <w:rPr>
                <w:color w:val="000000" w:themeColor="text1"/>
                <w:sz w:val="28"/>
                <w:szCs w:val="28"/>
              </w:rPr>
              <w:t xml:space="preserve">. </w:t>
            </w:r>
            <w:r w:rsidR="003E57DF">
              <w:rPr>
                <w:color w:val="000000" w:themeColor="text1"/>
                <w:sz w:val="28"/>
                <w:szCs w:val="28"/>
              </w:rPr>
              <w:t xml:space="preserve">For additional information on this page, see </w:t>
            </w:r>
            <w:hyperlink r:id="rId15" w:history="1">
              <w:r w:rsidR="003E57DF" w:rsidRPr="003E57DF">
                <w:rPr>
                  <w:rStyle w:val="Hyperlink"/>
                  <w:sz w:val="28"/>
                  <w:szCs w:val="28"/>
                </w:rPr>
                <w:t xml:space="preserve">Exploring </w:t>
              </w:r>
              <w:r w:rsidR="002871A6">
                <w:rPr>
                  <w:rStyle w:val="Hyperlink"/>
                  <w:sz w:val="28"/>
                  <w:szCs w:val="28"/>
                </w:rPr>
                <w:t>D</w:t>
              </w:r>
              <w:r w:rsidR="003E57DF" w:rsidRPr="003E57DF">
                <w:rPr>
                  <w:rStyle w:val="Hyperlink"/>
                  <w:sz w:val="28"/>
                  <w:szCs w:val="28"/>
                </w:rPr>
                <w:t>etails of an Asset</w:t>
              </w:r>
            </w:hyperlink>
            <w:r w:rsidR="005B5BA0">
              <w:rPr>
                <w:color w:val="000000" w:themeColor="text1"/>
                <w:sz w:val="28"/>
                <w:szCs w:val="28"/>
              </w:rPr>
              <w:t>.</w:t>
            </w:r>
          </w:p>
          <w:p w14:paraId="4F3C205A" w14:textId="77777777" w:rsidR="001161B8" w:rsidRDefault="001161B8" w:rsidP="007D7988">
            <w:pPr>
              <w:rPr>
                <w:sz w:val="28"/>
                <w:szCs w:val="28"/>
                <w:u w:val="single"/>
              </w:rPr>
            </w:pPr>
          </w:p>
          <w:p w14:paraId="5C817E03" w14:textId="77777777" w:rsidR="005B5BA0" w:rsidRDefault="005B5BA0" w:rsidP="007D7988">
            <w:pPr>
              <w:rPr>
                <w:sz w:val="28"/>
                <w:szCs w:val="28"/>
                <w:u w:val="single"/>
              </w:rPr>
            </w:pPr>
          </w:p>
          <w:p w14:paraId="360E6989" w14:textId="2DB38EFE" w:rsidR="007D7988" w:rsidRDefault="007D7988" w:rsidP="007D7988">
            <w:pPr>
              <w:rPr>
                <w:sz w:val="28"/>
                <w:szCs w:val="28"/>
                <w:u w:val="single"/>
              </w:rPr>
            </w:pPr>
            <w:r w:rsidRPr="009E130E">
              <w:rPr>
                <w:sz w:val="28"/>
                <w:szCs w:val="28"/>
                <w:u w:val="single"/>
              </w:rPr>
              <w:t>Release 1.</w:t>
            </w:r>
            <w:r w:rsidR="004D1A4D">
              <w:rPr>
                <w:sz w:val="28"/>
                <w:szCs w:val="28"/>
                <w:u w:val="single"/>
              </w:rPr>
              <w:t>10</w:t>
            </w:r>
            <w:r w:rsidRPr="009E130E">
              <w:rPr>
                <w:sz w:val="28"/>
                <w:szCs w:val="28"/>
                <w:u w:val="single"/>
              </w:rPr>
              <w:t xml:space="preserve">: </w:t>
            </w:r>
            <w:r w:rsidR="004D1A4D">
              <w:rPr>
                <w:sz w:val="28"/>
                <w:szCs w:val="28"/>
                <w:u w:val="single"/>
              </w:rPr>
              <w:t>April 5</w:t>
            </w:r>
            <w:r w:rsidRPr="009E130E">
              <w:rPr>
                <w:sz w:val="28"/>
                <w:szCs w:val="28"/>
                <w:u w:val="single"/>
              </w:rPr>
              <w:t>, 202</w:t>
            </w:r>
            <w:r w:rsidR="00F423F5">
              <w:rPr>
                <w:sz w:val="28"/>
                <w:szCs w:val="28"/>
                <w:u w:val="single"/>
              </w:rPr>
              <w:t>2</w:t>
            </w:r>
          </w:p>
          <w:p w14:paraId="7D12833C" w14:textId="0710A60B" w:rsidR="002D1C67" w:rsidRDefault="002D1C67" w:rsidP="00E75D89">
            <w:pPr>
              <w:rPr>
                <w:sz w:val="28"/>
                <w:szCs w:val="28"/>
                <w:u w:val="single"/>
              </w:rPr>
            </w:pPr>
          </w:p>
          <w:p w14:paraId="5990050F" w14:textId="6ED9859C" w:rsidR="000F30AD" w:rsidRPr="00CE7ED2" w:rsidRDefault="000F30AD" w:rsidP="000F30AD">
            <w:pPr>
              <w:pStyle w:val="ListParagraph"/>
              <w:numPr>
                <w:ilvl w:val="0"/>
                <w:numId w:val="42"/>
              </w:numPr>
              <w:spacing w:before="240" w:after="0"/>
              <w:contextualSpacing w:val="0"/>
              <w:rPr>
                <w:rFonts w:cstheme="minorHAnsi"/>
                <w:color w:val="000000" w:themeColor="text1"/>
                <w:sz w:val="28"/>
                <w:szCs w:val="28"/>
              </w:rPr>
            </w:pPr>
            <w:r w:rsidRPr="000F30AD">
              <w:rPr>
                <w:sz w:val="28"/>
                <w:szCs w:val="28"/>
              </w:rPr>
              <w:t xml:space="preserve">Ability to </w:t>
            </w:r>
            <w:r>
              <w:rPr>
                <w:sz w:val="28"/>
                <w:szCs w:val="28"/>
              </w:rPr>
              <w:t>use</w:t>
            </w:r>
            <w:r w:rsidRPr="000F30AD">
              <w:rPr>
                <w:sz w:val="28"/>
                <w:szCs w:val="28"/>
              </w:rPr>
              <w:t xml:space="preserve"> reference datasets for model analysis: </w:t>
            </w:r>
            <w:r w:rsidRPr="00CE7ED2">
              <w:rPr>
                <w:color w:val="000000" w:themeColor="text1"/>
                <w:sz w:val="28"/>
                <w:szCs w:val="28"/>
              </w:rPr>
              <w:t xml:space="preserve">Added the ability to use reference datasets stored in MoDaC to </w:t>
            </w:r>
            <w:r w:rsidR="006D2225">
              <w:rPr>
                <w:color w:val="000000" w:themeColor="text1"/>
                <w:sz w:val="28"/>
                <w:szCs w:val="28"/>
              </w:rPr>
              <w:t>perform model evaluation</w:t>
            </w:r>
            <w:r w:rsidRPr="00CE7ED2">
              <w:rPr>
                <w:color w:val="000000" w:themeColor="text1"/>
                <w:sz w:val="28"/>
                <w:szCs w:val="28"/>
              </w:rPr>
              <w:t xml:space="preserve">. </w:t>
            </w:r>
            <w:r w:rsidR="006D2225">
              <w:rPr>
                <w:color w:val="000000" w:themeColor="text1"/>
                <w:sz w:val="28"/>
                <w:szCs w:val="28"/>
              </w:rPr>
              <w:t>O</w:t>
            </w:r>
            <w:r w:rsidR="00CE7ED2">
              <w:rPr>
                <w:color w:val="000000" w:themeColor="text1"/>
                <w:sz w:val="28"/>
                <w:szCs w:val="28"/>
              </w:rPr>
              <w:t>wner of th</w:t>
            </w:r>
            <w:r w:rsidR="006D2225">
              <w:rPr>
                <w:color w:val="000000" w:themeColor="text1"/>
                <w:sz w:val="28"/>
                <w:szCs w:val="28"/>
              </w:rPr>
              <w:t>e</w:t>
            </w:r>
            <w:r w:rsidR="00CE7ED2">
              <w:rPr>
                <w:color w:val="000000" w:themeColor="text1"/>
                <w:sz w:val="28"/>
                <w:szCs w:val="28"/>
              </w:rPr>
              <w:t xml:space="preserve"> dataset </w:t>
            </w:r>
            <w:r w:rsidR="006D2225">
              <w:rPr>
                <w:color w:val="000000" w:themeColor="text1"/>
                <w:sz w:val="28"/>
                <w:szCs w:val="28"/>
              </w:rPr>
              <w:t>can</w:t>
            </w:r>
            <w:r w:rsidRPr="00CE7ED2">
              <w:rPr>
                <w:color w:val="000000" w:themeColor="text1"/>
                <w:sz w:val="28"/>
                <w:szCs w:val="28"/>
              </w:rPr>
              <w:t xml:space="preserve"> mark </w:t>
            </w:r>
            <w:r w:rsidR="00CE7ED2">
              <w:rPr>
                <w:color w:val="000000" w:themeColor="text1"/>
                <w:sz w:val="28"/>
                <w:szCs w:val="28"/>
              </w:rPr>
              <w:t>it</w:t>
            </w:r>
            <w:r w:rsidRPr="00CE7ED2">
              <w:rPr>
                <w:color w:val="000000" w:themeColor="text1"/>
                <w:sz w:val="28"/>
                <w:szCs w:val="28"/>
              </w:rPr>
              <w:t xml:space="preserve"> as a reference dataset</w:t>
            </w:r>
            <w:r w:rsidR="00CE7ED2">
              <w:rPr>
                <w:color w:val="000000" w:themeColor="text1"/>
                <w:sz w:val="28"/>
                <w:szCs w:val="28"/>
              </w:rPr>
              <w:t xml:space="preserve"> through the 'Is Reference Dataset' </w:t>
            </w:r>
            <w:r w:rsidR="00CE7ED2">
              <w:rPr>
                <w:color w:val="000000" w:themeColor="text1"/>
                <w:sz w:val="28"/>
                <w:szCs w:val="28"/>
              </w:rPr>
              <w:lastRenderedPageBreak/>
              <w:t xml:space="preserve">metadata attribute </w:t>
            </w:r>
            <w:r w:rsidR="00CE7ED2" w:rsidRPr="00CE7ED2">
              <w:rPr>
                <w:color w:val="000000" w:themeColor="text1"/>
                <w:sz w:val="28"/>
                <w:szCs w:val="28"/>
              </w:rPr>
              <w:t>and indicate which model</w:t>
            </w:r>
            <w:r w:rsidR="00FA50AA">
              <w:rPr>
                <w:color w:val="000000" w:themeColor="text1"/>
                <w:sz w:val="28"/>
                <w:szCs w:val="28"/>
              </w:rPr>
              <w:t>s</w:t>
            </w:r>
            <w:r w:rsidR="00CE7ED2" w:rsidRPr="00CE7ED2">
              <w:rPr>
                <w:color w:val="000000" w:themeColor="text1"/>
                <w:sz w:val="28"/>
                <w:szCs w:val="28"/>
              </w:rPr>
              <w:t xml:space="preserve"> it </w:t>
            </w:r>
            <w:r w:rsidR="006D2225">
              <w:rPr>
                <w:color w:val="000000" w:themeColor="text1"/>
                <w:sz w:val="28"/>
                <w:szCs w:val="28"/>
              </w:rPr>
              <w:t xml:space="preserve">can be </w:t>
            </w:r>
            <w:r w:rsidR="00CE7ED2" w:rsidRPr="00CE7ED2">
              <w:rPr>
                <w:color w:val="000000" w:themeColor="text1"/>
                <w:sz w:val="28"/>
                <w:szCs w:val="28"/>
              </w:rPr>
              <w:t>appli</w:t>
            </w:r>
            <w:r w:rsidR="006D2225">
              <w:rPr>
                <w:color w:val="000000" w:themeColor="text1"/>
                <w:sz w:val="28"/>
                <w:szCs w:val="28"/>
              </w:rPr>
              <w:t>ed</w:t>
            </w:r>
            <w:r w:rsidR="00CE7ED2" w:rsidRPr="00CE7ED2">
              <w:rPr>
                <w:color w:val="000000" w:themeColor="text1"/>
                <w:sz w:val="28"/>
                <w:szCs w:val="28"/>
              </w:rPr>
              <w:t xml:space="preserve"> to. The</w:t>
            </w:r>
            <w:r w:rsidR="0077746A">
              <w:rPr>
                <w:color w:val="000000" w:themeColor="text1"/>
                <w:sz w:val="28"/>
                <w:szCs w:val="28"/>
              </w:rPr>
              <w:t xml:space="preserve"> system displays the</w:t>
            </w:r>
            <w:r w:rsidR="00CE7ED2" w:rsidRPr="00CE7ED2">
              <w:rPr>
                <w:color w:val="000000" w:themeColor="text1"/>
                <w:sz w:val="28"/>
                <w:szCs w:val="28"/>
              </w:rPr>
              <w:t xml:space="preserve"> </w:t>
            </w:r>
            <w:r w:rsidR="00CE7ED2" w:rsidRPr="00CE7ED2">
              <w:rPr>
                <w:i/>
                <w:iCs/>
                <w:color w:val="000000" w:themeColor="text1"/>
                <w:sz w:val="28"/>
                <w:szCs w:val="28"/>
              </w:rPr>
              <w:t>G</w:t>
            </w:r>
            <w:r w:rsidRPr="00CE7ED2">
              <w:rPr>
                <w:i/>
                <w:iCs/>
                <w:color w:val="000000" w:themeColor="text1"/>
                <w:sz w:val="28"/>
                <w:szCs w:val="28"/>
              </w:rPr>
              <w:t xml:space="preserve">enerate </w:t>
            </w:r>
            <w:r w:rsidR="00CE7ED2" w:rsidRPr="00CE7ED2">
              <w:rPr>
                <w:i/>
                <w:iCs/>
                <w:color w:val="000000" w:themeColor="text1"/>
                <w:sz w:val="28"/>
                <w:szCs w:val="28"/>
              </w:rPr>
              <w:t>P</w:t>
            </w:r>
            <w:r w:rsidRPr="00CE7ED2">
              <w:rPr>
                <w:i/>
                <w:iCs/>
                <w:color w:val="000000" w:themeColor="text1"/>
                <w:sz w:val="28"/>
                <w:szCs w:val="28"/>
              </w:rPr>
              <w:t>redictions</w:t>
            </w:r>
            <w:r w:rsidRPr="00CE7ED2">
              <w:rPr>
                <w:color w:val="000000" w:themeColor="text1"/>
                <w:sz w:val="28"/>
                <w:szCs w:val="28"/>
              </w:rPr>
              <w:t xml:space="preserve"> </w:t>
            </w:r>
            <w:r w:rsidR="00CE7ED2" w:rsidRPr="00CE7ED2">
              <w:rPr>
                <w:color w:val="000000" w:themeColor="text1"/>
                <w:sz w:val="28"/>
                <w:szCs w:val="28"/>
              </w:rPr>
              <w:t xml:space="preserve">button on the Asset Details page of </w:t>
            </w:r>
            <w:proofErr w:type="gramStart"/>
            <w:r w:rsidR="00CE7ED2" w:rsidRPr="00CE7ED2">
              <w:rPr>
                <w:color w:val="000000" w:themeColor="text1"/>
                <w:sz w:val="28"/>
                <w:szCs w:val="28"/>
              </w:rPr>
              <w:t>that  dataset</w:t>
            </w:r>
            <w:proofErr w:type="gramEnd"/>
            <w:r w:rsidR="00CE7ED2" w:rsidRPr="00CE7ED2">
              <w:rPr>
                <w:color w:val="000000" w:themeColor="text1"/>
                <w:sz w:val="28"/>
                <w:szCs w:val="28"/>
              </w:rPr>
              <w:t>.</w:t>
            </w:r>
            <w:r w:rsidR="00FA50AA">
              <w:rPr>
                <w:color w:val="000000" w:themeColor="text1"/>
                <w:sz w:val="28"/>
                <w:szCs w:val="28"/>
              </w:rPr>
              <w:t xml:space="preserve"> For details, refer to</w:t>
            </w:r>
            <w:r w:rsidR="0077746A">
              <w:rPr>
                <w:color w:val="000000" w:themeColor="text1"/>
                <w:sz w:val="28"/>
                <w:szCs w:val="28"/>
              </w:rPr>
              <w:t xml:space="preserve"> </w:t>
            </w:r>
            <w:hyperlink r:id="rId16" w:history="1">
              <w:r w:rsidR="00C32B1E">
                <w:rPr>
                  <w:rStyle w:val="Hyperlink"/>
                  <w:sz w:val="28"/>
                  <w:szCs w:val="28"/>
                </w:rPr>
                <w:t xml:space="preserve">Generating </w:t>
              </w:r>
              <w:r w:rsidR="0077746A" w:rsidRPr="0077746A">
                <w:rPr>
                  <w:rStyle w:val="Hyperlink"/>
                  <w:sz w:val="28"/>
                  <w:szCs w:val="28"/>
                </w:rPr>
                <w:t>Predictions and Evaluating Models</w:t>
              </w:r>
            </w:hyperlink>
            <w:r w:rsidR="0077746A">
              <w:rPr>
                <w:color w:val="000000" w:themeColor="text1"/>
                <w:sz w:val="28"/>
                <w:szCs w:val="28"/>
              </w:rPr>
              <w:t>.</w:t>
            </w:r>
            <w:r w:rsidR="00CE7ED2" w:rsidRPr="00CE7ED2">
              <w:rPr>
                <w:color w:val="000000" w:themeColor="text1"/>
                <w:sz w:val="28"/>
                <w:szCs w:val="28"/>
              </w:rPr>
              <w:t xml:space="preserve"> </w:t>
            </w:r>
          </w:p>
          <w:p w14:paraId="28628DE6" w14:textId="5B549C2F" w:rsidR="00FA50AA" w:rsidRDefault="006D2225" w:rsidP="000F58DB">
            <w:pPr>
              <w:pStyle w:val="ListParagraph"/>
              <w:numPr>
                <w:ilvl w:val="0"/>
                <w:numId w:val="42"/>
              </w:numPr>
              <w:spacing w:before="240" w:after="0"/>
              <w:contextualSpacing w:val="0"/>
              <w:rPr>
                <w:rFonts w:cstheme="minorHAnsi"/>
                <w:sz w:val="28"/>
                <w:szCs w:val="28"/>
              </w:rPr>
            </w:pPr>
            <w:r>
              <w:rPr>
                <w:rFonts w:cstheme="minorHAnsi"/>
                <w:sz w:val="28"/>
                <w:szCs w:val="28"/>
              </w:rPr>
              <w:t>N</w:t>
            </w:r>
            <w:r w:rsidR="00FA50AA">
              <w:rPr>
                <w:rFonts w:cstheme="minorHAnsi"/>
                <w:sz w:val="28"/>
                <w:szCs w:val="28"/>
              </w:rPr>
              <w:t xml:space="preserve">ew metrics for model evaluation: The </w:t>
            </w:r>
            <w:r w:rsidR="0077746A">
              <w:rPr>
                <w:rFonts w:cstheme="minorHAnsi"/>
                <w:sz w:val="28"/>
                <w:szCs w:val="28"/>
              </w:rPr>
              <w:t xml:space="preserve">system computes </w:t>
            </w:r>
            <w:r w:rsidR="00FA50AA">
              <w:rPr>
                <w:rFonts w:cstheme="minorHAnsi"/>
                <w:sz w:val="28"/>
                <w:szCs w:val="28"/>
              </w:rPr>
              <w:t>following new metrics - precision, recall</w:t>
            </w:r>
            <w:r w:rsidR="0077746A">
              <w:rPr>
                <w:rFonts w:cstheme="minorHAnsi"/>
                <w:sz w:val="28"/>
                <w:szCs w:val="28"/>
              </w:rPr>
              <w:t>,</w:t>
            </w:r>
            <w:r w:rsidR="00FA50AA">
              <w:rPr>
                <w:rFonts w:cstheme="minorHAnsi"/>
                <w:sz w:val="28"/>
                <w:szCs w:val="28"/>
              </w:rPr>
              <w:t xml:space="preserve"> and loss</w:t>
            </w:r>
            <w:r w:rsidR="0077746A">
              <w:rPr>
                <w:rFonts w:cstheme="minorHAnsi"/>
                <w:sz w:val="28"/>
                <w:szCs w:val="28"/>
              </w:rPr>
              <w:t xml:space="preserve"> -</w:t>
            </w:r>
            <w:r w:rsidR="00FA50AA">
              <w:rPr>
                <w:rFonts w:cstheme="minorHAnsi"/>
                <w:sz w:val="28"/>
                <w:szCs w:val="28"/>
              </w:rPr>
              <w:t xml:space="preserve"> whenever applicable for the deployed models.</w:t>
            </w:r>
          </w:p>
          <w:p w14:paraId="5319EC70" w14:textId="760470DE" w:rsidR="006D2225" w:rsidRDefault="006D2225" w:rsidP="006D2225">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locate models available for analysis: Added the ability to filter on the search page, machine learning models that are deployed and available to run predictions on and to evaluate. For details, refer to </w:t>
            </w:r>
            <w:hyperlink r:id="rId17" w:history="1">
              <w:r w:rsidR="0077746A">
                <w:rPr>
                  <w:rStyle w:val="Hyperlink"/>
                  <w:rFonts w:cstheme="minorHAnsi"/>
                  <w:sz w:val="28"/>
                  <w:szCs w:val="28"/>
                </w:rPr>
                <w:t>Searching for Data While Logged In</w:t>
              </w:r>
            </w:hyperlink>
            <w:r>
              <w:rPr>
                <w:rFonts w:cstheme="minorHAnsi"/>
                <w:sz w:val="28"/>
                <w:szCs w:val="28"/>
              </w:rPr>
              <w:t>.</w:t>
            </w:r>
          </w:p>
          <w:p w14:paraId="27D100A1" w14:textId="7E302E64" w:rsidR="008B08F6" w:rsidRDefault="00862E82"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Assist users on session expiry: Enhanced session management to display the login page when a user tries to continue working on a </w:t>
            </w:r>
            <w:r w:rsidR="000727D7">
              <w:rPr>
                <w:rFonts w:cstheme="minorHAnsi"/>
                <w:sz w:val="28"/>
                <w:szCs w:val="28"/>
              </w:rPr>
              <w:t xml:space="preserve">page </w:t>
            </w:r>
            <w:r>
              <w:rPr>
                <w:rFonts w:cstheme="minorHAnsi"/>
                <w:sz w:val="28"/>
                <w:szCs w:val="28"/>
              </w:rPr>
              <w:t>after the session has expired. Once the user log</w:t>
            </w:r>
            <w:r w:rsidR="00B93BA5">
              <w:rPr>
                <w:rFonts w:cstheme="minorHAnsi"/>
                <w:sz w:val="28"/>
                <w:szCs w:val="28"/>
              </w:rPr>
              <w:t>s</w:t>
            </w:r>
            <w:r>
              <w:rPr>
                <w:rFonts w:cstheme="minorHAnsi"/>
                <w:sz w:val="28"/>
                <w:szCs w:val="28"/>
              </w:rPr>
              <w:t xml:space="preserve"> </w:t>
            </w:r>
            <w:r w:rsidR="00067F63">
              <w:rPr>
                <w:rFonts w:cstheme="minorHAnsi"/>
                <w:sz w:val="28"/>
                <w:szCs w:val="28"/>
              </w:rPr>
              <w:t xml:space="preserve">back </w:t>
            </w:r>
            <w:r>
              <w:rPr>
                <w:rFonts w:cstheme="minorHAnsi"/>
                <w:sz w:val="28"/>
                <w:szCs w:val="28"/>
              </w:rPr>
              <w:t xml:space="preserve">in, </w:t>
            </w:r>
            <w:r w:rsidR="000727D7">
              <w:rPr>
                <w:rFonts w:cstheme="minorHAnsi"/>
                <w:sz w:val="28"/>
                <w:szCs w:val="28"/>
              </w:rPr>
              <w:t xml:space="preserve">the system displays </w:t>
            </w:r>
            <w:r>
              <w:rPr>
                <w:rFonts w:cstheme="minorHAnsi"/>
                <w:sz w:val="28"/>
                <w:szCs w:val="28"/>
              </w:rPr>
              <w:t xml:space="preserve">the original </w:t>
            </w:r>
            <w:r w:rsidR="000727D7" w:rsidRPr="000727D7">
              <w:rPr>
                <w:rFonts w:cstheme="minorHAnsi"/>
                <w:sz w:val="28"/>
                <w:szCs w:val="28"/>
              </w:rPr>
              <w:t>page again</w:t>
            </w:r>
            <w:r>
              <w:rPr>
                <w:rFonts w:cstheme="minorHAnsi"/>
                <w:sz w:val="28"/>
                <w:szCs w:val="28"/>
              </w:rPr>
              <w:t xml:space="preserve">. </w:t>
            </w:r>
          </w:p>
          <w:p w14:paraId="63ACB173" w14:textId="23F363D3" w:rsidR="009C10B3"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Upload </w:t>
            </w:r>
            <w:r w:rsidR="000727D7">
              <w:rPr>
                <w:rFonts w:cstheme="minorHAnsi"/>
                <w:sz w:val="28"/>
                <w:szCs w:val="28"/>
              </w:rPr>
              <w:t xml:space="preserve">page </w:t>
            </w:r>
            <w:r>
              <w:rPr>
                <w:rFonts w:cstheme="minorHAnsi"/>
                <w:sz w:val="28"/>
                <w:szCs w:val="28"/>
              </w:rPr>
              <w:t>improvement</w:t>
            </w:r>
            <w:r w:rsidR="009C10B3">
              <w:rPr>
                <w:rFonts w:cstheme="minorHAnsi"/>
                <w:sz w:val="28"/>
                <w:szCs w:val="28"/>
              </w:rPr>
              <w:t xml:space="preserve">: </w:t>
            </w:r>
            <w:r w:rsidR="00225A63">
              <w:rPr>
                <w:rFonts w:cstheme="minorHAnsi"/>
                <w:sz w:val="28"/>
                <w:szCs w:val="28"/>
              </w:rPr>
              <w:t xml:space="preserve">Improved the Upload </w:t>
            </w:r>
            <w:r w:rsidR="000727D7" w:rsidRPr="000727D7">
              <w:rPr>
                <w:rFonts w:cstheme="minorHAnsi"/>
                <w:sz w:val="28"/>
                <w:szCs w:val="28"/>
              </w:rPr>
              <w:t xml:space="preserve">page </w:t>
            </w:r>
            <w:r w:rsidR="00225A63">
              <w:rPr>
                <w:rFonts w:cstheme="minorHAnsi"/>
                <w:sz w:val="28"/>
                <w:szCs w:val="28"/>
              </w:rPr>
              <w:t xml:space="preserve">user experience by keeping the </w:t>
            </w:r>
            <w:r w:rsidR="000727D7">
              <w:rPr>
                <w:rFonts w:cstheme="minorHAnsi"/>
                <w:sz w:val="28"/>
                <w:szCs w:val="28"/>
              </w:rPr>
              <w:t>U</w:t>
            </w:r>
            <w:r w:rsidR="00225A63">
              <w:rPr>
                <w:rFonts w:cstheme="minorHAnsi"/>
                <w:sz w:val="28"/>
                <w:szCs w:val="28"/>
              </w:rPr>
              <w:t xml:space="preserve">pload button disabled until </w:t>
            </w:r>
            <w:r w:rsidR="000727D7">
              <w:rPr>
                <w:rFonts w:cstheme="minorHAnsi"/>
                <w:sz w:val="28"/>
                <w:szCs w:val="28"/>
              </w:rPr>
              <w:t xml:space="preserve">the user has provided </w:t>
            </w:r>
            <w:r w:rsidR="00225A63">
              <w:rPr>
                <w:rFonts w:cstheme="minorHAnsi"/>
                <w:sz w:val="28"/>
                <w:szCs w:val="28"/>
              </w:rPr>
              <w:t>all the required inputs</w:t>
            </w:r>
            <w:r w:rsidR="00CC60CD">
              <w:rPr>
                <w:rFonts w:cstheme="minorHAnsi"/>
                <w:sz w:val="28"/>
                <w:szCs w:val="28"/>
              </w:rPr>
              <w:t xml:space="preserve">. </w:t>
            </w:r>
          </w:p>
          <w:p w14:paraId="62247820" w14:textId="5844A91A" w:rsidR="00991F44" w:rsidRPr="00991F44" w:rsidRDefault="00BE6947" w:rsidP="000F58DB">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delete </w:t>
            </w:r>
            <w:r w:rsidR="007C6DCC">
              <w:rPr>
                <w:rFonts w:cstheme="minorHAnsi"/>
                <w:sz w:val="28"/>
                <w:szCs w:val="28"/>
              </w:rPr>
              <w:t xml:space="preserve">sub-folders in </w:t>
            </w:r>
            <w:r>
              <w:rPr>
                <w:rFonts w:cstheme="minorHAnsi"/>
                <w:sz w:val="28"/>
                <w:szCs w:val="28"/>
              </w:rPr>
              <w:t>Asset</w:t>
            </w:r>
            <w:r w:rsidR="007C6DCC">
              <w:rPr>
                <w:rFonts w:cstheme="minorHAnsi"/>
                <w:sz w:val="28"/>
                <w:szCs w:val="28"/>
              </w:rPr>
              <w:t>s</w:t>
            </w:r>
            <w:r>
              <w:rPr>
                <w:rFonts w:cstheme="minorHAnsi"/>
                <w:sz w:val="28"/>
                <w:szCs w:val="28"/>
              </w:rPr>
              <w:t xml:space="preserve">: </w:t>
            </w:r>
            <w:r w:rsidR="00991F44">
              <w:rPr>
                <w:rFonts w:cstheme="minorHAnsi"/>
                <w:sz w:val="28"/>
                <w:szCs w:val="28"/>
              </w:rPr>
              <w:t xml:space="preserve">Added the ability </w:t>
            </w:r>
            <w:r w:rsidR="0025558F">
              <w:rPr>
                <w:rFonts w:cstheme="minorHAnsi"/>
                <w:sz w:val="28"/>
                <w:szCs w:val="28"/>
              </w:rPr>
              <w:t xml:space="preserve">for </w:t>
            </w:r>
            <w:r>
              <w:rPr>
                <w:rFonts w:cstheme="minorHAnsi"/>
                <w:sz w:val="28"/>
                <w:szCs w:val="28"/>
              </w:rPr>
              <w:t>the owner of an Asset</w:t>
            </w:r>
            <w:r w:rsidR="0025558F">
              <w:rPr>
                <w:rFonts w:cstheme="minorHAnsi"/>
                <w:sz w:val="28"/>
                <w:szCs w:val="28"/>
              </w:rPr>
              <w:t xml:space="preserve"> </w:t>
            </w:r>
            <w:r w:rsidR="00991F44">
              <w:rPr>
                <w:rFonts w:cstheme="minorHAnsi"/>
                <w:sz w:val="28"/>
                <w:szCs w:val="28"/>
              </w:rPr>
              <w:t xml:space="preserve">to </w:t>
            </w:r>
            <w:r>
              <w:rPr>
                <w:rFonts w:cstheme="minorHAnsi"/>
                <w:sz w:val="28"/>
                <w:szCs w:val="28"/>
              </w:rPr>
              <w:t>delete the Asset's sub-</w:t>
            </w:r>
            <w:r w:rsidR="007C6DCC">
              <w:rPr>
                <w:rFonts w:cstheme="minorHAnsi"/>
                <w:sz w:val="28"/>
                <w:szCs w:val="28"/>
              </w:rPr>
              <w:t>folders</w:t>
            </w:r>
            <w:r>
              <w:rPr>
                <w:rFonts w:cstheme="minorHAnsi"/>
                <w:sz w:val="28"/>
                <w:szCs w:val="28"/>
              </w:rPr>
              <w:t xml:space="preserve"> from the Asset Details</w:t>
            </w:r>
            <w:r w:rsidR="000727D7">
              <w:t xml:space="preserve"> </w:t>
            </w:r>
            <w:r w:rsidR="000727D7" w:rsidRPr="000727D7">
              <w:rPr>
                <w:rFonts w:cstheme="minorHAnsi"/>
                <w:sz w:val="28"/>
                <w:szCs w:val="28"/>
              </w:rPr>
              <w:t>page</w:t>
            </w:r>
            <w:r>
              <w:rPr>
                <w:rFonts w:cstheme="minorHAnsi"/>
                <w:sz w:val="28"/>
                <w:szCs w:val="28"/>
              </w:rPr>
              <w:t>. Previously this could be carried out by a system administrator only. For details, refer to</w:t>
            </w:r>
            <w:r w:rsidR="000727D7">
              <w:rPr>
                <w:rFonts w:cstheme="minorHAnsi"/>
                <w:sz w:val="28"/>
                <w:szCs w:val="28"/>
              </w:rPr>
              <w:t xml:space="preserve"> </w:t>
            </w:r>
            <w:hyperlink r:id="rId18" w:history="1">
              <w:r w:rsidR="000727D7" w:rsidRPr="000727D7">
                <w:rPr>
                  <w:rStyle w:val="Hyperlink"/>
                  <w:rFonts w:cstheme="minorHAnsi"/>
                  <w:sz w:val="28"/>
                  <w:szCs w:val="28"/>
                </w:rPr>
                <w:t>Deleting a Collection Within an Asset</w:t>
              </w:r>
            </w:hyperlink>
            <w:r w:rsidR="000727D7">
              <w:rPr>
                <w:rFonts w:cstheme="minorHAnsi"/>
                <w:sz w:val="28"/>
                <w:szCs w:val="28"/>
              </w:rPr>
              <w:t>.</w:t>
            </w:r>
            <w:r>
              <w:rPr>
                <w:rFonts w:cstheme="minorHAnsi"/>
                <w:sz w:val="28"/>
                <w:szCs w:val="28"/>
              </w:rPr>
              <w:t xml:space="preserve"> </w:t>
            </w:r>
          </w:p>
          <w:p w14:paraId="64823502" w14:textId="78CEA9B9" w:rsidR="00261361" w:rsidRPr="00261361" w:rsidRDefault="00C505E4" w:rsidP="000F58DB">
            <w:pPr>
              <w:pStyle w:val="ListParagraph"/>
              <w:numPr>
                <w:ilvl w:val="0"/>
                <w:numId w:val="42"/>
              </w:numPr>
              <w:spacing w:before="240" w:after="0"/>
              <w:contextualSpacing w:val="0"/>
              <w:rPr>
                <w:rFonts w:cstheme="minorHAnsi"/>
                <w:sz w:val="28"/>
                <w:szCs w:val="28"/>
              </w:rPr>
            </w:pPr>
            <w:r>
              <w:rPr>
                <w:color w:val="000000" w:themeColor="text1"/>
                <w:sz w:val="28"/>
                <w:szCs w:val="28"/>
              </w:rPr>
              <w:t xml:space="preserve">Search </w:t>
            </w:r>
            <w:r w:rsidR="000727D7" w:rsidRPr="000727D7">
              <w:rPr>
                <w:color w:val="000000" w:themeColor="text1"/>
                <w:sz w:val="28"/>
                <w:szCs w:val="28"/>
              </w:rPr>
              <w:t xml:space="preserve">page </w:t>
            </w:r>
            <w:r>
              <w:rPr>
                <w:color w:val="000000" w:themeColor="text1"/>
                <w:sz w:val="28"/>
                <w:szCs w:val="28"/>
              </w:rPr>
              <w:t xml:space="preserve">improvements: Updated the search </w:t>
            </w:r>
            <w:r w:rsidR="000727D7" w:rsidRPr="000727D7">
              <w:rPr>
                <w:color w:val="000000" w:themeColor="text1"/>
                <w:sz w:val="28"/>
                <w:szCs w:val="28"/>
              </w:rPr>
              <w:t xml:space="preserve">page </w:t>
            </w:r>
            <w:r>
              <w:rPr>
                <w:color w:val="000000" w:themeColor="text1"/>
                <w:sz w:val="28"/>
                <w:szCs w:val="28"/>
              </w:rPr>
              <w:t xml:space="preserve">to show all </w:t>
            </w:r>
            <w:r w:rsidR="00B93BA5">
              <w:rPr>
                <w:color w:val="000000" w:themeColor="text1"/>
                <w:sz w:val="28"/>
                <w:szCs w:val="28"/>
              </w:rPr>
              <w:t>the results</w:t>
            </w:r>
            <w:r>
              <w:rPr>
                <w:color w:val="000000" w:themeColor="text1"/>
                <w:sz w:val="28"/>
                <w:szCs w:val="28"/>
              </w:rPr>
              <w:t xml:space="preserve"> when the keyword on the search box is cleared</w:t>
            </w:r>
            <w:r w:rsidR="002C0921">
              <w:rPr>
                <w:color w:val="000000" w:themeColor="text1"/>
                <w:sz w:val="28"/>
                <w:szCs w:val="28"/>
              </w:rPr>
              <w:t xml:space="preserve"> by pressing the 'X' icon or the 'CLEAR ALL' button below it</w:t>
            </w:r>
            <w:r>
              <w:rPr>
                <w:color w:val="000000" w:themeColor="text1"/>
                <w:sz w:val="28"/>
                <w:szCs w:val="28"/>
              </w:rPr>
              <w:t xml:space="preserve">. Previously, the </w:t>
            </w:r>
            <w:r w:rsidR="002C0921">
              <w:rPr>
                <w:color w:val="000000" w:themeColor="text1"/>
                <w:sz w:val="28"/>
                <w:szCs w:val="28"/>
              </w:rPr>
              <w:t xml:space="preserve">results were removed when these actions were performed. Additionally, </w:t>
            </w:r>
            <w:r w:rsidR="000727D7">
              <w:rPr>
                <w:color w:val="000000" w:themeColor="text1"/>
                <w:sz w:val="28"/>
                <w:szCs w:val="28"/>
              </w:rPr>
              <w:t xml:space="preserve">the system now displays </w:t>
            </w:r>
            <w:r w:rsidR="002C0921">
              <w:rPr>
                <w:color w:val="000000" w:themeColor="text1"/>
                <w:sz w:val="28"/>
                <w:szCs w:val="28"/>
              </w:rPr>
              <w:t xml:space="preserve">the 'X' icon only if a keyword is present in the search box. </w:t>
            </w:r>
          </w:p>
          <w:p w14:paraId="68941F48" w14:textId="77777777" w:rsidR="000F4129" w:rsidRDefault="000F4129" w:rsidP="000F4129">
            <w:pPr>
              <w:rPr>
                <w:sz w:val="28"/>
                <w:szCs w:val="28"/>
                <w:u w:val="single"/>
              </w:rPr>
            </w:pPr>
          </w:p>
          <w:p w14:paraId="4318130E" w14:textId="77777777" w:rsidR="00261361" w:rsidRDefault="00261361" w:rsidP="009C10B3">
            <w:pPr>
              <w:rPr>
                <w:sz w:val="28"/>
                <w:szCs w:val="28"/>
                <w:u w:val="single"/>
              </w:rPr>
            </w:pPr>
          </w:p>
          <w:p w14:paraId="4B00875C" w14:textId="77777777" w:rsidR="00261361" w:rsidRDefault="00261361" w:rsidP="00261361">
            <w:pPr>
              <w:rPr>
                <w:sz w:val="28"/>
                <w:szCs w:val="28"/>
                <w:u w:val="single"/>
              </w:rPr>
            </w:pPr>
            <w:r w:rsidRPr="009E130E">
              <w:rPr>
                <w:sz w:val="28"/>
                <w:szCs w:val="28"/>
                <w:u w:val="single"/>
              </w:rPr>
              <w:t>Release 1.</w:t>
            </w:r>
            <w:r>
              <w:rPr>
                <w:sz w:val="28"/>
                <w:szCs w:val="28"/>
                <w:u w:val="single"/>
              </w:rPr>
              <w:t>9</w:t>
            </w:r>
            <w:r w:rsidRPr="009E130E">
              <w:rPr>
                <w:sz w:val="28"/>
                <w:szCs w:val="28"/>
                <w:u w:val="single"/>
              </w:rPr>
              <w:t xml:space="preserve">: </w:t>
            </w:r>
            <w:r>
              <w:rPr>
                <w:sz w:val="28"/>
                <w:szCs w:val="28"/>
                <w:u w:val="single"/>
              </w:rPr>
              <w:t>January</w:t>
            </w:r>
            <w:r w:rsidRPr="009E130E">
              <w:rPr>
                <w:sz w:val="28"/>
                <w:szCs w:val="28"/>
                <w:u w:val="single"/>
              </w:rPr>
              <w:t xml:space="preserve"> </w:t>
            </w:r>
            <w:r>
              <w:rPr>
                <w:sz w:val="28"/>
                <w:szCs w:val="28"/>
                <w:u w:val="single"/>
              </w:rPr>
              <w:t>27</w:t>
            </w:r>
            <w:r w:rsidRPr="009E130E">
              <w:rPr>
                <w:sz w:val="28"/>
                <w:szCs w:val="28"/>
                <w:u w:val="single"/>
              </w:rPr>
              <w:t>, 202</w:t>
            </w:r>
            <w:r>
              <w:rPr>
                <w:sz w:val="28"/>
                <w:szCs w:val="28"/>
                <w:u w:val="single"/>
              </w:rPr>
              <w:t>2</w:t>
            </w:r>
          </w:p>
          <w:p w14:paraId="6E55C0C4" w14:textId="77777777" w:rsidR="00261361" w:rsidRDefault="00261361" w:rsidP="00261361">
            <w:pPr>
              <w:rPr>
                <w:sz w:val="28"/>
                <w:szCs w:val="28"/>
                <w:u w:val="single"/>
              </w:rPr>
            </w:pPr>
          </w:p>
          <w:p w14:paraId="6AD11211" w14:textId="30847E0A" w:rsidR="00261361" w:rsidRPr="00F25A7A"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create Asset sub-collections: Added the capability for Asset owners and authorized users to create and upload sub-folders within an Asset. Two nesting levels are permitted. All existing asynchronous upload modalities are supported i.e., Globus endpoint, AWS S3 bucket and Google Drive. These sub-collections are displayed on the Asset Details screen along with the Asset files. For details on creating these, refer to </w:t>
            </w:r>
            <w:hyperlink r:id="rId19" w:history="1">
              <w:r w:rsidRPr="00782D0B">
                <w:rPr>
                  <w:rStyle w:val="Hyperlink"/>
                  <w:rFonts w:cstheme="minorHAnsi"/>
                  <w:sz w:val="28"/>
                  <w:szCs w:val="28"/>
                </w:rPr>
                <w:t>Adding a Collection</w:t>
              </w:r>
            </w:hyperlink>
          </w:p>
          <w:p w14:paraId="71AF018C" w14:textId="48CD90E8" w:rsidR="00261361"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lastRenderedPageBreak/>
              <w:t xml:space="preserve">Upload screen redesign: Re-designed the Upload screen for consistency. Re-organized screen elements in the order actions are performed to better improve predictability. </w:t>
            </w:r>
          </w:p>
          <w:p w14:paraId="61DB3CF0" w14:textId="6AF7DC61" w:rsidR="00261361" w:rsidRPr="00991F44" w:rsidRDefault="00261361" w:rsidP="00261361">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filter editable Assets: Added the ability for users to display only their editable Assets on the Search screen. A checkbox has been provided to perform the filtering. For details, refer to </w:t>
            </w:r>
            <w:hyperlink r:id="rId20" w:history="1">
              <w:r w:rsidRPr="00F25A7A">
                <w:rPr>
                  <w:rStyle w:val="Hyperlink"/>
                  <w:rFonts w:cstheme="minorHAnsi"/>
                  <w:sz w:val="28"/>
                  <w:szCs w:val="28"/>
                </w:rPr>
                <w:t>Searching for Data You Can Edit</w:t>
              </w:r>
            </w:hyperlink>
          </w:p>
          <w:p w14:paraId="32BD9E60" w14:textId="77777777" w:rsidR="00261361" w:rsidRPr="000F58DB" w:rsidRDefault="00261361" w:rsidP="00261361">
            <w:pPr>
              <w:pStyle w:val="ListParagraph"/>
              <w:numPr>
                <w:ilvl w:val="0"/>
                <w:numId w:val="42"/>
              </w:numPr>
              <w:spacing w:before="240" w:after="0"/>
              <w:contextualSpacing w:val="0"/>
              <w:rPr>
                <w:rFonts w:cstheme="minorHAnsi"/>
                <w:sz w:val="28"/>
                <w:szCs w:val="28"/>
              </w:rPr>
            </w:pPr>
            <w:r w:rsidRPr="000F58DB">
              <w:rPr>
                <w:color w:val="000000" w:themeColor="text1"/>
                <w:sz w:val="28"/>
                <w:szCs w:val="28"/>
              </w:rPr>
              <w:t xml:space="preserve">New Contact Us page: Added a new </w:t>
            </w:r>
            <w:r>
              <w:rPr>
                <w:color w:val="000000" w:themeColor="text1"/>
                <w:sz w:val="28"/>
                <w:szCs w:val="28"/>
              </w:rPr>
              <w:t xml:space="preserve">captcha protected </w:t>
            </w:r>
            <w:hyperlink r:id="rId21" w:history="1">
              <w:r w:rsidRPr="0025558F">
                <w:rPr>
                  <w:rStyle w:val="Hyperlink"/>
                  <w:sz w:val="28"/>
                  <w:szCs w:val="28"/>
                </w:rPr>
                <w:t>Contact Us</w:t>
              </w:r>
            </w:hyperlink>
            <w:r w:rsidRPr="000F58DB">
              <w:rPr>
                <w:color w:val="000000" w:themeColor="text1"/>
                <w:sz w:val="28"/>
                <w:szCs w:val="28"/>
              </w:rPr>
              <w:t xml:space="preserve"> page to report issues or send enquiries. This replaces the previous</w:t>
            </w:r>
            <w:r>
              <w:rPr>
                <w:color w:val="000000" w:themeColor="text1"/>
                <w:sz w:val="28"/>
                <w:szCs w:val="28"/>
              </w:rPr>
              <w:t>ly shared</w:t>
            </w:r>
            <w:r w:rsidRPr="000F58DB">
              <w:rPr>
                <w:color w:val="000000" w:themeColor="text1"/>
                <w:sz w:val="28"/>
                <w:szCs w:val="28"/>
              </w:rPr>
              <w:t xml:space="preserve"> support email and eliminates the need to expose th</w:t>
            </w:r>
            <w:r>
              <w:rPr>
                <w:color w:val="000000" w:themeColor="text1"/>
                <w:sz w:val="28"/>
                <w:szCs w:val="28"/>
              </w:rPr>
              <w:t>e support</w:t>
            </w:r>
            <w:r w:rsidRPr="000F58DB">
              <w:rPr>
                <w:color w:val="000000" w:themeColor="text1"/>
                <w:sz w:val="28"/>
                <w:szCs w:val="28"/>
              </w:rPr>
              <w:t xml:space="preserve"> email address to public domain. </w:t>
            </w:r>
          </w:p>
          <w:p w14:paraId="4C97C209" w14:textId="41CE5838" w:rsidR="00261361" w:rsidRPr="00261361" w:rsidRDefault="00261361" w:rsidP="00261361">
            <w:pPr>
              <w:pStyle w:val="ListParagraph"/>
              <w:numPr>
                <w:ilvl w:val="0"/>
                <w:numId w:val="42"/>
              </w:numPr>
              <w:spacing w:before="240" w:after="0"/>
              <w:contextualSpacing w:val="0"/>
              <w:rPr>
                <w:rFonts w:cstheme="minorHAnsi"/>
                <w:sz w:val="28"/>
                <w:szCs w:val="28"/>
              </w:rPr>
            </w:pPr>
            <w:r w:rsidRPr="00991F44">
              <w:rPr>
                <w:sz w:val="28"/>
                <w:szCs w:val="28"/>
              </w:rPr>
              <w:t xml:space="preserve">Asset Details </w:t>
            </w:r>
            <w:r>
              <w:rPr>
                <w:sz w:val="28"/>
                <w:szCs w:val="28"/>
              </w:rPr>
              <w:t>screen</w:t>
            </w:r>
            <w:r w:rsidRPr="00991F44">
              <w:rPr>
                <w:sz w:val="28"/>
                <w:szCs w:val="28"/>
              </w:rPr>
              <w:t xml:space="preserve"> </w:t>
            </w:r>
            <w:r>
              <w:rPr>
                <w:sz w:val="28"/>
                <w:szCs w:val="28"/>
              </w:rPr>
              <w:t>enhancements</w:t>
            </w:r>
            <w:r w:rsidRPr="00991F44">
              <w:rPr>
                <w:sz w:val="28"/>
                <w:szCs w:val="28"/>
              </w:rPr>
              <w:t>: Added the ability to filter files by name on the Asset File</w:t>
            </w:r>
            <w:r>
              <w:rPr>
                <w:sz w:val="28"/>
                <w:szCs w:val="28"/>
              </w:rPr>
              <w:t>s</w:t>
            </w:r>
            <w:r w:rsidRPr="00991F44">
              <w:rPr>
                <w:sz w:val="28"/>
                <w:szCs w:val="28"/>
              </w:rPr>
              <w:t xml:space="preserve"> </w:t>
            </w:r>
            <w:r>
              <w:rPr>
                <w:sz w:val="28"/>
                <w:szCs w:val="28"/>
              </w:rPr>
              <w:t>t</w:t>
            </w:r>
            <w:r w:rsidRPr="00991F44">
              <w:rPr>
                <w:sz w:val="28"/>
                <w:szCs w:val="28"/>
              </w:rPr>
              <w:t xml:space="preserve">able. </w:t>
            </w:r>
            <w:r>
              <w:rPr>
                <w:sz w:val="28"/>
                <w:szCs w:val="28"/>
              </w:rPr>
              <w:t>Also, setup consistent ordering for all Asset level metadata as well as for file level metadata</w:t>
            </w:r>
            <w:r w:rsidRPr="00991F44">
              <w:rPr>
                <w:sz w:val="28"/>
                <w:szCs w:val="28"/>
              </w:rPr>
              <w:t>.</w:t>
            </w:r>
          </w:p>
          <w:p w14:paraId="4838ED9D" w14:textId="49D0068A" w:rsidR="00261361" w:rsidRPr="00261361" w:rsidRDefault="00261361" w:rsidP="00261361">
            <w:pPr>
              <w:pStyle w:val="ListParagraph"/>
              <w:numPr>
                <w:ilvl w:val="0"/>
                <w:numId w:val="42"/>
              </w:numPr>
              <w:spacing w:before="240" w:after="0"/>
              <w:contextualSpacing w:val="0"/>
              <w:rPr>
                <w:rFonts w:cstheme="minorHAnsi"/>
                <w:sz w:val="28"/>
                <w:szCs w:val="28"/>
              </w:rPr>
            </w:pPr>
            <w:r w:rsidRPr="00261361">
              <w:rPr>
                <w:sz w:val="28"/>
                <w:szCs w:val="28"/>
              </w:rPr>
              <w:t>POC phase-1 for prediction and model evaluation:  Developed user interface to generate predictions from a model and/or perform model evaluation using external datasets. This has been released for the Tumor Classifier model (predictions and scoring) and for the Multitask Convolutional Neural Network (MT-CNN) model (information extraction) only</w:t>
            </w:r>
            <w:r w:rsidRPr="00261361">
              <w:rPr>
                <w:rFonts w:eastAsiaTheme="minorHAnsi"/>
                <w:color w:val="000000" w:themeColor="text1"/>
                <w:sz w:val="28"/>
                <w:szCs w:val="28"/>
              </w:rPr>
              <w:t xml:space="preserve">. This is a </w:t>
            </w:r>
            <w:proofErr w:type="gramStart"/>
            <w:r w:rsidRPr="00261361">
              <w:rPr>
                <w:rFonts w:eastAsiaTheme="minorHAnsi"/>
                <w:color w:val="000000" w:themeColor="text1"/>
                <w:sz w:val="28"/>
                <w:szCs w:val="28"/>
              </w:rPr>
              <w:t>proof of concept</w:t>
            </w:r>
            <w:proofErr w:type="gramEnd"/>
            <w:r w:rsidRPr="00261361">
              <w:rPr>
                <w:rFonts w:eastAsiaTheme="minorHAnsi"/>
                <w:color w:val="000000" w:themeColor="text1"/>
                <w:sz w:val="28"/>
                <w:szCs w:val="28"/>
              </w:rPr>
              <w:t xml:space="preserve"> phase-1 implementation being released for testing and is presently not intended for production use</w:t>
            </w:r>
          </w:p>
          <w:p w14:paraId="7E8FFE20" w14:textId="77777777" w:rsidR="00261361" w:rsidRDefault="00261361" w:rsidP="009C10B3">
            <w:pPr>
              <w:rPr>
                <w:sz w:val="28"/>
                <w:szCs w:val="28"/>
                <w:u w:val="single"/>
              </w:rPr>
            </w:pPr>
          </w:p>
          <w:p w14:paraId="765ADAC6" w14:textId="77777777" w:rsidR="00261361" w:rsidRDefault="00261361" w:rsidP="009C10B3">
            <w:pPr>
              <w:rPr>
                <w:sz w:val="28"/>
                <w:szCs w:val="28"/>
                <w:u w:val="single"/>
              </w:rPr>
            </w:pPr>
          </w:p>
          <w:p w14:paraId="2944111C" w14:textId="74FBAE4E" w:rsidR="009C10B3" w:rsidRDefault="009C10B3" w:rsidP="009C10B3">
            <w:pPr>
              <w:rPr>
                <w:sz w:val="28"/>
                <w:szCs w:val="28"/>
                <w:u w:val="single"/>
              </w:rPr>
            </w:pPr>
            <w:r w:rsidRPr="009E130E">
              <w:rPr>
                <w:sz w:val="28"/>
                <w:szCs w:val="28"/>
                <w:u w:val="single"/>
              </w:rPr>
              <w:t>Release 1.</w:t>
            </w:r>
            <w:r>
              <w:rPr>
                <w:sz w:val="28"/>
                <w:szCs w:val="28"/>
                <w:u w:val="single"/>
              </w:rPr>
              <w:t>8</w:t>
            </w:r>
            <w:r w:rsidRPr="009E130E">
              <w:rPr>
                <w:sz w:val="28"/>
                <w:szCs w:val="28"/>
                <w:u w:val="single"/>
              </w:rPr>
              <w:t xml:space="preserve">: </w:t>
            </w:r>
            <w:r>
              <w:rPr>
                <w:sz w:val="28"/>
                <w:szCs w:val="28"/>
                <w:u w:val="single"/>
              </w:rPr>
              <w:t>November</w:t>
            </w:r>
            <w:r w:rsidRPr="009E130E">
              <w:rPr>
                <w:sz w:val="28"/>
                <w:szCs w:val="28"/>
                <w:u w:val="single"/>
              </w:rPr>
              <w:t xml:space="preserve"> </w:t>
            </w:r>
            <w:r>
              <w:rPr>
                <w:sz w:val="28"/>
                <w:szCs w:val="28"/>
                <w:u w:val="single"/>
              </w:rPr>
              <w:t>10</w:t>
            </w:r>
            <w:r w:rsidRPr="009E130E">
              <w:rPr>
                <w:sz w:val="28"/>
                <w:szCs w:val="28"/>
                <w:u w:val="single"/>
              </w:rPr>
              <w:t>, 2021</w:t>
            </w:r>
          </w:p>
          <w:p w14:paraId="33512D53" w14:textId="77777777" w:rsidR="009C10B3" w:rsidRDefault="009C10B3" w:rsidP="009C10B3">
            <w:pPr>
              <w:rPr>
                <w:sz w:val="28"/>
                <w:szCs w:val="28"/>
                <w:u w:val="single"/>
              </w:rPr>
            </w:pPr>
          </w:p>
          <w:p w14:paraId="4C448DF0" w14:textId="241B343D" w:rsidR="009C10B3" w:rsidRPr="003528EF"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browse Asset sub-collections: Added the capability to browse and view metadata associated with sub-collections located within an Asset. These sub-collections are displayed on the Asset Details screen along with the Asset files. The sub-collections </w:t>
            </w:r>
            <w:proofErr w:type="gramStart"/>
            <w:r>
              <w:rPr>
                <w:rFonts w:cstheme="minorHAnsi"/>
                <w:sz w:val="28"/>
                <w:szCs w:val="28"/>
              </w:rPr>
              <w:t>are  created</w:t>
            </w:r>
            <w:proofErr w:type="gramEnd"/>
            <w:r>
              <w:rPr>
                <w:rFonts w:cstheme="minorHAnsi"/>
                <w:sz w:val="28"/>
                <w:szCs w:val="28"/>
              </w:rPr>
              <w:t xml:space="preserve"> when datasets organized in one or more sub-folders are uploaded from the backend through Data Management Environment (DME). For details, refer to </w:t>
            </w:r>
            <w:hyperlink r:id="rId22" w:history="1">
              <w:r w:rsidRPr="00852CF8">
                <w:rPr>
                  <w:rStyle w:val="Hyperlink"/>
                  <w:rFonts w:cstheme="minorHAnsi"/>
                  <w:sz w:val="28"/>
                  <w:szCs w:val="28"/>
                </w:rPr>
                <w:t>Exploring Details of an Asset</w:t>
              </w:r>
            </w:hyperlink>
            <w:r>
              <w:rPr>
                <w:rFonts w:cstheme="minorHAnsi"/>
                <w:sz w:val="28"/>
                <w:szCs w:val="28"/>
              </w:rPr>
              <w:t>.</w:t>
            </w:r>
          </w:p>
          <w:p w14:paraId="7D060048" w14:textId="77777777" w:rsidR="009C10B3" w:rsidRPr="00550E38" w:rsidRDefault="009C10B3" w:rsidP="009C10B3">
            <w:pPr>
              <w:pStyle w:val="ListParagraph"/>
              <w:numPr>
                <w:ilvl w:val="0"/>
                <w:numId w:val="42"/>
              </w:numPr>
              <w:spacing w:before="240" w:after="0"/>
              <w:contextualSpacing w:val="0"/>
              <w:rPr>
                <w:rFonts w:cstheme="minorHAnsi"/>
                <w:sz w:val="28"/>
                <w:szCs w:val="28"/>
              </w:rPr>
            </w:pPr>
            <w:r>
              <w:rPr>
                <w:rFonts w:cstheme="minorHAnsi"/>
                <w:sz w:val="28"/>
                <w:szCs w:val="28"/>
              </w:rPr>
              <w:t xml:space="preserve">Ability to download Asset sub-collections: Added the capability to download sub-collections located within an Asset. All existing asynchronous download modalities existing for files are supported for collections also i.e., Globus endpoint, AWS S3 bucket and Google Drive. For details, refer to </w:t>
            </w:r>
            <w:hyperlink r:id="rId23" w:history="1">
              <w:r w:rsidRPr="00550E38">
                <w:rPr>
                  <w:rStyle w:val="Hyperlink"/>
                  <w:rFonts w:cstheme="minorHAnsi"/>
                  <w:sz w:val="28"/>
                  <w:szCs w:val="28"/>
                </w:rPr>
                <w:t>Downloading Data</w:t>
              </w:r>
            </w:hyperlink>
            <w:r>
              <w:rPr>
                <w:rFonts w:cstheme="minorHAnsi"/>
                <w:sz w:val="28"/>
                <w:szCs w:val="28"/>
              </w:rPr>
              <w:t>.</w:t>
            </w:r>
          </w:p>
          <w:p w14:paraId="6A45D106" w14:textId="6B1D099E" w:rsidR="009C10B3" w:rsidRPr="00D518BF" w:rsidRDefault="009C10B3" w:rsidP="009C10B3">
            <w:pPr>
              <w:pStyle w:val="ListParagraph"/>
              <w:numPr>
                <w:ilvl w:val="0"/>
                <w:numId w:val="42"/>
              </w:numPr>
              <w:spacing w:before="240" w:after="0"/>
              <w:contextualSpacing w:val="0"/>
              <w:rPr>
                <w:rFonts w:cstheme="minorHAnsi"/>
                <w:sz w:val="28"/>
                <w:szCs w:val="28"/>
              </w:rPr>
            </w:pPr>
            <w:r>
              <w:rPr>
                <w:sz w:val="28"/>
                <w:szCs w:val="28"/>
              </w:rPr>
              <w:lastRenderedPageBreak/>
              <w:t>S</w:t>
            </w:r>
            <w:r w:rsidRPr="007D7988">
              <w:rPr>
                <w:sz w:val="28"/>
                <w:szCs w:val="28"/>
              </w:rPr>
              <w:t>earch screen</w:t>
            </w:r>
            <w:r>
              <w:rPr>
                <w:sz w:val="28"/>
                <w:szCs w:val="28"/>
              </w:rPr>
              <w:t xml:space="preserve"> enhancements</w:t>
            </w:r>
            <w:r w:rsidRPr="007D7988">
              <w:rPr>
                <w:sz w:val="28"/>
                <w:szCs w:val="28"/>
              </w:rPr>
              <w:t xml:space="preserve">: The </w:t>
            </w:r>
            <w:r>
              <w:rPr>
                <w:sz w:val="28"/>
                <w:szCs w:val="28"/>
              </w:rPr>
              <w:t xml:space="preserve">Filters section on the </w:t>
            </w:r>
            <w:r w:rsidRPr="007D7988">
              <w:rPr>
                <w:sz w:val="28"/>
                <w:szCs w:val="28"/>
              </w:rPr>
              <w:t xml:space="preserve">search screen has been </w:t>
            </w:r>
            <w:r>
              <w:rPr>
                <w:sz w:val="28"/>
                <w:szCs w:val="28"/>
              </w:rPr>
              <w:t>enhanced</w:t>
            </w:r>
            <w:r w:rsidRPr="007D7988">
              <w:rPr>
                <w:sz w:val="28"/>
                <w:szCs w:val="28"/>
              </w:rPr>
              <w:t xml:space="preserve"> to </w:t>
            </w:r>
            <w:r>
              <w:rPr>
                <w:sz w:val="28"/>
                <w:szCs w:val="28"/>
              </w:rPr>
              <w:t xml:space="preserve">display a 'More' or 'Less' clickable option in each sub-section to enable the user to increase or reduce the number of results displayed. For details, refer to </w:t>
            </w:r>
            <w:hyperlink r:id="rId24" w:history="1">
              <w:r w:rsidRPr="00F24B50">
                <w:rPr>
                  <w:rStyle w:val="Hyperlink"/>
                  <w:sz w:val="28"/>
                  <w:szCs w:val="28"/>
                </w:rPr>
                <w:t>Searching for Data</w:t>
              </w:r>
            </w:hyperlink>
            <w:r>
              <w:rPr>
                <w:sz w:val="28"/>
                <w:szCs w:val="28"/>
              </w:rPr>
              <w:t>.</w:t>
            </w:r>
          </w:p>
          <w:p w14:paraId="1370D196" w14:textId="77777777" w:rsidR="009C10B3" w:rsidRDefault="009C10B3" w:rsidP="009C10B3">
            <w:pPr>
              <w:pStyle w:val="ListParagraph"/>
              <w:numPr>
                <w:ilvl w:val="0"/>
                <w:numId w:val="42"/>
              </w:numPr>
              <w:spacing w:before="240" w:after="0"/>
              <w:contextualSpacing w:val="0"/>
              <w:rPr>
                <w:sz w:val="28"/>
                <w:szCs w:val="28"/>
              </w:rPr>
            </w:pPr>
            <w:r>
              <w:rPr>
                <w:sz w:val="28"/>
                <w:szCs w:val="28"/>
              </w:rPr>
              <w:t xml:space="preserve">Asset creation screen enhancements: The Register Asset Collection screen has been converted from a modal popup to a full page in order to better leverage available real-estate and reduce scrolling. Additionally, the display elements have been updated to make this screen consistent with the Edit Metadata screen.  For details, refer to </w:t>
            </w:r>
            <w:hyperlink r:id="rId25" w:history="1">
              <w:r w:rsidRPr="00852CF8">
                <w:rPr>
                  <w:rStyle w:val="Hyperlink"/>
                  <w:sz w:val="28"/>
                  <w:szCs w:val="28"/>
                </w:rPr>
                <w:t>Adding a Collection</w:t>
              </w:r>
            </w:hyperlink>
            <w:r>
              <w:rPr>
                <w:sz w:val="28"/>
                <w:szCs w:val="28"/>
              </w:rPr>
              <w:t>.</w:t>
            </w:r>
          </w:p>
          <w:p w14:paraId="6A252B60" w14:textId="77777777" w:rsidR="009C10B3" w:rsidRPr="003528EF" w:rsidRDefault="009C10B3" w:rsidP="009C10B3">
            <w:pPr>
              <w:pStyle w:val="ListParagraph"/>
              <w:numPr>
                <w:ilvl w:val="0"/>
                <w:numId w:val="42"/>
              </w:numPr>
              <w:spacing w:before="240" w:after="0"/>
              <w:contextualSpacing w:val="0"/>
              <w:rPr>
                <w:sz w:val="28"/>
                <w:szCs w:val="28"/>
              </w:rPr>
            </w:pPr>
            <w:r>
              <w:rPr>
                <w:sz w:val="28"/>
                <w:szCs w:val="28"/>
              </w:rPr>
              <w:t>File deletion error message improvement:  Updated the file deletion dialog error message to provide additional context on the cause of the failure</w:t>
            </w:r>
            <w:r w:rsidRPr="003528EF">
              <w:rPr>
                <w:rFonts w:eastAsiaTheme="minorHAnsi"/>
                <w:color w:val="000000" w:themeColor="text1"/>
                <w:sz w:val="28"/>
                <w:szCs w:val="28"/>
              </w:rPr>
              <w:t>.</w:t>
            </w:r>
          </w:p>
          <w:p w14:paraId="5F2467A5" w14:textId="77777777" w:rsidR="009C10B3" w:rsidRDefault="009C10B3" w:rsidP="000F4129">
            <w:pPr>
              <w:rPr>
                <w:sz w:val="28"/>
                <w:szCs w:val="28"/>
                <w:u w:val="single"/>
              </w:rPr>
            </w:pPr>
          </w:p>
          <w:p w14:paraId="7D1158F9" w14:textId="77777777" w:rsidR="009C10B3" w:rsidRDefault="009C10B3" w:rsidP="000F4129">
            <w:pPr>
              <w:rPr>
                <w:sz w:val="28"/>
                <w:szCs w:val="28"/>
                <w:u w:val="single"/>
              </w:rPr>
            </w:pPr>
          </w:p>
          <w:p w14:paraId="0A4C5B41" w14:textId="12A91EDA" w:rsidR="000F4129" w:rsidRDefault="000F4129" w:rsidP="000F4129">
            <w:pPr>
              <w:rPr>
                <w:sz w:val="28"/>
                <w:szCs w:val="28"/>
                <w:u w:val="single"/>
              </w:rPr>
            </w:pPr>
            <w:r w:rsidRPr="009E130E">
              <w:rPr>
                <w:sz w:val="28"/>
                <w:szCs w:val="28"/>
                <w:u w:val="single"/>
              </w:rPr>
              <w:t>Release 1.</w:t>
            </w:r>
            <w:r>
              <w:rPr>
                <w:sz w:val="28"/>
                <w:szCs w:val="28"/>
                <w:u w:val="single"/>
              </w:rPr>
              <w:t>7</w:t>
            </w:r>
            <w:r w:rsidRPr="009E130E">
              <w:rPr>
                <w:sz w:val="28"/>
                <w:szCs w:val="28"/>
                <w:u w:val="single"/>
              </w:rPr>
              <w:t xml:space="preserve">: </w:t>
            </w:r>
            <w:r>
              <w:rPr>
                <w:sz w:val="28"/>
                <w:szCs w:val="28"/>
                <w:u w:val="single"/>
              </w:rPr>
              <w:t>August</w:t>
            </w:r>
            <w:r w:rsidRPr="009E130E">
              <w:rPr>
                <w:sz w:val="28"/>
                <w:szCs w:val="28"/>
                <w:u w:val="single"/>
              </w:rPr>
              <w:t xml:space="preserve"> </w:t>
            </w:r>
            <w:r>
              <w:rPr>
                <w:sz w:val="28"/>
                <w:szCs w:val="28"/>
                <w:u w:val="single"/>
              </w:rPr>
              <w:t>10</w:t>
            </w:r>
            <w:r w:rsidRPr="009E130E">
              <w:rPr>
                <w:sz w:val="28"/>
                <w:szCs w:val="28"/>
                <w:u w:val="single"/>
              </w:rPr>
              <w:t>, 2021</w:t>
            </w:r>
          </w:p>
          <w:p w14:paraId="2E557CCB" w14:textId="77777777" w:rsidR="000F4129" w:rsidRDefault="000F4129" w:rsidP="000F4129">
            <w:pPr>
              <w:rPr>
                <w:sz w:val="28"/>
                <w:szCs w:val="28"/>
                <w:u w:val="single"/>
              </w:rPr>
            </w:pPr>
          </w:p>
          <w:p w14:paraId="20A15539" w14:textId="77777777" w:rsidR="000F4129" w:rsidRPr="00D518BF" w:rsidRDefault="000F4129" w:rsidP="000F4129">
            <w:pPr>
              <w:pStyle w:val="ListParagraph"/>
              <w:numPr>
                <w:ilvl w:val="0"/>
                <w:numId w:val="42"/>
              </w:numPr>
              <w:spacing w:before="240" w:after="0"/>
              <w:contextualSpacing w:val="0"/>
              <w:rPr>
                <w:rFonts w:cstheme="minorHAnsi"/>
                <w:sz w:val="28"/>
                <w:szCs w:val="28"/>
              </w:rPr>
            </w:pPr>
            <w:r>
              <w:rPr>
                <w:sz w:val="28"/>
                <w:szCs w:val="28"/>
              </w:rPr>
              <w:t xml:space="preserve">Browsing and </w:t>
            </w:r>
            <w:r w:rsidRPr="007D7988">
              <w:rPr>
                <w:sz w:val="28"/>
                <w:szCs w:val="28"/>
              </w:rPr>
              <w:t>filtering on the search screen: The search screen has been re</w:t>
            </w:r>
            <w:r>
              <w:rPr>
                <w:sz w:val="28"/>
                <w:szCs w:val="28"/>
              </w:rPr>
              <w:t>designed</w:t>
            </w:r>
            <w:r w:rsidRPr="007D7988">
              <w:rPr>
                <w:sz w:val="28"/>
                <w:szCs w:val="28"/>
              </w:rPr>
              <w:t xml:space="preserve"> to enable filtering of datasets based on </w:t>
            </w:r>
            <w:r>
              <w:rPr>
                <w:sz w:val="28"/>
                <w:szCs w:val="28"/>
              </w:rPr>
              <w:t xml:space="preserve">selected </w:t>
            </w:r>
            <w:r w:rsidRPr="007D7988">
              <w:rPr>
                <w:sz w:val="28"/>
                <w:szCs w:val="28"/>
              </w:rPr>
              <w:t>Program, Study or Asset</w:t>
            </w:r>
            <w:r>
              <w:rPr>
                <w:sz w:val="28"/>
                <w:szCs w:val="28"/>
              </w:rPr>
              <w:t xml:space="preserve">. For details refer to </w:t>
            </w:r>
            <w:hyperlink r:id="rId26" w:history="1">
              <w:r w:rsidRPr="00F24B50">
                <w:rPr>
                  <w:rStyle w:val="Hyperlink"/>
                  <w:sz w:val="28"/>
                  <w:szCs w:val="28"/>
                </w:rPr>
                <w:t>Searching for Data</w:t>
              </w:r>
            </w:hyperlink>
            <w:r>
              <w:rPr>
                <w:sz w:val="28"/>
                <w:szCs w:val="28"/>
              </w:rPr>
              <w:t>.</w:t>
            </w:r>
          </w:p>
          <w:p w14:paraId="684F22E4"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Upload of multiple assets through Globus: The Globus upload capability has now been expanded to enable upload of multiple Assets. Additionally, Asset registration (creation of the Asset collection and addition of metadata) and Asset upload can be performed in one single request. For details, refer to </w:t>
            </w:r>
            <w:hyperlink r:id="rId27" w:history="1">
              <w:r w:rsidRPr="00F24B50">
                <w:rPr>
                  <w:rStyle w:val="Hyperlink"/>
                  <w:sz w:val="28"/>
                  <w:szCs w:val="28"/>
                </w:rPr>
                <w:t>Uploading Multiple Assets from a Globus Endpoint</w:t>
              </w:r>
            </w:hyperlink>
            <w:r>
              <w:rPr>
                <w:sz w:val="28"/>
                <w:szCs w:val="28"/>
              </w:rPr>
              <w:t>.</w:t>
            </w:r>
          </w:p>
          <w:p w14:paraId="3EFA6958" w14:textId="77777777" w:rsidR="000F4129" w:rsidRDefault="000F4129" w:rsidP="000F4129">
            <w:pPr>
              <w:pStyle w:val="ListParagraph"/>
              <w:numPr>
                <w:ilvl w:val="0"/>
                <w:numId w:val="42"/>
              </w:numPr>
              <w:spacing w:before="240" w:after="0"/>
              <w:contextualSpacing w:val="0"/>
              <w:rPr>
                <w:sz w:val="28"/>
                <w:szCs w:val="28"/>
              </w:rPr>
            </w:pPr>
            <w:r>
              <w:rPr>
                <w:sz w:val="28"/>
                <w:szCs w:val="28"/>
              </w:rPr>
              <w:t xml:space="preserve">Support for </w:t>
            </w:r>
            <w:r w:rsidRPr="00983E6B">
              <w:rPr>
                <w:i/>
                <w:iCs/>
                <w:sz w:val="28"/>
                <w:szCs w:val="28"/>
              </w:rPr>
              <w:t>Enter</w:t>
            </w:r>
            <w:r>
              <w:rPr>
                <w:sz w:val="28"/>
                <w:szCs w:val="28"/>
              </w:rPr>
              <w:t xml:space="preserve"> key on Login screen: The Login screen will now accept the </w:t>
            </w:r>
            <w:r w:rsidRPr="00983E6B">
              <w:rPr>
                <w:sz w:val="28"/>
                <w:szCs w:val="28"/>
              </w:rPr>
              <w:t xml:space="preserve">Enter </w:t>
            </w:r>
            <w:r>
              <w:rPr>
                <w:sz w:val="28"/>
                <w:szCs w:val="28"/>
              </w:rPr>
              <w:t xml:space="preserve">key in lieu of the </w:t>
            </w:r>
            <w:r w:rsidRPr="00983E6B">
              <w:rPr>
                <w:i/>
                <w:iCs/>
                <w:sz w:val="28"/>
                <w:szCs w:val="28"/>
              </w:rPr>
              <w:t>Login</w:t>
            </w:r>
            <w:r>
              <w:rPr>
                <w:sz w:val="28"/>
                <w:szCs w:val="28"/>
              </w:rPr>
              <w:t xml:space="preserve"> button.</w:t>
            </w:r>
          </w:p>
          <w:p w14:paraId="27A83554" w14:textId="77777777" w:rsidR="000F4129" w:rsidRDefault="000F4129" w:rsidP="000F4129">
            <w:pPr>
              <w:pStyle w:val="ListParagraph"/>
              <w:numPr>
                <w:ilvl w:val="0"/>
                <w:numId w:val="42"/>
              </w:numPr>
              <w:spacing w:before="240" w:after="0"/>
              <w:contextualSpacing w:val="0"/>
              <w:rPr>
                <w:sz w:val="28"/>
                <w:szCs w:val="28"/>
              </w:rPr>
            </w:pPr>
            <w:r>
              <w:rPr>
                <w:sz w:val="28"/>
                <w:szCs w:val="28"/>
              </w:rPr>
              <w:t>Improved Google drive upload GUI:  In order to assist users with performing the upload steps in the correct order, the Google Drive upload screen will now display the link for accessing data from the Google Drive only after MoDaC access token is generated.</w:t>
            </w:r>
            <w:r w:rsidRPr="00CF3052">
              <w:rPr>
                <w:rFonts w:asciiTheme="minorHAnsi" w:eastAsiaTheme="minorHAnsi" w:hAnsiTheme="minorHAnsi" w:cstheme="minorHAnsi"/>
                <w:color w:val="000000" w:themeColor="text1"/>
                <w:sz w:val="22"/>
                <w:szCs w:val="22"/>
              </w:rPr>
              <w:t xml:space="preserve"> </w:t>
            </w:r>
          </w:p>
          <w:p w14:paraId="7B12A19E" w14:textId="77777777" w:rsidR="000F4129" w:rsidRPr="008027F4" w:rsidRDefault="000F4129" w:rsidP="000F4129">
            <w:pPr>
              <w:pStyle w:val="ListParagraph"/>
              <w:numPr>
                <w:ilvl w:val="0"/>
                <w:numId w:val="42"/>
              </w:numPr>
              <w:spacing w:before="240" w:after="0"/>
              <w:contextualSpacing w:val="0"/>
              <w:rPr>
                <w:sz w:val="28"/>
                <w:szCs w:val="28"/>
              </w:rPr>
            </w:pPr>
            <w:r w:rsidRPr="008027F4">
              <w:rPr>
                <w:sz w:val="28"/>
                <w:szCs w:val="28"/>
              </w:rPr>
              <w:t xml:space="preserve">Validation of incorrect bucket upfront:  In order to provide improved user experience during download to an AWS S3 bucket, validation of the destination bucket will now be performed before the </w:t>
            </w:r>
            <w:r>
              <w:rPr>
                <w:sz w:val="28"/>
                <w:szCs w:val="28"/>
              </w:rPr>
              <w:t xml:space="preserve">start of the </w:t>
            </w:r>
            <w:r w:rsidRPr="008027F4">
              <w:rPr>
                <w:sz w:val="28"/>
                <w:szCs w:val="28"/>
              </w:rPr>
              <w:t>download task.</w:t>
            </w:r>
            <w:r w:rsidRPr="008027F4">
              <w:rPr>
                <w:rFonts w:eastAsiaTheme="minorHAnsi"/>
                <w:color w:val="000000" w:themeColor="text1"/>
                <w:sz w:val="28"/>
                <w:szCs w:val="28"/>
              </w:rPr>
              <w:t xml:space="preserve"> This ensure</w:t>
            </w:r>
            <w:r>
              <w:rPr>
                <w:rFonts w:eastAsiaTheme="minorHAnsi"/>
                <w:color w:val="000000" w:themeColor="text1"/>
                <w:sz w:val="28"/>
                <w:szCs w:val="28"/>
              </w:rPr>
              <w:t>s</w:t>
            </w:r>
            <w:r w:rsidRPr="008027F4">
              <w:rPr>
                <w:rFonts w:eastAsiaTheme="minorHAnsi"/>
                <w:color w:val="000000" w:themeColor="text1"/>
                <w:sz w:val="28"/>
                <w:szCs w:val="28"/>
              </w:rPr>
              <w:t xml:space="preserve"> </w:t>
            </w:r>
            <w:r w:rsidRPr="008027F4">
              <w:rPr>
                <w:rFonts w:eastAsiaTheme="minorHAnsi"/>
                <w:color w:val="000000" w:themeColor="text1"/>
                <w:sz w:val="28"/>
                <w:szCs w:val="28"/>
              </w:rPr>
              <w:lastRenderedPageBreak/>
              <w:t>that errors associated with the AWS S3 bucket are displayed to the user upfront instead of after the download task begins.</w:t>
            </w:r>
          </w:p>
          <w:p w14:paraId="73DB738F" w14:textId="77777777" w:rsidR="007D7988" w:rsidRDefault="007D7988" w:rsidP="00E75D89">
            <w:pPr>
              <w:rPr>
                <w:sz w:val="28"/>
                <w:szCs w:val="28"/>
                <w:u w:val="single"/>
              </w:rPr>
            </w:pPr>
          </w:p>
          <w:p w14:paraId="006DAB2C" w14:textId="77777777" w:rsidR="000F4129" w:rsidRDefault="000F4129" w:rsidP="002D1C67">
            <w:pPr>
              <w:rPr>
                <w:sz w:val="28"/>
                <w:szCs w:val="28"/>
                <w:u w:val="single"/>
              </w:rPr>
            </w:pPr>
          </w:p>
          <w:p w14:paraId="6030D60C" w14:textId="67CB61A3" w:rsidR="002D1C67" w:rsidRDefault="002D1C67" w:rsidP="002D1C67">
            <w:pPr>
              <w:rPr>
                <w:sz w:val="28"/>
                <w:szCs w:val="28"/>
                <w:u w:val="single"/>
              </w:rPr>
            </w:pPr>
            <w:r w:rsidRPr="009E130E">
              <w:rPr>
                <w:sz w:val="28"/>
                <w:szCs w:val="28"/>
                <w:u w:val="single"/>
              </w:rPr>
              <w:t>Release 1.</w:t>
            </w:r>
            <w:r>
              <w:rPr>
                <w:sz w:val="28"/>
                <w:szCs w:val="28"/>
                <w:u w:val="single"/>
              </w:rPr>
              <w:t>6</w:t>
            </w:r>
            <w:r w:rsidRPr="009E130E">
              <w:rPr>
                <w:sz w:val="28"/>
                <w:szCs w:val="28"/>
                <w:u w:val="single"/>
              </w:rPr>
              <w:t xml:space="preserve">: </w:t>
            </w:r>
            <w:r>
              <w:rPr>
                <w:sz w:val="28"/>
                <w:szCs w:val="28"/>
                <w:u w:val="single"/>
              </w:rPr>
              <w:t>June</w:t>
            </w:r>
            <w:r w:rsidRPr="009E130E">
              <w:rPr>
                <w:sz w:val="28"/>
                <w:szCs w:val="28"/>
                <w:u w:val="single"/>
              </w:rPr>
              <w:t xml:space="preserve"> </w:t>
            </w:r>
            <w:r>
              <w:rPr>
                <w:sz w:val="28"/>
                <w:szCs w:val="28"/>
                <w:u w:val="single"/>
              </w:rPr>
              <w:t>11</w:t>
            </w:r>
            <w:r w:rsidRPr="009E130E">
              <w:rPr>
                <w:sz w:val="28"/>
                <w:szCs w:val="28"/>
                <w:u w:val="single"/>
              </w:rPr>
              <w:t>, 2021</w:t>
            </w:r>
          </w:p>
          <w:p w14:paraId="4C90804C" w14:textId="77777777" w:rsidR="002D1C67" w:rsidRDefault="002D1C67" w:rsidP="002D1C67">
            <w:pPr>
              <w:rPr>
                <w:sz w:val="28"/>
                <w:szCs w:val="28"/>
                <w:u w:val="single"/>
              </w:rPr>
            </w:pPr>
          </w:p>
          <w:p w14:paraId="5E96B9B3" w14:textId="737E348D" w:rsidR="002D1C67" w:rsidRPr="00D518BF"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Shareable link on the Asset Details page: A new shareable link will now be displayed on the Asset Details page. This link can be used to access the Asset Details page directly from another application. The existing shareable link on the Search Results screen </w:t>
            </w:r>
            <w:r w:rsidR="00D92C8F">
              <w:rPr>
                <w:rFonts w:cstheme="minorHAnsi"/>
                <w:sz w:val="28"/>
                <w:szCs w:val="28"/>
              </w:rPr>
              <w:t xml:space="preserve">remains unchanged and </w:t>
            </w:r>
            <w:r>
              <w:rPr>
                <w:rFonts w:cstheme="minorHAnsi"/>
                <w:sz w:val="28"/>
                <w:szCs w:val="28"/>
              </w:rPr>
              <w:t>will continue to be available.</w:t>
            </w:r>
          </w:p>
          <w:p w14:paraId="575EFCEA" w14:textId="297FEC0C" w:rsidR="002D1C67" w:rsidRPr="00562871"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Ordering of transactions on the Task Status page: The transactions on the Task Status page will now by default be sorted by </w:t>
            </w:r>
            <w:r w:rsidR="002A19CB">
              <w:rPr>
                <w:rFonts w:cstheme="minorHAnsi"/>
                <w:sz w:val="28"/>
                <w:szCs w:val="28"/>
              </w:rPr>
              <w:t>c</w:t>
            </w:r>
            <w:r>
              <w:rPr>
                <w:rFonts w:cstheme="minorHAnsi"/>
                <w:sz w:val="28"/>
                <w:szCs w:val="28"/>
              </w:rPr>
              <w:t xml:space="preserve">reated </w:t>
            </w:r>
            <w:r w:rsidR="002A19CB">
              <w:rPr>
                <w:rFonts w:cstheme="minorHAnsi"/>
                <w:sz w:val="28"/>
                <w:szCs w:val="28"/>
              </w:rPr>
              <w:t>d</w:t>
            </w:r>
            <w:r>
              <w:rPr>
                <w:rFonts w:cstheme="minorHAnsi"/>
                <w:sz w:val="28"/>
                <w:szCs w:val="28"/>
              </w:rPr>
              <w:t xml:space="preserve">ate. The most recent transactions will be displayed on top. </w:t>
            </w:r>
          </w:p>
          <w:p w14:paraId="721984A2" w14:textId="3851766C" w:rsidR="002D1C67" w:rsidRPr="002D1C67" w:rsidRDefault="002D1C67" w:rsidP="002D1C67">
            <w:pPr>
              <w:pStyle w:val="ListParagraph"/>
              <w:numPr>
                <w:ilvl w:val="0"/>
                <w:numId w:val="42"/>
              </w:numPr>
              <w:spacing w:before="240" w:after="0"/>
              <w:contextualSpacing w:val="0"/>
              <w:rPr>
                <w:rFonts w:cstheme="minorHAnsi"/>
                <w:sz w:val="28"/>
                <w:szCs w:val="28"/>
              </w:rPr>
            </w:pPr>
            <w:r w:rsidRPr="002D1C67">
              <w:rPr>
                <w:i/>
                <w:iCs/>
                <w:sz w:val="28"/>
                <w:szCs w:val="28"/>
              </w:rPr>
              <w:t>Required</w:t>
            </w:r>
            <w:r>
              <w:rPr>
                <w:sz w:val="28"/>
                <w:szCs w:val="28"/>
              </w:rPr>
              <w:t xml:space="preserve"> indicator</w:t>
            </w:r>
            <w:r w:rsidR="00D92C8F">
              <w:rPr>
                <w:sz w:val="28"/>
                <w:szCs w:val="28"/>
              </w:rPr>
              <w:t xml:space="preserve"> in mandatory metadata field</w:t>
            </w:r>
            <w:r>
              <w:rPr>
                <w:sz w:val="28"/>
                <w:szCs w:val="28"/>
              </w:rPr>
              <w:t xml:space="preserve">:  Improved the visibility of the </w:t>
            </w:r>
            <w:r w:rsidRPr="002D1C67">
              <w:rPr>
                <w:i/>
                <w:iCs/>
                <w:sz w:val="28"/>
                <w:szCs w:val="28"/>
              </w:rPr>
              <w:t>Required</w:t>
            </w:r>
            <w:r>
              <w:rPr>
                <w:sz w:val="28"/>
                <w:szCs w:val="28"/>
              </w:rPr>
              <w:t xml:space="preserve"> indicator </w:t>
            </w:r>
            <w:r w:rsidR="00796F14">
              <w:rPr>
                <w:sz w:val="28"/>
                <w:szCs w:val="28"/>
              </w:rPr>
              <w:t xml:space="preserve">that is displayed </w:t>
            </w:r>
            <w:r>
              <w:rPr>
                <w:sz w:val="28"/>
                <w:szCs w:val="28"/>
              </w:rPr>
              <w:t xml:space="preserve">in the </w:t>
            </w:r>
            <w:r w:rsidR="00796F14">
              <w:rPr>
                <w:sz w:val="28"/>
                <w:szCs w:val="28"/>
              </w:rPr>
              <w:t xml:space="preserve">editable text field of </w:t>
            </w:r>
            <w:r>
              <w:rPr>
                <w:sz w:val="28"/>
                <w:szCs w:val="28"/>
              </w:rPr>
              <w:t xml:space="preserve">mandatory metadata </w:t>
            </w:r>
            <w:r w:rsidR="00796F14">
              <w:rPr>
                <w:sz w:val="28"/>
                <w:szCs w:val="28"/>
              </w:rPr>
              <w:t xml:space="preserve">for a </w:t>
            </w:r>
            <w:r>
              <w:rPr>
                <w:sz w:val="28"/>
                <w:szCs w:val="28"/>
              </w:rPr>
              <w:t>collection or file.</w:t>
            </w:r>
          </w:p>
          <w:p w14:paraId="64142E48" w14:textId="38410A28" w:rsidR="002D1C67" w:rsidRPr="009E130E" w:rsidRDefault="002D1C67" w:rsidP="002D1C67">
            <w:pPr>
              <w:pStyle w:val="ListParagraph"/>
              <w:numPr>
                <w:ilvl w:val="0"/>
                <w:numId w:val="42"/>
              </w:numPr>
              <w:spacing w:before="240" w:after="0"/>
              <w:contextualSpacing w:val="0"/>
              <w:rPr>
                <w:rFonts w:cstheme="minorHAnsi"/>
                <w:sz w:val="28"/>
                <w:szCs w:val="28"/>
              </w:rPr>
            </w:pPr>
            <w:r>
              <w:rPr>
                <w:rFonts w:cstheme="minorHAnsi"/>
                <w:sz w:val="28"/>
                <w:szCs w:val="28"/>
              </w:rPr>
              <w:t xml:space="preserve">Display of hyperlinks: </w:t>
            </w:r>
            <w:r w:rsidR="00D92C8F">
              <w:rPr>
                <w:rFonts w:cstheme="minorHAnsi"/>
                <w:sz w:val="28"/>
                <w:szCs w:val="28"/>
              </w:rPr>
              <w:t xml:space="preserve"> </w:t>
            </w:r>
            <w:r w:rsidR="00F851D9">
              <w:rPr>
                <w:rFonts w:cstheme="minorHAnsi"/>
                <w:sz w:val="28"/>
                <w:szCs w:val="28"/>
              </w:rPr>
              <w:t>Added</w:t>
            </w:r>
            <w:r w:rsidR="00796F14">
              <w:rPr>
                <w:rFonts w:cstheme="minorHAnsi"/>
                <w:sz w:val="28"/>
                <w:szCs w:val="28"/>
              </w:rPr>
              <w:t xml:space="preserve"> the ability to display </w:t>
            </w:r>
            <w:r w:rsidR="00295E2E">
              <w:rPr>
                <w:rFonts w:cstheme="minorHAnsi"/>
                <w:sz w:val="28"/>
                <w:szCs w:val="28"/>
              </w:rPr>
              <w:t xml:space="preserve">hyperlink in </w:t>
            </w:r>
            <w:r w:rsidR="002A19CB">
              <w:rPr>
                <w:rFonts w:cstheme="minorHAnsi"/>
                <w:sz w:val="28"/>
                <w:szCs w:val="28"/>
              </w:rPr>
              <w:t>metadata</w:t>
            </w:r>
            <w:r w:rsidR="00796F14">
              <w:rPr>
                <w:rFonts w:cstheme="minorHAnsi"/>
                <w:sz w:val="28"/>
                <w:szCs w:val="28"/>
              </w:rPr>
              <w:t xml:space="preserve">. </w:t>
            </w:r>
            <w:r w:rsidR="002A19CB">
              <w:rPr>
                <w:rFonts w:cstheme="minorHAnsi"/>
                <w:sz w:val="28"/>
                <w:szCs w:val="28"/>
              </w:rPr>
              <w:t xml:space="preserve">A metadata value that starts </w:t>
            </w:r>
            <w:r w:rsidR="00D92C8F">
              <w:rPr>
                <w:rFonts w:cstheme="minorHAnsi"/>
                <w:sz w:val="28"/>
                <w:szCs w:val="28"/>
              </w:rPr>
              <w:t xml:space="preserve">with </w:t>
            </w:r>
            <w:r w:rsidR="00D92C8F" w:rsidRPr="002A19CB">
              <w:rPr>
                <w:rFonts w:cstheme="minorHAnsi"/>
                <w:sz w:val="28"/>
                <w:szCs w:val="28"/>
              </w:rPr>
              <w:t>https://</w:t>
            </w:r>
            <w:r w:rsidR="00D92C8F">
              <w:rPr>
                <w:rFonts w:cstheme="minorHAnsi"/>
                <w:sz w:val="28"/>
                <w:szCs w:val="28"/>
              </w:rPr>
              <w:t xml:space="preserve"> or http:// </w:t>
            </w:r>
            <w:r w:rsidR="002A19CB">
              <w:rPr>
                <w:rFonts w:cstheme="minorHAnsi"/>
                <w:sz w:val="28"/>
                <w:szCs w:val="28"/>
              </w:rPr>
              <w:t>will now be displayed</w:t>
            </w:r>
            <w:r>
              <w:rPr>
                <w:rFonts w:cstheme="minorHAnsi"/>
                <w:sz w:val="28"/>
                <w:szCs w:val="28"/>
              </w:rPr>
              <w:t xml:space="preserve"> a</w:t>
            </w:r>
            <w:r w:rsidR="002A19CB">
              <w:rPr>
                <w:rFonts w:cstheme="minorHAnsi"/>
                <w:sz w:val="28"/>
                <w:szCs w:val="28"/>
              </w:rPr>
              <w:t>s a</w:t>
            </w:r>
            <w:r>
              <w:rPr>
                <w:rFonts w:cstheme="minorHAnsi"/>
                <w:sz w:val="28"/>
                <w:szCs w:val="28"/>
              </w:rPr>
              <w:t xml:space="preserve"> hyperlink</w:t>
            </w:r>
            <w:r w:rsidR="00D92C8F">
              <w:rPr>
                <w:rFonts w:cstheme="minorHAnsi"/>
                <w:sz w:val="28"/>
                <w:szCs w:val="28"/>
              </w:rPr>
              <w:t>.</w:t>
            </w:r>
            <w:r w:rsidR="00295E2E">
              <w:rPr>
                <w:rFonts w:cstheme="minorHAnsi"/>
                <w:sz w:val="28"/>
                <w:szCs w:val="28"/>
              </w:rPr>
              <w:t xml:space="preserve"> Hyperlinks embedded within the metadata will however continue to be displayed as plain text.</w:t>
            </w:r>
          </w:p>
          <w:p w14:paraId="5062B9BB" w14:textId="77777777" w:rsidR="002D1C67" w:rsidRDefault="002D1C67" w:rsidP="00E75D89">
            <w:pPr>
              <w:rPr>
                <w:sz w:val="28"/>
                <w:szCs w:val="28"/>
                <w:u w:val="single"/>
              </w:rPr>
            </w:pPr>
          </w:p>
          <w:p w14:paraId="110AA38B" w14:textId="77777777" w:rsidR="002D1C67" w:rsidRDefault="002D1C67" w:rsidP="00E75D89">
            <w:pPr>
              <w:rPr>
                <w:sz w:val="28"/>
                <w:szCs w:val="28"/>
                <w:u w:val="single"/>
              </w:rPr>
            </w:pPr>
          </w:p>
          <w:p w14:paraId="4A6660D6" w14:textId="767C13A5" w:rsidR="009E130E" w:rsidRDefault="009E130E" w:rsidP="00E75D89">
            <w:pPr>
              <w:rPr>
                <w:sz w:val="28"/>
                <w:szCs w:val="28"/>
                <w:u w:val="single"/>
              </w:rPr>
            </w:pPr>
            <w:r w:rsidRPr="009E130E">
              <w:rPr>
                <w:sz w:val="28"/>
                <w:szCs w:val="28"/>
                <w:u w:val="single"/>
              </w:rPr>
              <w:t>Release 1.5: May 11, 2021</w:t>
            </w:r>
          </w:p>
          <w:p w14:paraId="1289D7D7" w14:textId="4D2A0648" w:rsidR="009E130E" w:rsidRDefault="009E130E" w:rsidP="00E75D89">
            <w:pPr>
              <w:rPr>
                <w:sz w:val="28"/>
                <w:szCs w:val="28"/>
                <w:u w:val="single"/>
              </w:rPr>
            </w:pPr>
          </w:p>
          <w:p w14:paraId="2D9F3199" w14:textId="42F9BDD5" w:rsidR="009E130E" w:rsidRPr="009E130E" w:rsidRDefault="009E130E" w:rsidP="00812CD5">
            <w:pPr>
              <w:pStyle w:val="ListParagraph"/>
              <w:numPr>
                <w:ilvl w:val="0"/>
                <w:numId w:val="42"/>
              </w:numPr>
              <w:spacing w:before="240" w:after="0"/>
              <w:contextualSpacing w:val="0"/>
              <w:rPr>
                <w:rFonts w:cstheme="minorHAnsi"/>
                <w:sz w:val="28"/>
                <w:szCs w:val="28"/>
              </w:rPr>
            </w:pPr>
            <w:r w:rsidRPr="009E130E">
              <w:rPr>
                <w:sz w:val="28"/>
                <w:szCs w:val="28"/>
              </w:rPr>
              <w:t>REST API for bulk upload: User</w:t>
            </w:r>
            <w:r>
              <w:rPr>
                <w:sz w:val="28"/>
                <w:szCs w:val="28"/>
              </w:rPr>
              <w:t>s</w:t>
            </w:r>
            <w:r w:rsidRPr="009E130E">
              <w:rPr>
                <w:sz w:val="28"/>
                <w:szCs w:val="28"/>
              </w:rPr>
              <w:t xml:space="preserve"> will now be able to programm</w:t>
            </w:r>
            <w:r>
              <w:rPr>
                <w:sz w:val="28"/>
                <w:szCs w:val="28"/>
              </w:rPr>
              <w:t>a</w:t>
            </w:r>
            <w:r w:rsidRPr="009E130E">
              <w:rPr>
                <w:sz w:val="28"/>
                <w:szCs w:val="28"/>
              </w:rPr>
              <w:t xml:space="preserve">tically upload multiple files or collections at a time using the new bulk upload API. Two source endpoints are currently supported: Globus and AWS S3.  For details, refer to the </w:t>
            </w:r>
            <w:hyperlink r:id="rId28" w:anchor="/Upload%20Data/BulkRegistration" w:history="1">
              <w:r w:rsidR="00532889" w:rsidRPr="00532889">
                <w:rPr>
                  <w:rStyle w:val="Hyperlink"/>
                  <w:sz w:val="28"/>
                  <w:szCs w:val="28"/>
                </w:rPr>
                <w:t>Upload Data - Bulk Registration</w:t>
              </w:r>
            </w:hyperlink>
            <w:r w:rsidR="00532889">
              <w:rPr>
                <w:sz w:val="28"/>
                <w:szCs w:val="28"/>
              </w:rPr>
              <w:t xml:space="preserve"> section of the </w:t>
            </w:r>
            <w:r w:rsidRPr="009E130E">
              <w:rPr>
                <w:sz w:val="28"/>
                <w:szCs w:val="28"/>
              </w:rPr>
              <w:t>MoDaC swagger documentation</w:t>
            </w:r>
            <w:r w:rsidR="00532889">
              <w:rPr>
                <w:sz w:val="28"/>
                <w:szCs w:val="28"/>
              </w:rPr>
              <w:t>.</w:t>
            </w:r>
          </w:p>
          <w:p w14:paraId="603FD451" w14:textId="401CCCDC" w:rsidR="009E130E" w:rsidRDefault="009E130E" w:rsidP="00812CD5">
            <w:pPr>
              <w:pStyle w:val="ListParagraph"/>
              <w:numPr>
                <w:ilvl w:val="0"/>
                <w:numId w:val="42"/>
              </w:numPr>
              <w:spacing w:before="240" w:after="0"/>
              <w:contextualSpacing w:val="0"/>
              <w:rPr>
                <w:sz w:val="28"/>
                <w:szCs w:val="28"/>
              </w:rPr>
            </w:pPr>
            <w:r>
              <w:rPr>
                <w:sz w:val="28"/>
                <w:szCs w:val="28"/>
              </w:rPr>
              <w:t>Simplification</w:t>
            </w:r>
            <w:r w:rsidR="007001AC">
              <w:rPr>
                <w:sz w:val="28"/>
                <w:szCs w:val="28"/>
              </w:rPr>
              <w:t xml:space="preserve"> of new account creation</w:t>
            </w:r>
            <w:r>
              <w:rPr>
                <w:sz w:val="28"/>
                <w:szCs w:val="28"/>
              </w:rPr>
              <w:t xml:space="preserve">: The sign-up process has been simplified by combining </w:t>
            </w:r>
            <w:r w:rsidR="007001AC">
              <w:rPr>
                <w:sz w:val="28"/>
                <w:szCs w:val="28"/>
              </w:rPr>
              <w:t xml:space="preserve">the </w:t>
            </w:r>
            <w:r>
              <w:rPr>
                <w:sz w:val="28"/>
                <w:szCs w:val="28"/>
              </w:rPr>
              <w:t xml:space="preserve">email confirmation and </w:t>
            </w:r>
            <w:r w:rsidR="007001AC">
              <w:rPr>
                <w:sz w:val="28"/>
                <w:szCs w:val="28"/>
              </w:rPr>
              <w:t xml:space="preserve">account </w:t>
            </w:r>
            <w:r>
              <w:rPr>
                <w:sz w:val="28"/>
                <w:szCs w:val="28"/>
              </w:rPr>
              <w:t>activation step</w:t>
            </w:r>
            <w:r w:rsidR="007001AC">
              <w:rPr>
                <w:sz w:val="28"/>
                <w:szCs w:val="28"/>
              </w:rPr>
              <w:t>s</w:t>
            </w:r>
            <w:r>
              <w:rPr>
                <w:sz w:val="28"/>
                <w:szCs w:val="28"/>
              </w:rPr>
              <w:t xml:space="preserve">.  </w:t>
            </w:r>
            <w:r w:rsidR="007001AC">
              <w:rPr>
                <w:sz w:val="28"/>
                <w:szCs w:val="28"/>
              </w:rPr>
              <w:t>U</w:t>
            </w:r>
            <w:r>
              <w:rPr>
                <w:sz w:val="28"/>
                <w:szCs w:val="28"/>
              </w:rPr>
              <w:t>sers wil</w:t>
            </w:r>
            <w:r w:rsidR="007C7C12">
              <w:rPr>
                <w:sz w:val="28"/>
                <w:szCs w:val="28"/>
              </w:rPr>
              <w:t xml:space="preserve">l </w:t>
            </w:r>
            <w:r w:rsidR="007001AC">
              <w:rPr>
                <w:sz w:val="28"/>
                <w:szCs w:val="28"/>
              </w:rPr>
              <w:t xml:space="preserve">now </w:t>
            </w:r>
            <w:r>
              <w:rPr>
                <w:sz w:val="28"/>
                <w:szCs w:val="28"/>
              </w:rPr>
              <w:t>rec</w:t>
            </w:r>
            <w:r w:rsidR="00771F39">
              <w:rPr>
                <w:sz w:val="28"/>
                <w:szCs w:val="28"/>
              </w:rPr>
              <w:t xml:space="preserve">eive </w:t>
            </w:r>
            <w:r w:rsidR="00A12E3B">
              <w:rPr>
                <w:sz w:val="28"/>
                <w:szCs w:val="28"/>
              </w:rPr>
              <w:t>an</w:t>
            </w:r>
            <w:r w:rsidR="00771F39">
              <w:rPr>
                <w:sz w:val="28"/>
                <w:szCs w:val="28"/>
              </w:rPr>
              <w:t xml:space="preserve"> email </w:t>
            </w:r>
            <w:r w:rsidR="00A12E3B">
              <w:rPr>
                <w:sz w:val="28"/>
                <w:szCs w:val="28"/>
              </w:rPr>
              <w:t xml:space="preserve">with </w:t>
            </w:r>
            <w:r w:rsidR="007C7C12">
              <w:rPr>
                <w:sz w:val="28"/>
                <w:szCs w:val="28"/>
              </w:rPr>
              <w:t xml:space="preserve">a </w:t>
            </w:r>
            <w:r w:rsidR="00771F39">
              <w:rPr>
                <w:sz w:val="28"/>
                <w:szCs w:val="28"/>
              </w:rPr>
              <w:t xml:space="preserve">link </w:t>
            </w:r>
            <w:r w:rsidR="00A12E3B">
              <w:rPr>
                <w:sz w:val="28"/>
                <w:szCs w:val="28"/>
              </w:rPr>
              <w:t xml:space="preserve">that will activate the account as well as take them to the </w:t>
            </w:r>
            <w:r w:rsidR="00771F39">
              <w:rPr>
                <w:sz w:val="28"/>
                <w:szCs w:val="28"/>
              </w:rPr>
              <w:t xml:space="preserve">MoDaC </w:t>
            </w:r>
            <w:r w:rsidR="00A12E3B">
              <w:rPr>
                <w:sz w:val="28"/>
                <w:szCs w:val="28"/>
              </w:rPr>
              <w:t xml:space="preserve">login screen where confirmation of registration </w:t>
            </w:r>
            <w:r w:rsidR="00F851D9">
              <w:rPr>
                <w:sz w:val="28"/>
                <w:szCs w:val="28"/>
              </w:rPr>
              <w:t>will</w:t>
            </w:r>
            <w:r w:rsidR="00A12E3B">
              <w:rPr>
                <w:sz w:val="28"/>
                <w:szCs w:val="28"/>
              </w:rPr>
              <w:t xml:space="preserve"> be displayed</w:t>
            </w:r>
            <w:r w:rsidR="00771F39">
              <w:rPr>
                <w:sz w:val="28"/>
                <w:szCs w:val="28"/>
              </w:rPr>
              <w:t xml:space="preserve">. </w:t>
            </w:r>
            <w:r>
              <w:rPr>
                <w:sz w:val="28"/>
                <w:szCs w:val="28"/>
              </w:rPr>
              <w:t xml:space="preserve"> </w:t>
            </w:r>
          </w:p>
          <w:p w14:paraId="6FC47474" w14:textId="60F37710" w:rsidR="00812CD5" w:rsidRDefault="00812CD5" w:rsidP="00812CD5">
            <w:pPr>
              <w:pStyle w:val="ListParagraph"/>
              <w:numPr>
                <w:ilvl w:val="0"/>
                <w:numId w:val="42"/>
              </w:numPr>
              <w:spacing w:before="240" w:after="0"/>
              <w:contextualSpacing w:val="0"/>
              <w:rPr>
                <w:sz w:val="28"/>
                <w:szCs w:val="28"/>
              </w:rPr>
            </w:pPr>
            <w:r>
              <w:rPr>
                <w:sz w:val="28"/>
                <w:szCs w:val="28"/>
              </w:rPr>
              <w:t>Redirection to Globus site during download</w:t>
            </w:r>
            <w:r w:rsidR="00A12E3B">
              <w:rPr>
                <w:sz w:val="28"/>
                <w:szCs w:val="28"/>
              </w:rPr>
              <w:t>s</w:t>
            </w:r>
            <w:r>
              <w:rPr>
                <w:sz w:val="28"/>
                <w:szCs w:val="28"/>
              </w:rPr>
              <w:t xml:space="preserve">: Users can optionally choose to be redirected to the Globus site while downloading to a Globus endpoint. This will </w:t>
            </w:r>
            <w:r>
              <w:rPr>
                <w:sz w:val="28"/>
                <w:szCs w:val="28"/>
              </w:rPr>
              <w:lastRenderedPageBreak/>
              <w:t xml:space="preserve">enable them to perform point and click selection of the desired destination folder on the endpoint directly, instead of manually entering the endpoint UUID and directory path. </w:t>
            </w:r>
          </w:p>
          <w:p w14:paraId="772B8BF5" w14:textId="52C3D0F9" w:rsidR="00A3584F" w:rsidRDefault="00A3584F" w:rsidP="00812CD5">
            <w:pPr>
              <w:pStyle w:val="ListParagraph"/>
              <w:numPr>
                <w:ilvl w:val="0"/>
                <w:numId w:val="42"/>
              </w:numPr>
              <w:spacing w:before="240" w:after="0"/>
              <w:contextualSpacing w:val="0"/>
              <w:rPr>
                <w:sz w:val="28"/>
                <w:szCs w:val="28"/>
              </w:rPr>
            </w:pPr>
            <w:r w:rsidRPr="00A3584F">
              <w:rPr>
                <w:sz w:val="28"/>
                <w:szCs w:val="28"/>
              </w:rPr>
              <w:t xml:space="preserve">Description </w:t>
            </w:r>
            <w:r>
              <w:rPr>
                <w:sz w:val="28"/>
                <w:szCs w:val="28"/>
              </w:rPr>
              <w:t xml:space="preserve">field enhancement: </w:t>
            </w:r>
            <w:r w:rsidR="007001AC">
              <w:rPr>
                <w:sz w:val="28"/>
                <w:szCs w:val="28"/>
              </w:rPr>
              <w:t>T</w:t>
            </w:r>
            <w:r>
              <w:rPr>
                <w:sz w:val="28"/>
                <w:szCs w:val="28"/>
              </w:rPr>
              <w:t xml:space="preserve">he </w:t>
            </w:r>
            <w:r w:rsidRPr="00A3584F">
              <w:rPr>
                <w:i/>
                <w:iCs/>
                <w:sz w:val="28"/>
                <w:szCs w:val="28"/>
              </w:rPr>
              <w:t>description</w:t>
            </w:r>
            <w:r>
              <w:rPr>
                <w:sz w:val="28"/>
                <w:szCs w:val="28"/>
              </w:rPr>
              <w:t xml:space="preserve"> field for all collection types (program, study and asset) </w:t>
            </w:r>
            <w:r w:rsidR="007001AC">
              <w:rPr>
                <w:sz w:val="28"/>
                <w:szCs w:val="28"/>
              </w:rPr>
              <w:t xml:space="preserve">has been converted </w:t>
            </w:r>
            <w:r>
              <w:rPr>
                <w:sz w:val="28"/>
                <w:szCs w:val="28"/>
              </w:rPr>
              <w:t xml:space="preserve">from </w:t>
            </w:r>
            <w:r w:rsidR="007001AC">
              <w:rPr>
                <w:sz w:val="28"/>
                <w:szCs w:val="28"/>
              </w:rPr>
              <w:t xml:space="preserve">a </w:t>
            </w:r>
            <w:r>
              <w:rPr>
                <w:sz w:val="28"/>
                <w:szCs w:val="28"/>
              </w:rPr>
              <w:t xml:space="preserve">single line text field to </w:t>
            </w:r>
            <w:r w:rsidR="007001AC">
              <w:rPr>
                <w:sz w:val="28"/>
                <w:szCs w:val="28"/>
              </w:rPr>
              <w:t xml:space="preserve">a </w:t>
            </w:r>
            <w:r>
              <w:rPr>
                <w:sz w:val="28"/>
                <w:szCs w:val="28"/>
              </w:rPr>
              <w:t xml:space="preserve">multiline, resizable text area. </w:t>
            </w:r>
          </w:p>
          <w:p w14:paraId="4072C4EA" w14:textId="2B9DC4D7" w:rsidR="00E75D89" w:rsidRDefault="00E75D89" w:rsidP="00E75D89">
            <w:pPr>
              <w:rPr>
                <w:rFonts w:cstheme="minorHAnsi"/>
                <w:sz w:val="28"/>
                <w:szCs w:val="28"/>
              </w:rPr>
            </w:pPr>
          </w:p>
          <w:p w14:paraId="60797874" w14:textId="02744065" w:rsidR="005F0741" w:rsidRDefault="005F0741" w:rsidP="005F0741">
            <w:pPr>
              <w:rPr>
                <w:rFonts w:cstheme="minorHAnsi"/>
                <w:sz w:val="28"/>
                <w:szCs w:val="28"/>
                <w:u w:val="single"/>
              </w:rPr>
            </w:pPr>
            <w:r>
              <w:rPr>
                <w:rFonts w:cstheme="minorHAnsi"/>
                <w:sz w:val="28"/>
                <w:szCs w:val="28"/>
                <w:u w:val="single"/>
              </w:rPr>
              <w:t>Release 1.</w:t>
            </w:r>
            <w:r w:rsidR="008C3E27">
              <w:rPr>
                <w:rFonts w:cstheme="minorHAnsi"/>
                <w:sz w:val="28"/>
                <w:szCs w:val="28"/>
                <w:u w:val="single"/>
              </w:rPr>
              <w:t>4</w:t>
            </w:r>
            <w:r>
              <w:rPr>
                <w:rFonts w:cstheme="minorHAnsi"/>
                <w:sz w:val="28"/>
                <w:szCs w:val="28"/>
                <w:u w:val="single"/>
              </w:rPr>
              <w:t>: March 24, 202</w:t>
            </w:r>
            <w:r w:rsidR="0093241F">
              <w:rPr>
                <w:rFonts w:cstheme="minorHAnsi"/>
                <w:sz w:val="28"/>
                <w:szCs w:val="28"/>
                <w:u w:val="single"/>
              </w:rPr>
              <w:t>1</w:t>
            </w:r>
          </w:p>
          <w:p w14:paraId="490A3F7B" w14:textId="77777777" w:rsidR="00AE4F0A" w:rsidRPr="00AE4F0A" w:rsidRDefault="00AE4F0A" w:rsidP="00AE4F0A">
            <w:pPr>
              <w:rPr>
                <w:rFonts w:cstheme="minorHAnsi"/>
                <w:sz w:val="28"/>
                <w:szCs w:val="28"/>
                <w:u w:val="single"/>
              </w:rPr>
            </w:pPr>
          </w:p>
          <w:p w14:paraId="11A05964" w14:textId="52290E68" w:rsidR="00AE4F0A" w:rsidRPr="00AE4F0A" w:rsidRDefault="005F0741" w:rsidP="008C3E27">
            <w:pPr>
              <w:pStyle w:val="ListParagraph"/>
              <w:numPr>
                <w:ilvl w:val="0"/>
                <w:numId w:val="41"/>
              </w:numPr>
              <w:spacing w:before="0" w:after="0"/>
              <w:jc w:val="left"/>
              <w:rPr>
                <w:rFonts w:cstheme="minorHAnsi"/>
                <w:sz w:val="28"/>
                <w:szCs w:val="28"/>
              </w:rPr>
            </w:pPr>
            <w:r w:rsidRPr="005F0741">
              <w:rPr>
                <w:rFonts w:cstheme="minorHAnsi"/>
                <w:sz w:val="28"/>
                <w:szCs w:val="28"/>
              </w:rPr>
              <w:t xml:space="preserve">Support </w:t>
            </w:r>
            <w:r>
              <w:rPr>
                <w:rFonts w:cstheme="minorHAnsi"/>
                <w:sz w:val="28"/>
                <w:szCs w:val="28"/>
              </w:rPr>
              <w:t>for</w:t>
            </w:r>
            <w:r w:rsidRPr="005F0741">
              <w:rPr>
                <w:rFonts w:cstheme="minorHAnsi"/>
                <w:sz w:val="28"/>
                <w:szCs w:val="28"/>
              </w:rPr>
              <w:t xml:space="preserve"> API tokens: </w:t>
            </w:r>
            <w:r>
              <w:rPr>
                <w:rFonts w:cstheme="minorHAnsi"/>
                <w:sz w:val="28"/>
                <w:szCs w:val="28"/>
              </w:rPr>
              <w:t>Tokens can now be used instead of username and password in REST API call</w:t>
            </w:r>
            <w:r w:rsidR="002E32A9">
              <w:rPr>
                <w:rFonts w:cstheme="minorHAnsi"/>
                <w:sz w:val="28"/>
                <w:szCs w:val="28"/>
              </w:rPr>
              <w:t>s</w:t>
            </w:r>
            <w:r>
              <w:rPr>
                <w:rFonts w:cstheme="minorHAnsi"/>
                <w:sz w:val="28"/>
                <w:szCs w:val="28"/>
              </w:rPr>
              <w:t xml:space="preserve">. A new API has been added to perform authentication with username and </w:t>
            </w:r>
            <w:r w:rsidR="00F851D9">
              <w:rPr>
                <w:rFonts w:cstheme="minorHAnsi"/>
                <w:sz w:val="28"/>
                <w:szCs w:val="28"/>
              </w:rPr>
              <w:t>password and</w:t>
            </w:r>
            <w:r w:rsidR="002E32A9">
              <w:rPr>
                <w:rFonts w:cstheme="minorHAnsi"/>
                <w:sz w:val="28"/>
                <w:szCs w:val="28"/>
              </w:rPr>
              <w:t xml:space="preserve"> return </w:t>
            </w:r>
            <w:r>
              <w:rPr>
                <w:rFonts w:cstheme="minorHAnsi"/>
                <w:sz w:val="28"/>
                <w:szCs w:val="28"/>
              </w:rPr>
              <w:t>a token to be used in subsequent API calls. The duration of the token is presently set to 3 months.</w:t>
            </w:r>
          </w:p>
          <w:p w14:paraId="4307D057" w14:textId="77777777" w:rsidR="00AE4F0A" w:rsidRPr="00AE4F0A" w:rsidRDefault="00AE4F0A" w:rsidP="008C3E27">
            <w:pPr>
              <w:rPr>
                <w:rFonts w:cstheme="minorHAnsi"/>
                <w:sz w:val="28"/>
                <w:szCs w:val="28"/>
              </w:rPr>
            </w:pPr>
          </w:p>
          <w:p w14:paraId="02D77A76" w14:textId="2C7D9ACE" w:rsidR="002E32A9" w:rsidRDefault="005F0741" w:rsidP="008C3E27">
            <w:pPr>
              <w:pStyle w:val="ListParagraph"/>
              <w:numPr>
                <w:ilvl w:val="0"/>
                <w:numId w:val="41"/>
              </w:numPr>
              <w:spacing w:before="0" w:after="0"/>
              <w:jc w:val="left"/>
              <w:rPr>
                <w:rFonts w:cstheme="minorHAnsi"/>
                <w:sz w:val="28"/>
                <w:szCs w:val="28"/>
              </w:rPr>
            </w:pPr>
            <w:r w:rsidRPr="00656A48">
              <w:rPr>
                <w:rFonts w:cstheme="minorHAnsi"/>
                <w:sz w:val="28"/>
                <w:szCs w:val="28"/>
              </w:rPr>
              <w:t>Asset Details</w:t>
            </w:r>
            <w:r>
              <w:rPr>
                <w:rFonts w:cstheme="minorHAnsi"/>
                <w:sz w:val="28"/>
                <w:szCs w:val="28"/>
              </w:rPr>
              <w:t xml:space="preserve"> page enhancements: </w:t>
            </w:r>
            <w:r w:rsidR="008C3E27">
              <w:rPr>
                <w:rFonts w:cstheme="minorHAnsi"/>
                <w:sz w:val="28"/>
                <w:szCs w:val="28"/>
              </w:rPr>
              <w:t>T</w:t>
            </w:r>
            <w:r w:rsidR="002E32A9">
              <w:rPr>
                <w:rFonts w:cstheme="minorHAnsi"/>
                <w:sz w:val="28"/>
                <w:szCs w:val="28"/>
              </w:rPr>
              <w:t>he</w:t>
            </w:r>
            <w:r>
              <w:rPr>
                <w:rFonts w:cstheme="minorHAnsi"/>
                <w:sz w:val="28"/>
                <w:szCs w:val="28"/>
              </w:rPr>
              <w:t xml:space="preserve"> Asset </w:t>
            </w:r>
            <w:r w:rsidR="002E32A9">
              <w:rPr>
                <w:rFonts w:cstheme="minorHAnsi"/>
                <w:sz w:val="28"/>
                <w:szCs w:val="28"/>
              </w:rPr>
              <w:t>D</w:t>
            </w:r>
            <w:r>
              <w:rPr>
                <w:rFonts w:cstheme="minorHAnsi"/>
                <w:sz w:val="28"/>
                <w:szCs w:val="28"/>
              </w:rPr>
              <w:t xml:space="preserve">etails </w:t>
            </w:r>
            <w:r w:rsidR="002E32A9">
              <w:rPr>
                <w:rFonts w:cstheme="minorHAnsi"/>
                <w:sz w:val="28"/>
                <w:szCs w:val="28"/>
              </w:rPr>
              <w:t xml:space="preserve">screen </w:t>
            </w:r>
            <w:r w:rsidR="008C3E27">
              <w:rPr>
                <w:rFonts w:cstheme="minorHAnsi"/>
                <w:sz w:val="28"/>
                <w:szCs w:val="28"/>
              </w:rPr>
              <w:t>has been enhanced as</w:t>
            </w:r>
            <w:r w:rsidR="002E32A9">
              <w:rPr>
                <w:rFonts w:cstheme="minorHAnsi"/>
                <w:sz w:val="28"/>
                <w:szCs w:val="28"/>
              </w:rPr>
              <w:t xml:space="preserve"> follows:</w:t>
            </w:r>
            <w:r>
              <w:rPr>
                <w:rFonts w:cstheme="minorHAnsi"/>
                <w:sz w:val="28"/>
                <w:szCs w:val="28"/>
              </w:rPr>
              <w:t xml:space="preserve"> </w:t>
            </w:r>
          </w:p>
          <w:p w14:paraId="69812857" w14:textId="249A921D"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clearing of optional and user defined metadata</w:t>
            </w:r>
            <w:r>
              <w:rPr>
                <w:rFonts w:cstheme="minorHAnsi"/>
                <w:sz w:val="28"/>
                <w:szCs w:val="28"/>
              </w:rPr>
              <w:t>.</w:t>
            </w:r>
          </w:p>
          <w:p w14:paraId="66E613B0" w14:textId="69A897DE"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E</w:t>
            </w:r>
            <w:r w:rsidR="00C15A9A">
              <w:rPr>
                <w:rFonts w:cstheme="minorHAnsi"/>
                <w:sz w:val="28"/>
                <w:szCs w:val="28"/>
              </w:rPr>
              <w:t>nable</w:t>
            </w:r>
            <w:r>
              <w:rPr>
                <w:rFonts w:cstheme="minorHAnsi"/>
                <w:sz w:val="28"/>
                <w:szCs w:val="28"/>
              </w:rPr>
              <w:t>d</w:t>
            </w:r>
            <w:r w:rsidR="00C15A9A">
              <w:rPr>
                <w:rFonts w:cstheme="minorHAnsi"/>
                <w:sz w:val="28"/>
                <w:szCs w:val="28"/>
              </w:rPr>
              <w:t xml:space="preserve"> quotes and double quotes </w:t>
            </w:r>
            <w:r>
              <w:rPr>
                <w:rFonts w:cstheme="minorHAnsi"/>
                <w:sz w:val="28"/>
                <w:szCs w:val="28"/>
              </w:rPr>
              <w:t xml:space="preserve">to be included </w:t>
            </w:r>
            <w:r w:rsidR="00C15A9A">
              <w:rPr>
                <w:rFonts w:cstheme="minorHAnsi"/>
                <w:sz w:val="28"/>
                <w:szCs w:val="28"/>
              </w:rPr>
              <w:t>in</w:t>
            </w:r>
            <w:r w:rsidR="008C3E27">
              <w:rPr>
                <w:rFonts w:cstheme="minorHAnsi"/>
                <w:sz w:val="28"/>
                <w:szCs w:val="28"/>
              </w:rPr>
              <w:t xml:space="preserve"> </w:t>
            </w:r>
            <w:r w:rsidR="00C15A9A">
              <w:rPr>
                <w:rFonts w:cstheme="minorHAnsi"/>
                <w:sz w:val="28"/>
                <w:szCs w:val="28"/>
              </w:rPr>
              <w:t>metadata values.</w:t>
            </w:r>
          </w:p>
          <w:p w14:paraId="17A8847F" w14:textId="0A3D3274" w:rsidR="005F0741" w:rsidRDefault="00C15A9A" w:rsidP="008C3E27">
            <w:pPr>
              <w:pStyle w:val="ListParagraph"/>
              <w:numPr>
                <w:ilvl w:val="1"/>
                <w:numId w:val="41"/>
              </w:numPr>
              <w:spacing w:before="0" w:after="0"/>
              <w:jc w:val="left"/>
              <w:rPr>
                <w:rFonts w:cstheme="minorHAnsi"/>
                <w:sz w:val="28"/>
                <w:szCs w:val="28"/>
              </w:rPr>
            </w:pPr>
            <w:r>
              <w:rPr>
                <w:rFonts w:cstheme="minorHAnsi"/>
                <w:sz w:val="28"/>
                <w:szCs w:val="28"/>
              </w:rPr>
              <w:t xml:space="preserve"> </w:t>
            </w:r>
            <w:r w:rsidR="002E32A9">
              <w:rPr>
                <w:rFonts w:cstheme="minorHAnsi"/>
                <w:sz w:val="28"/>
                <w:szCs w:val="28"/>
              </w:rPr>
              <w:t xml:space="preserve">Consolidated </w:t>
            </w:r>
            <w:r w:rsidR="00C32BC5">
              <w:rPr>
                <w:rFonts w:cstheme="minorHAnsi"/>
                <w:sz w:val="28"/>
                <w:szCs w:val="28"/>
              </w:rPr>
              <w:t xml:space="preserve">the </w:t>
            </w:r>
            <w:r w:rsidR="005F0741">
              <w:rPr>
                <w:rFonts w:cstheme="minorHAnsi"/>
                <w:sz w:val="28"/>
                <w:szCs w:val="28"/>
              </w:rPr>
              <w:t xml:space="preserve">user and system metadata </w:t>
            </w:r>
            <w:r w:rsidR="00C32BC5">
              <w:rPr>
                <w:rFonts w:cstheme="minorHAnsi"/>
                <w:sz w:val="28"/>
                <w:szCs w:val="28"/>
              </w:rPr>
              <w:t>into a single table</w:t>
            </w:r>
            <w:r w:rsidR="002E32A9">
              <w:rPr>
                <w:rFonts w:cstheme="minorHAnsi"/>
                <w:sz w:val="28"/>
                <w:szCs w:val="28"/>
              </w:rPr>
              <w:t>.</w:t>
            </w:r>
          </w:p>
          <w:p w14:paraId="68C54B9A" w14:textId="3C3FADC5" w:rsidR="002E32A9" w:rsidRDefault="002E32A9" w:rsidP="008C3E27">
            <w:pPr>
              <w:pStyle w:val="ListParagraph"/>
              <w:numPr>
                <w:ilvl w:val="1"/>
                <w:numId w:val="41"/>
              </w:numPr>
              <w:spacing w:before="0" w:after="0"/>
              <w:jc w:val="left"/>
              <w:rPr>
                <w:rFonts w:cstheme="minorHAnsi"/>
                <w:sz w:val="28"/>
                <w:szCs w:val="28"/>
              </w:rPr>
            </w:pPr>
            <w:r>
              <w:rPr>
                <w:rFonts w:cstheme="minorHAnsi"/>
                <w:sz w:val="28"/>
                <w:szCs w:val="28"/>
              </w:rPr>
              <w:t>Provide</w:t>
            </w:r>
            <w:r w:rsidR="0093241F">
              <w:rPr>
                <w:rFonts w:cstheme="minorHAnsi"/>
                <w:sz w:val="28"/>
                <w:szCs w:val="28"/>
              </w:rPr>
              <w:t>d</w:t>
            </w:r>
            <w:r>
              <w:rPr>
                <w:rFonts w:cstheme="minorHAnsi"/>
                <w:sz w:val="28"/>
                <w:szCs w:val="28"/>
              </w:rPr>
              <w:t xml:space="preserve"> an informational message </w:t>
            </w:r>
            <w:r w:rsidR="0093241F">
              <w:rPr>
                <w:rFonts w:cstheme="minorHAnsi"/>
                <w:sz w:val="28"/>
                <w:szCs w:val="28"/>
              </w:rPr>
              <w:t xml:space="preserve">(for users who are not logged in) </w:t>
            </w:r>
            <w:r>
              <w:rPr>
                <w:rFonts w:cstheme="minorHAnsi"/>
                <w:sz w:val="28"/>
                <w:szCs w:val="28"/>
              </w:rPr>
              <w:t>indicating that to download data, sign-in</w:t>
            </w:r>
            <w:r w:rsidR="0093241F">
              <w:rPr>
                <w:rFonts w:cstheme="minorHAnsi"/>
                <w:sz w:val="28"/>
                <w:szCs w:val="28"/>
              </w:rPr>
              <w:t xml:space="preserve"> is required</w:t>
            </w:r>
            <w:r>
              <w:rPr>
                <w:rFonts w:cstheme="minorHAnsi"/>
                <w:sz w:val="28"/>
                <w:szCs w:val="28"/>
              </w:rPr>
              <w:t xml:space="preserve">. </w:t>
            </w:r>
          </w:p>
          <w:p w14:paraId="36C5BAE4" w14:textId="77777777" w:rsidR="00AE4F0A" w:rsidRPr="00AE4F0A" w:rsidRDefault="00AE4F0A" w:rsidP="008C3E27">
            <w:pPr>
              <w:rPr>
                <w:rFonts w:cstheme="minorHAnsi"/>
                <w:sz w:val="28"/>
                <w:szCs w:val="28"/>
              </w:rPr>
            </w:pPr>
          </w:p>
          <w:p w14:paraId="78DCB7AA" w14:textId="263E0D5B" w:rsidR="00C32BC5" w:rsidRDefault="006254D6" w:rsidP="008C3E27">
            <w:pPr>
              <w:pStyle w:val="ListParagraph"/>
              <w:numPr>
                <w:ilvl w:val="0"/>
                <w:numId w:val="41"/>
              </w:numPr>
              <w:spacing w:before="0" w:after="0"/>
              <w:jc w:val="left"/>
              <w:rPr>
                <w:rFonts w:cstheme="minorHAnsi"/>
                <w:sz w:val="28"/>
                <w:szCs w:val="28"/>
              </w:rPr>
            </w:pPr>
            <w:r w:rsidRPr="00656A48">
              <w:rPr>
                <w:rFonts w:cstheme="minorHAnsi"/>
                <w:sz w:val="28"/>
                <w:szCs w:val="28"/>
              </w:rPr>
              <w:t>Update Access Group</w:t>
            </w:r>
            <w:r>
              <w:rPr>
                <w:rFonts w:cstheme="minorHAnsi"/>
                <w:sz w:val="28"/>
                <w:szCs w:val="28"/>
              </w:rPr>
              <w:t xml:space="preserve"> dialog enhancement: This was redesigned to do away with the error message </w:t>
            </w:r>
            <w:r w:rsidR="0093241F">
              <w:rPr>
                <w:rFonts w:cstheme="minorHAnsi"/>
                <w:sz w:val="28"/>
                <w:szCs w:val="28"/>
              </w:rPr>
              <w:t xml:space="preserve">that was displayed on incorrect group selection. Only the groups </w:t>
            </w:r>
            <w:r>
              <w:rPr>
                <w:rFonts w:cstheme="minorHAnsi"/>
                <w:sz w:val="28"/>
                <w:szCs w:val="28"/>
              </w:rPr>
              <w:t>that can be added for access</w:t>
            </w:r>
            <w:r w:rsidR="0093241F">
              <w:rPr>
                <w:rFonts w:cstheme="minorHAnsi"/>
                <w:sz w:val="28"/>
                <w:szCs w:val="28"/>
              </w:rPr>
              <w:t xml:space="preserve"> will now be displayed to the user for selection</w:t>
            </w:r>
            <w:r>
              <w:rPr>
                <w:rFonts w:cstheme="minorHAnsi"/>
                <w:sz w:val="28"/>
                <w:szCs w:val="28"/>
              </w:rPr>
              <w:t xml:space="preserve">. </w:t>
            </w:r>
          </w:p>
          <w:p w14:paraId="578915EC" w14:textId="77777777" w:rsidR="00AE4F0A" w:rsidRPr="00AE4F0A" w:rsidRDefault="00AE4F0A" w:rsidP="008C3E27">
            <w:pPr>
              <w:rPr>
                <w:rFonts w:cstheme="minorHAnsi"/>
                <w:sz w:val="28"/>
                <w:szCs w:val="28"/>
              </w:rPr>
            </w:pPr>
          </w:p>
          <w:p w14:paraId="57D1426C" w14:textId="573E421D" w:rsidR="002E32A9" w:rsidRDefault="00827C51" w:rsidP="008C3E27">
            <w:pPr>
              <w:pStyle w:val="ListParagraph"/>
              <w:numPr>
                <w:ilvl w:val="0"/>
                <w:numId w:val="41"/>
              </w:numPr>
              <w:spacing w:before="0" w:after="0"/>
              <w:jc w:val="left"/>
              <w:rPr>
                <w:rFonts w:cstheme="minorHAnsi"/>
                <w:sz w:val="28"/>
                <w:szCs w:val="28"/>
              </w:rPr>
            </w:pPr>
            <w:r>
              <w:rPr>
                <w:rFonts w:cstheme="minorHAnsi"/>
                <w:sz w:val="28"/>
                <w:szCs w:val="28"/>
              </w:rPr>
              <w:t xml:space="preserve">Task </w:t>
            </w:r>
            <w:r w:rsidR="002E32A9">
              <w:rPr>
                <w:rFonts w:cstheme="minorHAnsi"/>
                <w:sz w:val="28"/>
                <w:szCs w:val="28"/>
              </w:rPr>
              <w:t>Status page updates: Updated</w:t>
            </w:r>
            <w:r w:rsidR="00C32BC5">
              <w:rPr>
                <w:rFonts w:cstheme="minorHAnsi"/>
                <w:sz w:val="28"/>
                <w:szCs w:val="28"/>
              </w:rPr>
              <w:t xml:space="preserve"> the </w:t>
            </w:r>
            <w:r w:rsidR="006254D6">
              <w:rPr>
                <w:rFonts w:cstheme="minorHAnsi"/>
                <w:sz w:val="28"/>
                <w:szCs w:val="28"/>
              </w:rPr>
              <w:t xml:space="preserve">Task </w:t>
            </w:r>
            <w:r w:rsidR="002E32A9">
              <w:rPr>
                <w:rFonts w:cstheme="minorHAnsi"/>
                <w:sz w:val="28"/>
                <w:szCs w:val="28"/>
              </w:rPr>
              <w:t>S</w:t>
            </w:r>
            <w:r w:rsidR="00C32BC5">
              <w:rPr>
                <w:rFonts w:cstheme="minorHAnsi"/>
                <w:sz w:val="28"/>
                <w:szCs w:val="28"/>
              </w:rPr>
              <w:t xml:space="preserve">tatus page to </w:t>
            </w:r>
            <w:r w:rsidR="0093241F">
              <w:rPr>
                <w:rFonts w:cstheme="minorHAnsi"/>
                <w:sz w:val="28"/>
                <w:szCs w:val="28"/>
              </w:rPr>
              <w:t>display</w:t>
            </w:r>
            <w:r w:rsidR="00C32BC5">
              <w:rPr>
                <w:rFonts w:cstheme="minorHAnsi"/>
                <w:sz w:val="28"/>
                <w:szCs w:val="28"/>
              </w:rPr>
              <w:t xml:space="preserve"> the </w:t>
            </w:r>
            <w:r w:rsidR="006254D6">
              <w:rPr>
                <w:rFonts w:cstheme="minorHAnsi"/>
                <w:sz w:val="28"/>
                <w:szCs w:val="28"/>
              </w:rPr>
              <w:t xml:space="preserve">task </w:t>
            </w:r>
            <w:r w:rsidR="00C32BC5">
              <w:rPr>
                <w:rFonts w:cstheme="minorHAnsi"/>
                <w:sz w:val="28"/>
                <w:szCs w:val="28"/>
              </w:rPr>
              <w:t xml:space="preserve">creation and </w:t>
            </w:r>
            <w:r w:rsidR="0093241F">
              <w:rPr>
                <w:rFonts w:cstheme="minorHAnsi"/>
                <w:sz w:val="28"/>
                <w:szCs w:val="28"/>
              </w:rPr>
              <w:t xml:space="preserve">task </w:t>
            </w:r>
            <w:r w:rsidR="00C32BC5">
              <w:rPr>
                <w:rFonts w:cstheme="minorHAnsi"/>
                <w:sz w:val="28"/>
                <w:szCs w:val="28"/>
              </w:rPr>
              <w:t>completion dates</w:t>
            </w:r>
            <w:r w:rsidR="0093241F">
              <w:rPr>
                <w:rFonts w:cstheme="minorHAnsi"/>
                <w:sz w:val="28"/>
                <w:szCs w:val="28"/>
              </w:rPr>
              <w:t xml:space="preserve"> in separate columns</w:t>
            </w:r>
            <w:r w:rsidR="00624208">
              <w:rPr>
                <w:rFonts w:cstheme="minorHAnsi"/>
                <w:sz w:val="28"/>
                <w:szCs w:val="28"/>
              </w:rPr>
              <w:t xml:space="preserve">. Also </w:t>
            </w:r>
            <w:r w:rsidR="00AE4F0A">
              <w:rPr>
                <w:rFonts w:cstheme="minorHAnsi"/>
                <w:sz w:val="28"/>
                <w:szCs w:val="28"/>
              </w:rPr>
              <w:t>updated</w:t>
            </w:r>
            <w:r w:rsidR="00C32BC5">
              <w:rPr>
                <w:rFonts w:cstheme="minorHAnsi"/>
                <w:sz w:val="28"/>
                <w:szCs w:val="28"/>
              </w:rPr>
              <w:t xml:space="preserve"> error messages</w:t>
            </w:r>
            <w:r w:rsidR="00AE4F0A">
              <w:rPr>
                <w:rFonts w:cstheme="minorHAnsi"/>
                <w:sz w:val="28"/>
                <w:szCs w:val="28"/>
              </w:rPr>
              <w:t xml:space="preserve"> to make them more informative</w:t>
            </w:r>
            <w:r w:rsidR="002E32A9">
              <w:rPr>
                <w:rFonts w:cstheme="minorHAnsi"/>
                <w:sz w:val="28"/>
                <w:szCs w:val="28"/>
              </w:rPr>
              <w:t xml:space="preserve">. </w:t>
            </w:r>
          </w:p>
          <w:p w14:paraId="58DF8FC5" w14:textId="77777777" w:rsidR="00AE4F0A" w:rsidRPr="00AE4F0A" w:rsidRDefault="00AE4F0A" w:rsidP="00AE4F0A">
            <w:pPr>
              <w:rPr>
                <w:rFonts w:cstheme="minorHAnsi"/>
                <w:sz w:val="28"/>
                <w:szCs w:val="28"/>
              </w:rPr>
            </w:pPr>
          </w:p>
          <w:p w14:paraId="0B761868" w14:textId="22D31CCC" w:rsidR="00AE4F0A" w:rsidRDefault="00AE4F0A" w:rsidP="00AE4F0A">
            <w:pPr>
              <w:pStyle w:val="ListParagraph"/>
              <w:numPr>
                <w:ilvl w:val="0"/>
                <w:numId w:val="41"/>
              </w:numPr>
              <w:spacing w:before="0" w:after="0"/>
              <w:jc w:val="left"/>
              <w:rPr>
                <w:rFonts w:cstheme="minorHAnsi"/>
                <w:sz w:val="28"/>
                <w:szCs w:val="28"/>
              </w:rPr>
            </w:pPr>
            <w:r>
              <w:rPr>
                <w:rFonts w:cstheme="minorHAnsi"/>
                <w:sz w:val="28"/>
                <w:szCs w:val="28"/>
              </w:rPr>
              <w:t xml:space="preserve">Swagger documentation: The existing API </w:t>
            </w:r>
            <w:r w:rsidR="0093241F">
              <w:rPr>
                <w:rFonts w:cstheme="minorHAnsi"/>
                <w:sz w:val="28"/>
                <w:szCs w:val="28"/>
              </w:rPr>
              <w:t xml:space="preserve">word </w:t>
            </w:r>
            <w:r>
              <w:rPr>
                <w:rFonts w:cstheme="minorHAnsi"/>
                <w:sz w:val="28"/>
                <w:szCs w:val="28"/>
              </w:rPr>
              <w:t>document has been replaced with online Swagger document</w:t>
            </w:r>
            <w:r w:rsidR="0093241F">
              <w:rPr>
                <w:rFonts w:cstheme="minorHAnsi"/>
                <w:sz w:val="28"/>
                <w:szCs w:val="28"/>
              </w:rPr>
              <w:t>ation</w:t>
            </w:r>
            <w:r>
              <w:rPr>
                <w:rFonts w:cstheme="minorHAnsi"/>
                <w:sz w:val="28"/>
                <w:szCs w:val="28"/>
              </w:rPr>
              <w:t>. This is available from within the MoDaC landing page at</w:t>
            </w:r>
          </w:p>
          <w:p w14:paraId="00886941" w14:textId="7FFF97F9" w:rsidR="00AE4F0A" w:rsidRPr="00AE4F0A" w:rsidRDefault="00AE4F0A" w:rsidP="00AE4F0A">
            <w:pPr>
              <w:spacing w:before="120" w:after="120"/>
              <w:ind w:left="720"/>
              <w:rPr>
                <w:rFonts w:cstheme="minorHAnsi"/>
                <w:sz w:val="28"/>
                <w:szCs w:val="28"/>
              </w:rPr>
            </w:pPr>
            <w:r w:rsidRPr="00AE4F0A">
              <w:rPr>
                <w:rFonts w:cstheme="minorHAnsi"/>
                <w:sz w:val="28"/>
                <w:szCs w:val="28"/>
              </w:rPr>
              <w:t xml:space="preserve"> </w:t>
            </w:r>
            <w:hyperlink r:id="rId29" w:history="1">
              <w:r w:rsidRPr="00AE4F0A">
                <w:rPr>
                  <w:rStyle w:val="Hyperlink"/>
                  <w:rFonts w:cstheme="minorHAnsi"/>
                  <w:sz w:val="28"/>
                  <w:szCs w:val="28"/>
                </w:rPr>
                <w:t>https://modac.cancer.gov/swagger-ui/index.html?urls.primaryName=api-docs#</w:t>
              </w:r>
            </w:hyperlink>
          </w:p>
          <w:p w14:paraId="735DD75E" w14:textId="77777777" w:rsidR="00AE4F0A" w:rsidRDefault="00AE4F0A" w:rsidP="00E75D89">
            <w:pPr>
              <w:rPr>
                <w:rFonts w:cstheme="minorHAnsi"/>
                <w:sz w:val="28"/>
                <w:szCs w:val="28"/>
                <w:u w:val="single"/>
              </w:rPr>
            </w:pPr>
          </w:p>
          <w:p w14:paraId="7A18B75A" w14:textId="15802C8D" w:rsidR="008A3EAA" w:rsidRDefault="008A3EAA" w:rsidP="00E75D89">
            <w:pPr>
              <w:rPr>
                <w:rFonts w:cstheme="minorHAnsi"/>
                <w:sz w:val="28"/>
                <w:szCs w:val="28"/>
                <w:u w:val="single"/>
              </w:rPr>
            </w:pPr>
            <w:r>
              <w:rPr>
                <w:rFonts w:cstheme="minorHAnsi"/>
                <w:sz w:val="28"/>
                <w:szCs w:val="28"/>
                <w:u w:val="single"/>
              </w:rPr>
              <w:t>Release 1.3: January 2</w:t>
            </w:r>
            <w:r w:rsidR="004E7806">
              <w:rPr>
                <w:rFonts w:cstheme="minorHAnsi"/>
                <w:sz w:val="28"/>
                <w:szCs w:val="28"/>
                <w:u w:val="single"/>
              </w:rPr>
              <w:t>8</w:t>
            </w:r>
            <w:r>
              <w:rPr>
                <w:rFonts w:cstheme="minorHAnsi"/>
                <w:sz w:val="28"/>
                <w:szCs w:val="28"/>
                <w:u w:val="single"/>
              </w:rPr>
              <w:t>, 202</w:t>
            </w:r>
            <w:r w:rsidR="0093241F">
              <w:rPr>
                <w:rFonts w:cstheme="minorHAnsi"/>
                <w:sz w:val="28"/>
                <w:szCs w:val="28"/>
                <w:u w:val="single"/>
              </w:rPr>
              <w:t>1</w:t>
            </w:r>
          </w:p>
          <w:p w14:paraId="5F225553" w14:textId="43303B8D" w:rsidR="008A3EAA" w:rsidRDefault="008A3EAA" w:rsidP="00E75D89">
            <w:pPr>
              <w:rPr>
                <w:rFonts w:cstheme="minorHAnsi"/>
                <w:sz w:val="28"/>
                <w:szCs w:val="28"/>
                <w:u w:val="single"/>
              </w:rPr>
            </w:pPr>
          </w:p>
          <w:p w14:paraId="2C69675E" w14:textId="7718928A" w:rsidR="008A3EAA" w:rsidRPr="001463C4" w:rsidRDefault="008A3EAA" w:rsidP="00AE4F0A">
            <w:pPr>
              <w:pStyle w:val="ListParagraph"/>
              <w:numPr>
                <w:ilvl w:val="0"/>
                <w:numId w:val="41"/>
              </w:numPr>
              <w:rPr>
                <w:rFonts w:cstheme="minorHAnsi"/>
                <w:sz w:val="28"/>
                <w:szCs w:val="28"/>
                <w:u w:val="single"/>
              </w:rPr>
            </w:pPr>
            <w:r w:rsidRPr="008A3EAA">
              <w:rPr>
                <w:rFonts w:cstheme="minorHAnsi"/>
                <w:sz w:val="28"/>
                <w:szCs w:val="28"/>
              </w:rPr>
              <w:lastRenderedPageBreak/>
              <w:t>Public REST API:</w:t>
            </w:r>
            <w:r>
              <w:rPr>
                <w:rFonts w:cstheme="minorHAnsi"/>
                <w:sz w:val="28"/>
                <w:szCs w:val="28"/>
              </w:rPr>
              <w:t xml:space="preserve"> User</w:t>
            </w:r>
            <w:r w:rsidR="004C70DF">
              <w:rPr>
                <w:rFonts w:cstheme="minorHAnsi"/>
                <w:sz w:val="28"/>
                <w:szCs w:val="28"/>
              </w:rPr>
              <w:t>s</w:t>
            </w:r>
            <w:r>
              <w:rPr>
                <w:rFonts w:cstheme="minorHAnsi"/>
                <w:sz w:val="28"/>
                <w:szCs w:val="28"/>
              </w:rPr>
              <w:t xml:space="preserve"> will now be able to download, upload and search </w:t>
            </w:r>
            <w:r w:rsidR="004C70DF">
              <w:rPr>
                <w:rFonts w:cstheme="minorHAnsi"/>
                <w:sz w:val="28"/>
                <w:szCs w:val="28"/>
              </w:rPr>
              <w:t>D</w:t>
            </w:r>
            <w:r>
              <w:rPr>
                <w:rFonts w:cstheme="minorHAnsi"/>
                <w:sz w:val="28"/>
                <w:szCs w:val="28"/>
              </w:rPr>
              <w:t xml:space="preserve">atasets and </w:t>
            </w:r>
            <w:r w:rsidR="004C70DF">
              <w:rPr>
                <w:rFonts w:cstheme="minorHAnsi"/>
                <w:sz w:val="28"/>
                <w:szCs w:val="28"/>
              </w:rPr>
              <w:t>M</w:t>
            </w:r>
            <w:r>
              <w:rPr>
                <w:rFonts w:cstheme="minorHAnsi"/>
                <w:sz w:val="28"/>
                <w:szCs w:val="28"/>
              </w:rPr>
              <w:t>odels using REST APIs. Specifically, REST API</w:t>
            </w:r>
            <w:r w:rsidR="004C70DF">
              <w:rPr>
                <w:rFonts w:cstheme="minorHAnsi"/>
                <w:sz w:val="28"/>
                <w:szCs w:val="28"/>
              </w:rPr>
              <w:t>s</w:t>
            </w:r>
            <w:r>
              <w:rPr>
                <w:rFonts w:cstheme="minorHAnsi"/>
                <w:sz w:val="28"/>
                <w:szCs w:val="28"/>
              </w:rPr>
              <w:t xml:space="preserve"> are available </w:t>
            </w:r>
            <w:proofErr w:type="gramStart"/>
            <w:r>
              <w:rPr>
                <w:rFonts w:cstheme="minorHAnsi"/>
                <w:sz w:val="28"/>
                <w:szCs w:val="28"/>
              </w:rPr>
              <w:t xml:space="preserve">for </w:t>
            </w:r>
            <w:r w:rsidR="001463C4">
              <w:rPr>
                <w:rFonts w:cstheme="minorHAnsi"/>
                <w:sz w:val="28"/>
                <w:szCs w:val="28"/>
              </w:rPr>
              <w:t xml:space="preserve"> </w:t>
            </w:r>
            <w:r>
              <w:rPr>
                <w:rFonts w:cstheme="minorHAnsi"/>
                <w:sz w:val="28"/>
                <w:szCs w:val="28"/>
              </w:rPr>
              <w:t>the</w:t>
            </w:r>
            <w:proofErr w:type="gramEnd"/>
            <w:r>
              <w:rPr>
                <w:rFonts w:cstheme="minorHAnsi"/>
                <w:sz w:val="28"/>
                <w:szCs w:val="28"/>
              </w:rPr>
              <w:t xml:space="preserve"> following:</w:t>
            </w:r>
          </w:p>
          <w:p w14:paraId="11ADD9F6" w14:textId="2512A9A4" w:rsidR="001463C4" w:rsidRDefault="001463C4" w:rsidP="00AE4F0A">
            <w:pPr>
              <w:pStyle w:val="ListParagraph"/>
              <w:numPr>
                <w:ilvl w:val="1"/>
                <w:numId w:val="41"/>
              </w:numPr>
              <w:rPr>
                <w:rFonts w:cstheme="minorHAnsi"/>
                <w:sz w:val="28"/>
                <w:szCs w:val="28"/>
              </w:rPr>
            </w:pPr>
            <w:r w:rsidRPr="001463C4">
              <w:rPr>
                <w:rFonts w:cstheme="minorHAnsi"/>
                <w:sz w:val="28"/>
                <w:szCs w:val="28"/>
              </w:rPr>
              <w:t xml:space="preserve">Download a </w:t>
            </w:r>
            <w:r>
              <w:rPr>
                <w:rFonts w:cstheme="minorHAnsi"/>
                <w:sz w:val="28"/>
                <w:szCs w:val="28"/>
              </w:rPr>
              <w:t xml:space="preserve">file </w:t>
            </w:r>
            <w:r w:rsidR="00F857FF">
              <w:rPr>
                <w:rFonts w:cstheme="minorHAnsi"/>
                <w:sz w:val="28"/>
                <w:szCs w:val="28"/>
              </w:rPr>
              <w:t xml:space="preserve">from </w:t>
            </w:r>
            <w:proofErr w:type="spellStart"/>
            <w:r w:rsidR="00F857FF">
              <w:rPr>
                <w:rFonts w:cstheme="minorHAnsi"/>
                <w:sz w:val="28"/>
                <w:szCs w:val="28"/>
              </w:rPr>
              <w:t>ModaC</w:t>
            </w:r>
            <w:proofErr w:type="spellEnd"/>
            <w:r w:rsidR="00F857FF">
              <w:rPr>
                <w:rFonts w:cstheme="minorHAnsi"/>
                <w:sz w:val="28"/>
                <w:szCs w:val="28"/>
              </w:rPr>
              <w:t xml:space="preserve"> </w:t>
            </w:r>
            <w:r>
              <w:rPr>
                <w:rFonts w:cstheme="minorHAnsi"/>
                <w:sz w:val="28"/>
                <w:szCs w:val="28"/>
              </w:rPr>
              <w:t>to the local file system, Globus endpoint or AWS S3 bucket.</w:t>
            </w:r>
          </w:p>
          <w:p w14:paraId="16E50A98" w14:textId="4F913C60" w:rsidR="001463C4" w:rsidRDefault="001463C4" w:rsidP="00AE4F0A">
            <w:pPr>
              <w:pStyle w:val="ListParagraph"/>
              <w:numPr>
                <w:ilvl w:val="1"/>
                <w:numId w:val="41"/>
              </w:numPr>
              <w:rPr>
                <w:rFonts w:cstheme="minorHAnsi"/>
                <w:sz w:val="28"/>
                <w:szCs w:val="28"/>
              </w:rPr>
            </w:pPr>
            <w:r>
              <w:rPr>
                <w:rFonts w:cstheme="minorHAnsi"/>
                <w:sz w:val="28"/>
                <w:szCs w:val="28"/>
              </w:rPr>
              <w:t xml:space="preserve">Download </w:t>
            </w:r>
            <w:r w:rsidR="00ED1EA3">
              <w:rPr>
                <w:rFonts w:cstheme="minorHAnsi"/>
                <w:sz w:val="28"/>
                <w:szCs w:val="28"/>
              </w:rPr>
              <w:t>a collection</w:t>
            </w:r>
            <w:r>
              <w:rPr>
                <w:rFonts w:cstheme="minorHAnsi"/>
                <w:sz w:val="28"/>
                <w:szCs w:val="28"/>
              </w:rPr>
              <w:t xml:space="preserve"> </w:t>
            </w:r>
            <w:r w:rsidR="00F857FF">
              <w:rPr>
                <w:rFonts w:cstheme="minorHAnsi"/>
                <w:sz w:val="28"/>
                <w:szCs w:val="28"/>
              </w:rPr>
              <w:t>(</w:t>
            </w:r>
            <w:proofErr w:type="gramStart"/>
            <w:r w:rsidR="00ED1EA3">
              <w:rPr>
                <w:rFonts w:cstheme="minorHAnsi"/>
                <w:sz w:val="28"/>
                <w:szCs w:val="28"/>
              </w:rPr>
              <w:t>e.g.</w:t>
            </w:r>
            <w:proofErr w:type="gramEnd"/>
            <w:r w:rsidR="00ED1EA3">
              <w:rPr>
                <w:rFonts w:cstheme="minorHAnsi"/>
                <w:sz w:val="28"/>
                <w:szCs w:val="28"/>
              </w:rPr>
              <w:t xml:space="preserve"> all Dataset or Model files</w:t>
            </w:r>
            <w:r w:rsidR="00F857FF">
              <w:rPr>
                <w:rFonts w:cstheme="minorHAnsi"/>
                <w:sz w:val="28"/>
                <w:szCs w:val="28"/>
              </w:rPr>
              <w:t xml:space="preserve">) from MoDaC </w:t>
            </w:r>
            <w:r>
              <w:rPr>
                <w:rFonts w:cstheme="minorHAnsi"/>
                <w:sz w:val="28"/>
                <w:szCs w:val="28"/>
              </w:rPr>
              <w:t>to the Globus endpoint or AWS bu</w:t>
            </w:r>
            <w:r w:rsidR="00F857FF">
              <w:rPr>
                <w:rFonts w:cstheme="minorHAnsi"/>
                <w:sz w:val="28"/>
                <w:szCs w:val="28"/>
              </w:rPr>
              <w:t>c</w:t>
            </w:r>
            <w:r>
              <w:rPr>
                <w:rFonts w:cstheme="minorHAnsi"/>
                <w:sz w:val="28"/>
                <w:szCs w:val="28"/>
              </w:rPr>
              <w:t>ket.</w:t>
            </w:r>
          </w:p>
          <w:p w14:paraId="32140F82" w14:textId="003C3E49"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w:t>
            </w:r>
            <w:r w:rsidR="00DA7B27">
              <w:rPr>
                <w:rFonts w:cstheme="minorHAnsi"/>
                <w:sz w:val="28"/>
                <w:szCs w:val="28"/>
              </w:rPr>
              <w:t>the</w:t>
            </w:r>
            <w:r>
              <w:rPr>
                <w:rFonts w:cstheme="minorHAnsi"/>
                <w:sz w:val="28"/>
                <w:szCs w:val="28"/>
              </w:rPr>
              <w:t xml:space="preserve"> </w:t>
            </w:r>
            <w:proofErr w:type="spellStart"/>
            <w:r>
              <w:rPr>
                <w:rFonts w:cstheme="minorHAnsi"/>
                <w:sz w:val="28"/>
                <w:szCs w:val="28"/>
              </w:rPr>
              <w:t>presigned</w:t>
            </w:r>
            <w:proofErr w:type="spellEnd"/>
            <w:r>
              <w:rPr>
                <w:rFonts w:cstheme="minorHAnsi"/>
                <w:sz w:val="28"/>
                <w:szCs w:val="28"/>
              </w:rPr>
              <w:t xml:space="preserve"> URL for a file in </w:t>
            </w:r>
            <w:r w:rsidR="00DA7B27">
              <w:rPr>
                <w:rFonts w:cstheme="minorHAnsi"/>
                <w:sz w:val="28"/>
                <w:szCs w:val="28"/>
              </w:rPr>
              <w:t>MoDaC</w:t>
            </w:r>
            <w:r>
              <w:rPr>
                <w:rFonts w:cstheme="minorHAnsi"/>
                <w:sz w:val="28"/>
                <w:szCs w:val="28"/>
              </w:rPr>
              <w:t xml:space="preserve">. The file can then be downloaded using the </w:t>
            </w:r>
            <w:proofErr w:type="spellStart"/>
            <w:r>
              <w:rPr>
                <w:rFonts w:cstheme="minorHAnsi"/>
                <w:sz w:val="28"/>
                <w:szCs w:val="28"/>
              </w:rPr>
              <w:t>wget</w:t>
            </w:r>
            <w:proofErr w:type="spellEnd"/>
            <w:r>
              <w:rPr>
                <w:rFonts w:cstheme="minorHAnsi"/>
                <w:sz w:val="28"/>
                <w:szCs w:val="28"/>
              </w:rPr>
              <w:t xml:space="preserve"> command.</w:t>
            </w:r>
          </w:p>
          <w:p w14:paraId="54CF5E65" w14:textId="381C1CD7" w:rsidR="001463C4" w:rsidRDefault="001463C4" w:rsidP="00AE4F0A">
            <w:pPr>
              <w:pStyle w:val="ListParagraph"/>
              <w:numPr>
                <w:ilvl w:val="1"/>
                <w:numId w:val="41"/>
              </w:numPr>
              <w:rPr>
                <w:rFonts w:cstheme="minorHAnsi"/>
                <w:sz w:val="28"/>
                <w:szCs w:val="28"/>
              </w:rPr>
            </w:pPr>
            <w:r>
              <w:rPr>
                <w:rFonts w:cstheme="minorHAnsi"/>
                <w:sz w:val="28"/>
                <w:szCs w:val="28"/>
              </w:rPr>
              <w:t xml:space="preserve"> Create a Program, Study or Asset</w:t>
            </w:r>
            <w:r w:rsidR="00F857FF">
              <w:rPr>
                <w:rFonts w:cstheme="minorHAnsi"/>
                <w:sz w:val="28"/>
                <w:szCs w:val="28"/>
              </w:rPr>
              <w:t xml:space="preserve"> in MoDaC.</w:t>
            </w:r>
          </w:p>
          <w:p w14:paraId="27A42AFF" w14:textId="1E5DA939" w:rsidR="001463C4" w:rsidRDefault="00F857FF" w:rsidP="00AE4F0A">
            <w:pPr>
              <w:pStyle w:val="ListParagraph"/>
              <w:numPr>
                <w:ilvl w:val="1"/>
                <w:numId w:val="41"/>
              </w:numPr>
              <w:rPr>
                <w:rFonts w:cstheme="minorHAnsi"/>
                <w:sz w:val="28"/>
                <w:szCs w:val="28"/>
              </w:rPr>
            </w:pPr>
            <w:r>
              <w:rPr>
                <w:rFonts w:cstheme="minorHAnsi"/>
                <w:sz w:val="28"/>
                <w:szCs w:val="28"/>
              </w:rPr>
              <w:t>Upload a file from the local file system, Globus endpoint, or AWS S3 bucket.</w:t>
            </w:r>
          </w:p>
          <w:p w14:paraId="0A31B911" w14:textId="1DDD5DE4"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metadata for a file.</w:t>
            </w:r>
          </w:p>
          <w:p w14:paraId="7A42616D" w14:textId="713F38B0" w:rsidR="00F857FF" w:rsidRDefault="00F857FF" w:rsidP="00AE4F0A">
            <w:pPr>
              <w:pStyle w:val="ListParagraph"/>
              <w:numPr>
                <w:ilvl w:val="1"/>
                <w:numId w:val="41"/>
              </w:numPr>
              <w:rPr>
                <w:rFonts w:cstheme="minorHAnsi"/>
                <w:sz w:val="28"/>
                <w:szCs w:val="28"/>
              </w:rPr>
            </w:pPr>
            <w:r>
              <w:rPr>
                <w:rFonts w:cstheme="minorHAnsi"/>
                <w:sz w:val="28"/>
                <w:szCs w:val="28"/>
              </w:rPr>
              <w:t xml:space="preserve">Obtain all </w:t>
            </w:r>
            <w:r w:rsidR="00F851D9">
              <w:rPr>
                <w:rFonts w:cstheme="minorHAnsi"/>
                <w:sz w:val="28"/>
                <w:szCs w:val="28"/>
              </w:rPr>
              <w:t>hierarchical</w:t>
            </w:r>
            <w:r>
              <w:rPr>
                <w:rFonts w:cstheme="minorHAnsi"/>
                <w:sz w:val="28"/>
                <w:szCs w:val="28"/>
              </w:rPr>
              <w:t xml:space="preserve"> </w:t>
            </w:r>
            <w:r w:rsidR="00F851D9">
              <w:rPr>
                <w:rFonts w:cstheme="minorHAnsi"/>
                <w:sz w:val="28"/>
                <w:szCs w:val="28"/>
              </w:rPr>
              <w:t>metadata</w:t>
            </w:r>
            <w:r>
              <w:rPr>
                <w:rFonts w:cstheme="minorHAnsi"/>
                <w:sz w:val="28"/>
                <w:szCs w:val="28"/>
              </w:rPr>
              <w:t xml:space="preserve"> for a Program, Study or Asset (and optionally list its child collections and files).</w:t>
            </w:r>
          </w:p>
          <w:p w14:paraId="066BCA4B" w14:textId="4E9955D7" w:rsidR="00F857FF" w:rsidRDefault="00F857FF" w:rsidP="00AE4F0A">
            <w:pPr>
              <w:pStyle w:val="ListParagraph"/>
              <w:numPr>
                <w:ilvl w:val="1"/>
                <w:numId w:val="41"/>
              </w:numPr>
              <w:rPr>
                <w:rFonts w:cstheme="minorHAnsi"/>
                <w:sz w:val="28"/>
                <w:szCs w:val="28"/>
              </w:rPr>
            </w:pPr>
            <w:r>
              <w:rPr>
                <w:rFonts w:cstheme="minorHAnsi"/>
                <w:sz w:val="28"/>
                <w:szCs w:val="28"/>
              </w:rPr>
              <w:t>Search for a file by compound metadata query.</w:t>
            </w:r>
          </w:p>
          <w:p w14:paraId="2CFCD269" w14:textId="4D3BE369" w:rsidR="00F857FF" w:rsidRDefault="00F857FF" w:rsidP="00AE4F0A">
            <w:pPr>
              <w:pStyle w:val="ListParagraph"/>
              <w:numPr>
                <w:ilvl w:val="1"/>
                <w:numId w:val="41"/>
              </w:numPr>
              <w:rPr>
                <w:rFonts w:cstheme="minorHAnsi"/>
                <w:sz w:val="28"/>
                <w:szCs w:val="28"/>
              </w:rPr>
            </w:pPr>
            <w:r>
              <w:rPr>
                <w:rFonts w:cstheme="minorHAnsi"/>
                <w:sz w:val="28"/>
                <w:szCs w:val="28"/>
              </w:rPr>
              <w:t>Search for a collection by compound metadata query.</w:t>
            </w:r>
          </w:p>
          <w:p w14:paraId="0D8FFE73" w14:textId="52A36EE4" w:rsidR="004E7806" w:rsidRDefault="004E7806" w:rsidP="004E7806">
            <w:pPr>
              <w:rPr>
                <w:rFonts w:cstheme="minorHAnsi"/>
                <w:sz w:val="28"/>
                <w:szCs w:val="28"/>
              </w:rPr>
            </w:pPr>
          </w:p>
          <w:p w14:paraId="39101F7D" w14:textId="3F3F6087" w:rsidR="004E7806" w:rsidRDefault="004E7806" w:rsidP="004E7806">
            <w:pPr>
              <w:ind w:left="360"/>
              <w:rPr>
                <w:rFonts w:cstheme="minorHAnsi"/>
                <w:sz w:val="28"/>
                <w:szCs w:val="28"/>
              </w:rPr>
            </w:pPr>
            <w:r>
              <w:rPr>
                <w:rFonts w:cstheme="minorHAnsi"/>
                <w:sz w:val="28"/>
                <w:szCs w:val="28"/>
              </w:rPr>
              <w:t xml:space="preserve">The API Specification is located at </w:t>
            </w:r>
          </w:p>
          <w:p w14:paraId="38F14D4D" w14:textId="77777777" w:rsidR="004E7806" w:rsidRDefault="004E7806" w:rsidP="004E7806">
            <w:pPr>
              <w:ind w:left="360"/>
              <w:rPr>
                <w:rFonts w:cstheme="minorHAnsi"/>
                <w:sz w:val="28"/>
                <w:szCs w:val="28"/>
              </w:rPr>
            </w:pPr>
          </w:p>
          <w:p w14:paraId="62E1F6FE" w14:textId="55786A5F" w:rsidR="004E7806" w:rsidRDefault="00000000" w:rsidP="004E7806">
            <w:pPr>
              <w:ind w:left="360"/>
              <w:rPr>
                <w:rFonts w:cstheme="minorHAnsi"/>
                <w:sz w:val="28"/>
                <w:szCs w:val="28"/>
              </w:rPr>
            </w:pPr>
            <w:hyperlink r:id="rId30" w:history="1">
              <w:r w:rsidR="004E7806" w:rsidRPr="00765D33">
                <w:rPr>
                  <w:rStyle w:val="Hyperlink"/>
                  <w:rFonts w:cstheme="minorHAnsi"/>
                  <w:sz w:val="28"/>
                  <w:szCs w:val="28"/>
                </w:rPr>
                <w:t>https://github.com/CBIIT/nci-doe-data-sharing/blob/master/doc/MoDaC_API_Specification.docx</w:t>
              </w:r>
            </w:hyperlink>
          </w:p>
          <w:p w14:paraId="0F39258E" w14:textId="4B185321" w:rsidR="004E7806" w:rsidRDefault="004E7806" w:rsidP="004E7806">
            <w:pPr>
              <w:ind w:left="360"/>
              <w:rPr>
                <w:rFonts w:cstheme="minorHAnsi"/>
                <w:sz w:val="28"/>
                <w:szCs w:val="28"/>
              </w:rPr>
            </w:pPr>
          </w:p>
          <w:p w14:paraId="7EBC3352" w14:textId="77777777" w:rsidR="00F857FF" w:rsidRPr="001463C4" w:rsidRDefault="00F857FF" w:rsidP="00F857FF">
            <w:pPr>
              <w:pStyle w:val="ListParagraph"/>
              <w:ind w:left="1440"/>
              <w:rPr>
                <w:rFonts w:cstheme="minorHAnsi"/>
                <w:sz w:val="28"/>
                <w:szCs w:val="28"/>
              </w:rPr>
            </w:pPr>
          </w:p>
          <w:p w14:paraId="1838D7BF" w14:textId="13D307CA" w:rsidR="008A3EAA" w:rsidRPr="00282879" w:rsidRDefault="008A3EAA" w:rsidP="00AE4F0A">
            <w:pPr>
              <w:pStyle w:val="ListParagraph"/>
              <w:numPr>
                <w:ilvl w:val="0"/>
                <w:numId w:val="41"/>
              </w:numPr>
              <w:rPr>
                <w:rFonts w:cstheme="minorHAnsi"/>
                <w:sz w:val="28"/>
                <w:szCs w:val="28"/>
                <w:u w:val="single"/>
              </w:rPr>
            </w:pPr>
            <w:r>
              <w:rPr>
                <w:rFonts w:cstheme="minorHAnsi"/>
                <w:sz w:val="28"/>
                <w:szCs w:val="28"/>
              </w:rPr>
              <w:t>Separation of Dataset</w:t>
            </w:r>
            <w:r w:rsidR="00F857FF">
              <w:rPr>
                <w:rFonts w:cstheme="minorHAnsi"/>
                <w:sz w:val="28"/>
                <w:szCs w:val="28"/>
              </w:rPr>
              <w:t>s</w:t>
            </w:r>
            <w:r>
              <w:rPr>
                <w:rFonts w:cstheme="minorHAnsi"/>
                <w:sz w:val="28"/>
                <w:szCs w:val="28"/>
              </w:rPr>
              <w:t xml:space="preserve"> and Model</w:t>
            </w:r>
            <w:r w:rsidR="00F857FF">
              <w:rPr>
                <w:rFonts w:cstheme="minorHAnsi"/>
                <w:sz w:val="28"/>
                <w:szCs w:val="28"/>
              </w:rPr>
              <w:t>s</w:t>
            </w:r>
            <w:r>
              <w:rPr>
                <w:rFonts w:cstheme="minorHAnsi"/>
                <w:sz w:val="28"/>
                <w:szCs w:val="28"/>
              </w:rPr>
              <w:t>: The ‘Dataset’ collection has been replaced with ‘Asset’</w:t>
            </w:r>
            <w:r w:rsidR="00E564B8">
              <w:rPr>
                <w:rFonts w:cstheme="minorHAnsi"/>
                <w:sz w:val="28"/>
                <w:szCs w:val="28"/>
              </w:rPr>
              <w:t xml:space="preserve"> collection</w:t>
            </w:r>
            <w:r>
              <w:rPr>
                <w:rFonts w:cstheme="minorHAnsi"/>
                <w:sz w:val="28"/>
                <w:szCs w:val="28"/>
              </w:rPr>
              <w:t>. Users will be prompted to s</w:t>
            </w:r>
            <w:r w:rsidR="00282879">
              <w:rPr>
                <w:rFonts w:cstheme="minorHAnsi"/>
                <w:sz w:val="28"/>
                <w:szCs w:val="28"/>
              </w:rPr>
              <w:t>elect</w:t>
            </w:r>
            <w:r>
              <w:rPr>
                <w:rFonts w:cstheme="minorHAnsi"/>
                <w:sz w:val="28"/>
                <w:szCs w:val="28"/>
              </w:rPr>
              <w:t xml:space="preserve"> ‘Dataset’ or ‘Model’ </w:t>
            </w:r>
            <w:r w:rsidR="00F857FF">
              <w:rPr>
                <w:rFonts w:cstheme="minorHAnsi"/>
                <w:sz w:val="28"/>
                <w:szCs w:val="28"/>
              </w:rPr>
              <w:t xml:space="preserve">as the type </w:t>
            </w:r>
            <w:r>
              <w:rPr>
                <w:rFonts w:cstheme="minorHAnsi"/>
                <w:sz w:val="28"/>
                <w:szCs w:val="28"/>
              </w:rPr>
              <w:t xml:space="preserve">while creating an Asset, so that </w:t>
            </w:r>
            <w:r w:rsidR="004E7806">
              <w:rPr>
                <w:rFonts w:cstheme="minorHAnsi"/>
                <w:sz w:val="28"/>
                <w:szCs w:val="28"/>
              </w:rPr>
              <w:t xml:space="preserve">the </w:t>
            </w:r>
            <w:r>
              <w:rPr>
                <w:rFonts w:cstheme="minorHAnsi"/>
                <w:sz w:val="28"/>
                <w:szCs w:val="28"/>
              </w:rPr>
              <w:t xml:space="preserve">appropriate metadata </w:t>
            </w:r>
            <w:r w:rsidR="004E7806">
              <w:rPr>
                <w:rFonts w:cstheme="minorHAnsi"/>
                <w:sz w:val="28"/>
                <w:szCs w:val="28"/>
              </w:rPr>
              <w:t xml:space="preserve">structure </w:t>
            </w:r>
            <w:r>
              <w:rPr>
                <w:rFonts w:cstheme="minorHAnsi"/>
                <w:sz w:val="28"/>
                <w:szCs w:val="28"/>
              </w:rPr>
              <w:t>can be associated</w:t>
            </w:r>
            <w:r w:rsidR="00DA7B27">
              <w:rPr>
                <w:rFonts w:cstheme="minorHAnsi"/>
                <w:sz w:val="28"/>
                <w:szCs w:val="28"/>
              </w:rPr>
              <w:t xml:space="preserve"> with it</w:t>
            </w:r>
            <w:r>
              <w:rPr>
                <w:rFonts w:cstheme="minorHAnsi"/>
                <w:sz w:val="28"/>
                <w:szCs w:val="28"/>
              </w:rPr>
              <w:t xml:space="preserve">. </w:t>
            </w:r>
          </w:p>
          <w:p w14:paraId="106588EB" w14:textId="77777777" w:rsidR="00282879" w:rsidRPr="008A3EAA" w:rsidRDefault="00282879" w:rsidP="00282879">
            <w:pPr>
              <w:pStyle w:val="ListParagraph"/>
              <w:rPr>
                <w:rFonts w:cstheme="minorHAnsi"/>
                <w:sz w:val="28"/>
                <w:szCs w:val="28"/>
                <w:u w:val="single"/>
              </w:rPr>
            </w:pPr>
          </w:p>
          <w:p w14:paraId="6B1EABE7" w14:textId="53182AF8" w:rsidR="008A3EAA" w:rsidRPr="006911DB" w:rsidRDefault="008A3EAA" w:rsidP="00AE4F0A">
            <w:pPr>
              <w:pStyle w:val="ListParagraph"/>
              <w:numPr>
                <w:ilvl w:val="0"/>
                <w:numId w:val="41"/>
              </w:numPr>
              <w:rPr>
                <w:rFonts w:cstheme="minorHAnsi"/>
                <w:sz w:val="28"/>
                <w:szCs w:val="28"/>
                <w:u w:val="single"/>
              </w:rPr>
            </w:pPr>
            <w:r>
              <w:rPr>
                <w:rFonts w:cstheme="minorHAnsi"/>
                <w:sz w:val="28"/>
                <w:szCs w:val="28"/>
              </w:rPr>
              <w:t xml:space="preserve">Display </w:t>
            </w:r>
            <w:r w:rsidR="001463C4">
              <w:rPr>
                <w:rFonts w:cstheme="minorHAnsi"/>
                <w:sz w:val="28"/>
                <w:szCs w:val="28"/>
              </w:rPr>
              <w:t xml:space="preserve">of Asset </w:t>
            </w:r>
            <w:r w:rsidR="00282879">
              <w:rPr>
                <w:rFonts w:cstheme="minorHAnsi"/>
                <w:sz w:val="28"/>
                <w:szCs w:val="28"/>
              </w:rPr>
              <w:t xml:space="preserve">paths </w:t>
            </w:r>
            <w:r w:rsidR="001463C4">
              <w:rPr>
                <w:rFonts w:cstheme="minorHAnsi"/>
                <w:sz w:val="28"/>
                <w:szCs w:val="28"/>
              </w:rPr>
              <w:t xml:space="preserve">and File </w:t>
            </w:r>
            <w:r>
              <w:rPr>
                <w:rFonts w:cstheme="minorHAnsi"/>
                <w:sz w:val="28"/>
                <w:szCs w:val="28"/>
              </w:rPr>
              <w:t>path</w:t>
            </w:r>
            <w:r w:rsidR="00282879">
              <w:rPr>
                <w:rFonts w:cstheme="minorHAnsi"/>
                <w:sz w:val="28"/>
                <w:szCs w:val="28"/>
              </w:rPr>
              <w:t>s</w:t>
            </w:r>
            <w:r>
              <w:rPr>
                <w:rFonts w:cstheme="minorHAnsi"/>
                <w:sz w:val="28"/>
                <w:szCs w:val="28"/>
              </w:rPr>
              <w:t xml:space="preserve">: </w:t>
            </w:r>
            <w:r w:rsidR="001463C4">
              <w:rPr>
                <w:rFonts w:cstheme="minorHAnsi"/>
                <w:sz w:val="28"/>
                <w:szCs w:val="28"/>
              </w:rPr>
              <w:t>The path of</w:t>
            </w:r>
            <w:r w:rsidR="00282879">
              <w:rPr>
                <w:rFonts w:cstheme="minorHAnsi"/>
                <w:sz w:val="28"/>
                <w:szCs w:val="28"/>
              </w:rPr>
              <w:t xml:space="preserve"> an</w:t>
            </w:r>
            <w:r w:rsidR="001463C4">
              <w:rPr>
                <w:rFonts w:cstheme="minorHAnsi"/>
                <w:sz w:val="28"/>
                <w:szCs w:val="28"/>
              </w:rPr>
              <w:t xml:space="preserve"> </w:t>
            </w:r>
            <w:r w:rsidR="004C70DF">
              <w:rPr>
                <w:rFonts w:cstheme="minorHAnsi"/>
                <w:sz w:val="28"/>
                <w:szCs w:val="28"/>
              </w:rPr>
              <w:t>A</w:t>
            </w:r>
            <w:r w:rsidR="001463C4">
              <w:rPr>
                <w:rFonts w:cstheme="minorHAnsi"/>
                <w:sz w:val="28"/>
                <w:szCs w:val="28"/>
              </w:rPr>
              <w:t xml:space="preserve">sset in </w:t>
            </w:r>
            <w:r w:rsidR="00282879">
              <w:rPr>
                <w:rFonts w:cstheme="minorHAnsi"/>
                <w:sz w:val="28"/>
                <w:szCs w:val="28"/>
              </w:rPr>
              <w:t>MoDaC</w:t>
            </w:r>
            <w:r w:rsidR="001463C4">
              <w:rPr>
                <w:rFonts w:cstheme="minorHAnsi"/>
                <w:sz w:val="28"/>
                <w:szCs w:val="28"/>
              </w:rPr>
              <w:t xml:space="preserve"> will now be visible on the Asset Details page. This can be used to download the </w:t>
            </w:r>
            <w:r w:rsidR="00DA7B27">
              <w:rPr>
                <w:rFonts w:cstheme="minorHAnsi"/>
                <w:sz w:val="28"/>
                <w:szCs w:val="28"/>
              </w:rPr>
              <w:t xml:space="preserve">contents of the </w:t>
            </w:r>
            <w:r w:rsidR="004C70DF">
              <w:rPr>
                <w:rFonts w:cstheme="minorHAnsi"/>
                <w:sz w:val="28"/>
                <w:szCs w:val="28"/>
              </w:rPr>
              <w:t>A</w:t>
            </w:r>
            <w:r w:rsidR="001463C4">
              <w:rPr>
                <w:rFonts w:cstheme="minorHAnsi"/>
                <w:sz w:val="28"/>
                <w:szCs w:val="28"/>
              </w:rPr>
              <w:t xml:space="preserve">sset programmatically through the REST API. The path of each file </w:t>
            </w:r>
            <w:r w:rsidR="00282879">
              <w:rPr>
                <w:rFonts w:cstheme="minorHAnsi"/>
                <w:sz w:val="28"/>
                <w:szCs w:val="28"/>
              </w:rPr>
              <w:t>within</w:t>
            </w:r>
            <w:r w:rsidR="001463C4">
              <w:rPr>
                <w:rFonts w:cstheme="minorHAnsi"/>
                <w:sz w:val="28"/>
                <w:szCs w:val="28"/>
              </w:rPr>
              <w:t xml:space="preserve"> the </w:t>
            </w:r>
            <w:r w:rsidR="004C70DF">
              <w:rPr>
                <w:rFonts w:cstheme="minorHAnsi"/>
                <w:sz w:val="28"/>
                <w:szCs w:val="28"/>
              </w:rPr>
              <w:t>A</w:t>
            </w:r>
            <w:r w:rsidR="001463C4">
              <w:rPr>
                <w:rFonts w:cstheme="minorHAnsi"/>
                <w:sz w:val="28"/>
                <w:szCs w:val="28"/>
              </w:rPr>
              <w:t xml:space="preserve">sset </w:t>
            </w:r>
            <w:r w:rsidR="00282879">
              <w:rPr>
                <w:rFonts w:cstheme="minorHAnsi"/>
                <w:sz w:val="28"/>
                <w:szCs w:val="28"/>
              </w:rPr>
              <w:t>can also be obtained</w:t>
            </w:r>
            <w:r w:rsidR="001463C4">
              <w:rPr>
                <w:rFonts w:cstheme="minorHAnsi"/>
                <w:sz w:val="28"/>
                <w:szCs w:val="28"/>
              </w:rPr>
              <w:t xml:space="preserve"> now through the ‘</w:t>
            </w:r>
            <w:r w:rsidR="004E294C">
              <w:rPr>
                <w:rFonts w:cstheme="minorHAnsi"/>
                <w:sz w:val="28"/>
                <w:szCs w:val="28"/>
              </w:rPr>
              <w:t>Copy File Path</w:t>
            </w:r>
            <w:r w:rsidR="001463C4">
              <w:rPr>
                <w:rFonts w:cstheme="minorHAnsi"/>
                <w:sz w:val="28"/>
                <w:szCs w:val="28"/>
              </w:rPr>
              <w:t xml:space="preserve">’ in the </w:t>
            </w:r>
            <w:r w:rsidR="001463C4" w:rsidRPr="006911DB">
              <w:rPr>
                <w:rFonts w:cstheme="minorHAnsi"/>
                <w:i/>
                <w:iCs/>
                <w:sz w:val="28"/>
                <w:szCs w:val="28"/>
              </w:rPr>
              <w:t>Action</w:t>
            </w:r>
            <w:r w:rsidR="001463C4">
              <w:rPr>
                <w:rFonts w:cstheme="minorHAnsi"/>
                <w:sz w:val="28"/>
                <w:szCs w:val="28"/>
              </w:rPr>
              <w:t xml:space="preserve"> column of the Files Table.</w:t>
            </w:r>
          </w:p>
          <w:p w14:paraId="49DE3862" w14:textId="77777777" w:rsidR="006911DB" w:rsidRPr="006911DB" w:rsidRDefault="006911DB" w:rsidP="006911DB">
            <w:pPr>
              <w:pStyle w:val="ListParagraph"/>
              <w:rPr>
                <w:rFonts w:cstheme="minorHAnsi"/>
                <w:sz w:val="28"/>
                <w:szCs w:val="28"/>
                <w:u w:val="single"/>
              </w:rPr>
            </w:pPr>
          </w:p>
          <w:p w14:paraId="32002027" w14:textId="5AED0DA6" w:rsidR="006911DB" w:rsidRDefault="006911DB" w:rsidP="00AE4F0A">
            <w:pPr>
              <w:pStyle w:val="ListParagraph"/>
              <w:numPr>
                <w:ilvl w:val="0"/>
                <w:numId w:val="41"/>
              </w:numPr>
              <w:rPr>
                <w:rFonts w:cstheme="minorHAnsi"/>
                <w:sz w:val="28"/>
                <w:szCs w:val="28"/>
              </w:rPr>
            </w:pPr>
            <w:r w:rsidRPr="006911DB">
              <w:rPr>
                <w:rFonts w:cstheme="minorHAnsi"/>
                <w:sz w:val="28"/>
                <w:szCs w:val="28"/>
              </w:rPr>
              <w:t xml:space="preserve">Support for Return key in search box: The Return key can </w:t>
            </w:r>
            <w:r>
              <w:rPr>
                <w:rFonts w:cstheme="minorHAnsi"/>
                <w:sz w:val="28"/>
                <w:szCs w:val="28"/>
              </w:rPr>
              <w:t xml:space="preserve">now </w:t>
            </w:r>
            <w:r w:rsidRPr="006911DB">
              <w:rPr>
                <w:rFonts w:cstheme="minorHAnsi"/>
                <w:sz w:val="28"/>
                <w:szCs w:val="28"/>
              </w:rPr>
              <w:t xml:space="preserve">be used to initiate a keyboard search. This will </w:t>
            </w:r>
            <w:r>
              <w:rPr>
                <w:rFonts w:cstheme="minorHAnsi"/>
                <w:sz w:val="28"/>
                <w:szCs w:val="28"/>
              </w:rPr>
              <w:t>behave</w:t>
            </w:r>
            <w:r w:rsidRPr="006911DB">
              <w:rPr>
                <w:rFonts w:cstheme="minorHAnsi"/>
                <w:sz w:val="28"/>
                <w:szCs w:val="28"/>
              </w:rPr>
              <w:t xml:space="preserve"> identical to the S</w:t>
            </w:r>
            <w:r w:rsidR="00DA7B27">
              <w:rPr>
                <w:rFonts w:cstheme="minorHAnsi"/>
                <w:sz w:val="28"/>
                <w:szCs w:val="28"/>
              </w:rPr>
              <w:t>earch</w:t>
            </w:r>
            <w:r w:rsidRPr="006911DB">
              <w:rPr>
                <w:rFonts w:cstheme="minorHAnsi"/>
                <w:sz w:val="28"/>
                <w:szCs w:val="28"/>
              </w:rPr>
              <w:t xml:space="preserve"> button. </w:t>
            </w:r>
            <w:r w:rsidR="00ED1EA3">
              <w:rPr>
                <w:rFonts w:cstheme="minorHAnsi"/>
                <w:sz w:val="28"/>
                <w:szCs w:val="28"/>
              </w:rPr>
              <w:t xml:space="preserve">If no keyword is specified, then all the </w:t>
            </w:r>
            <w:r w:rsidR="004C70DF">
              <w:rPr>
                <w:rFonts w:cstheme="minorHAnsi"/>
                <w:sz w:val="28"/>
                <w:szCs w:val="28"/>
              </w:rPr>
              <w:t>M</w:t>
            </w:r>
            <w:r w:rsidR="00ED1EA3">
              <w:rPr>
                <w:rFonts w:cstheme="minorHAnsi"/>
                <w:sz w:val="28"/>
                <w:szCs w:val="28"/>
              </w:rPr>
              <w:t xml:space="preserve">odels and </w:t>
            </w:r>
            <w:r w:rsidR="004C70DF">
              <w:rPr>
                <w:rFonts w:cstheme="minorHAnsi"/>
                <w:sz w:val="28"/>
                <w:szCs w:val="28"/>
              </w:rPr>
              <w:t>D</w:t>
            </w:r>
            <w:r w:rsidR="00ED1EA3">
              <w:rPr>
                <w:rFonts w:cstheme="minorHAnsi"/>
                <w:sz w:val="28"/>
                <w:szCs w:val="28"/>
              </w:rPr>
              <w:t>atasets will be displayed.</w:t>
            </w:r>
          </w:p>
          <w:p w14:paraId="00523456" w14:textId="77777777" w:rsidR="00E564B8" w:rsidRPr="00E564B8" w:rsidRDefault="00E564B8" w:rsidP="00E564B8">
            <w:pPr>
              <w:pStyle w:val="ListParagraph"/>
              <w:rPr>
                <w:rFonts w:cstheme="minorHAnsi"/>
                <w:sz w:val="28"/>
                <w:szCs w:val="28"/>
              </w:rPr>
            </w:pPr>
          </w:p>
          <w:p w14:paraId="21EF9C77" w14:textId="5A315045" w:rsidR="00E564B8" w:rsidRPr="006911DB" w:rsidRDefault="00E564B8" w:rsidP="00AE4F0A">
            <w:pPr>
              <w:pStyle w:val="ListParagraph"/>
              <w:numPr>
                <w:ilvl w:val="0"/>
                <w:numId w:val="41"/>
              </w:numPr>
              <w:rPr>
                <w:rFonts w:cstheme="minorHAnsi"/>
                <w:sz w:val="28"/>
                <w:szCs w:val="28"/>
              </w:rPr>
            </w:pPr>
            <w:r>
              <w:rPr>
                <w:rFonts w:cstheme="minorHAnsi"/>
                <w:sz w:val="28"/>
                <w:szCs w:val="28"/>
              </w:rPr>
              <w:lastRenderedPageBreak/>
              <w:t xml:space="preserve">Sorting in Files Table: The </w:t>
            </w:r>
            <w:r w:rsidRPr="00E564B8">
              <w:rPr>
                <w:rFonts w:cstheme="minorHAnsi"/>
                <w:i/>
                <w:iCs/>
                <w:sz w:val="28"/>
                <w:szCs w:val="28"/>
              </w:rPr>
              <w:t>File Name</w:t>
            </w:r>
            <w:r>
              <w:rPr>
                <w:rFonts w:cstheme="minorHAnsi"/>
                <w:sz w:val="28"/>
                <w:szCs w:val="28"/>
              </w:rPr>
              <w:t xml:space="preserve"> and </w:t>
            </w:r>
            <w:r w:rsidRPr="00E564B8">
              <w:rPr>
                <w:rFonts w:cstheme="minorHAnsi"/>
                <w:i/>
                <w:iCs/>
                <w:sz w:val="28"/>
                <w:szCs w:val="28"/>
              </w:rPr>
              <w:t>File Size</w:t>
            </w:r>
            <w:r>
              <w:rPr>
                <w:rFonts w:cstheme="minorHAnsi"/>
                <w:sz w:val="28"/>
                <w:szCs w:val="28"/>
              </w:rPr>
              <w:t xml:space="preserve"> columns in the Files Table are now sortable. </w:t>
            </w:r>
          </w:p>
          <w:p w14:paraId="0870FC07" w14:textId="77777777" w:rsidR="008A3EAA" w:rsidRDefault="008A3EAA" w:rsidP="00E75D89">
            <w:pPr>
              <w:rPr>
                <w:rFonts w:cstheme="minorHAnsi"/>
                <w:sz w:val="28"/>
                <w:szCs w:val="28"/>
                <w:u w:val="single"/>
              </w:rPr>
            </w:pPr>
          </w:p>
          <w:p w14:paraId="5E952965" w14:textId="213EFCB2" w:rsidR="00796825" w:rsidRDefault="00796825" w:rsidP="00E75D89">
            <w:pPr>
              <w:rPr>
                <w:rFonts w:cstheme="minorHAnsi"/>
                <w:sz w:val="28"/>
                <w:szCs w:val="28"/>
                <w:u w:val="single"/>
              </w:rPr>
            </w:pPr>
            <w:r w:rsidRPr="00796825">
              <w:rPr>
                <w:rFonts w:cstheme="minorHAnsi"/>
                <w:sz w:val="28"/>
                <w:szCs w:val="28"/>
                <w:u w:val="single"/>
              </w:rPr>
              <w:t xml:space="preserve">Release 1.2: </w:t>
            </w:r>
            <w:r w:rsidR="00A555DF">
              <w:rPr>
                <w:rFonts w:cstheme="minorHAnsi"/>
                <w:sz w:val="28"/>
                <w:szCs w:val="28"/>
                <w:u w:val="single"/>
              </w:rPr>
              <w:t>December</w:t>
            </w:r>
            <w:r w:rsidRPr="00796825">
              <w:rPr>
                <w:rFonts w:cstheme="minorHAnsi"/>
                <w:sz w:val="28"/>
                <w:szCs w:val="28"/>
                <w:u w:val="single"/>
              </w:rPr>
              <w:t xml:space="preserve"> </w:t>
            </w:r>
            <w:r w:rsidR="00F92C4F">
              <w:rPr>
                <w:rFonts w:cstheme="minorHAnsi"/>
                <w:sz w:val="28"/>
                <w:szCs w:val="28"/>
                <w:u w:val="single"/>
              </w:rPr>
              <w:t>2</w:t>
            </w:r>
            <w:r w:rsidRPr="00796825">
              <w:rPr>
                <w:rFonts w:cstheme="minorHAnsi"/>
                <w:sz w:val="28"/>
                <w:szCs w:val="28"/>
                <w:u w:val="single"/>
              </w:rPr>
              <w:t>, 2020</w:t>
            </w:r>
          </w:p>
          <w:p w14:paraId="0BB2F45B" w14:textId="6B54F3DD" w:rsidR="00796825" w:rsidRDefault="00796825" w:rsidP="00E75D89">
            <w:pPr>
              <w:rPr>
                <w:rFonts w:cstheme="minorHAnsi"/>
                <w:sz w:val="28"/>
                <w:szCs w:val="28"/>
                <w:u w:val="single"/>
              </w:rPr>
            </w:pPr>
          </w:p>
          <w:p w14:paraId="0A86A5FF" w14:textId="5FB7F3ED" w:rsidR="00796825" w:rsidRPr="0092046D" w:rsidRDefault="0010363C" w:rsidP="00AE4F0A">
            <w:pPr>
              <w:pStyle w:val="ListParagraph"/>
              <w:numPr>
                <w:ilvl w:val="0"/>
                <w:numId w:val="41"/>
              </w:numPr>
              <w:rPr>
                <w:rFonts w:asciiTheme="minorHAnsi" w:hAnsiTheme="minorHAnsi" w:cstheme="minorHAnsi"/>
                <w:sz w:val="28"/>
                <w:szCs w:val="28"/>
              </w:rPr>
            </w:pPr>
            <w:r w:rsidRPr="0092046D">
              <w:rPr>
                <w:rFonts w:asciiTheme="minorHAnsi" w:hAnsiTheme="minorHAnsi" w:cstheme="minorHAnsi"/>
                <w:sz w:val="28"/>
                <w:szCs w:val="28"/>
              </w:rPr>
              <w:t>G</w:t>
            </w:r>
            <w:r w:rsidR="00796825" w:rsidRPr="0092046D">
              <w:rPr>
                <w:rFonts w:asciiTheme="minorHAnsi" w:hAnsiTheme="minorHAnsi" w:cstheme="minorHAnsi"/>
                <w:sz w:val="28"/>
                <w:szCs w:val="28"/>
              </w:rPr>
              <w:t xml:space="preserve">oogle </w:t>
            </w:r>
            <w:r w:rsidRPr="0092046D">
              <w:rPr>
                <w:rFonts w:asciiTheme="minorHAnsi" w:hAnsiTheme="minorHAnsi" w:cstheme="minorHAnsi"/>
                <w:sz w:val="28"/>
                <w:szCs w:val="28"/>
              </w:rPr>
              <w:t>D</w:t>
            </w:r>
            <w:r w:rsidR="00796825" w:rsidRPr="0092046D">
              <w:rPr>
                <w:rFonts w:asciiTheme="minorHAnsi" w:hAnsiTheme="minorHAnsi" w:cstheme="minorHAnsi"/>
                <w:sz w:val="28"/>
                <w:szCs w:val="28"/>
              </w:rPr>
              <w:t>rive</w:t>
            </w:r>
            <w:r w:rsidRPr="0092046D">
              <w:rPr>
                <w:rFonts w:asciiTheme="minorHAnsi" w:hAnsiTheme="minorHAnsi" w:cstheme="minorHAnsi"/>
                <w:sz w:val="28"/>
                <w:szCs w:val="28"/>
              </w:rPr>
              <w:t xml:space="preserve"> support:</w:t>
            </w:r>
            <w:r w:rsidR="00796825" w:rsidRPr="0092046D">
              <w:rPr>
                <w:rFonts w:asciiTheme="minorHAnsi" w:hAnsiTheme="minorHAnsi" w:cstheme="minorHAnsi"/>
                <w:sz w:val="28"/>
                <w:szCs w:val="28"/>
              </w:rPr>
              <w:t xml:space="preserve">  Users will now be able to upload </w:t>
            </w:r>
            <w:r w:rsidRPr="0092046D">
              <w:rPr>
                <w:rFonts w:asciiTheme="minorHAnsi" w:hAnsiTheme="minorHAnsi" w:cstheme="minorHAnsi"/>
                <w:sz w:val="28"/>
                <w:szCs w:val="28"/>
              </w:rPr>
              <w:t>datasets</w:t>
            </w:r>
            <w:r w:rsidR="00796825" w:rsidRPr="0092046D">
              <w:rPr>
                <w:rFonts w:asciiTheme="minorHAnsi" w:hAnsiTheme="minorHAnsi" w:cstheme="minorHAnsi"/>
                <w:sz w:val="28"/>
                <w:szCs w:val="28"/>
              </w:rPr>
              <w:t xml:space="preserve"> from or download </w:t>
            </w:r>
            <w:r w:rsidRPr="0092046D">
              <w:rPr>
                <w:rFonts w:asciiTheme="minorHAnsi" w:hAnsiTheme="minorHAnsi" w:cstheme="minorHAnsi"/>
                <w:sz w:val="28"/>
                <w:szCs w:val="28"/>
              </w:rPr>
              <w:t>datasets to their Google Drive accounts (in addition to Globus endpoints and AWS S3 buckets). For details,</w:t>
            </w:r>
            <w:r w:rsidR="008F7255" w:rsidRPr="0092046D">
              <w:rPr>
                <w:rFonts w:asciiTheme="minorHAnsi" w:hAnsiTheme="minorHAnsi" w:cstheme="minorHAnsi"/>
                <w:sz w:val="28"/>
                <w:szCs w:val="28"/>
              </w:rPr>
              <w:t xml:space="preserve"> refer to</w:t>
            </w:r>
            <w:r w:rsidRPr="0092046D">
              <w:rPr>
                <w:rFonts w:asciiTheme="minorHAnsi" w:hAnsiTheme="minorHAnsi" w:cstheme="minorHAnsi"/>
                <w:sz w:val="28"/>
                <w:szCs w:val="28"/>
              </w:rPr>
              <w:t xml:space="preserve"> </w:t>
            </w:r>
            <w:hyperlink r:id="rId31" w:history="1">
              <w:r w:rsidRPr="0092046D">
                <w:rPr>
                  <w:rStyle w:val="Hyperlink"/>
                  <w:rFonts w:asciiTheme="minorHAnsi" w:hAnsiTheme="minorHAnsi" w:cstheme="minorHAnsi"/>
                  <w:sz w:val="28"/>
                  <w:szCs w:val="28"/>
                </w:rPr>
                <w:t xml:space="preserve">Downloading to </w:t>
              </w:r>
              <w:proofErr w:type="gramStart"/>
              <w:r w:rsidRPr="0092046D">
                <w:rPr>
                  <w:rStyle w:val="Hyperlink"/>
                  <w:rFonts w:asciiTheme="minorHAnsi" w:hAnsiTheme="minorHAnsi" w:cstheme="minorHAnsi"/>
                  <w:sz w:val="28"/>
                  <w:szCs w:val="28"/>
                </w:rPr>
                <w:t xml:space="preserve">Google </w:t>
              </w:r>
              <w:r w:rsidR="0092046D" w:rsidRPr="0092046D">
                <w:rPr>
                  <w:rStyle w:val="Hyperlink"/>
                  <w:rFonts w:asciiTheme="minorHAnsi" w:hAnsiTheme="minorHAnsi" w:cstheme="minorHAnsi"/>
                  <w:sz w:val="28"/>
                  <w:szCs w:val="28"/>
                </w:rPr>
                <w:t xml:space="preserve"> </w:t>
              </w:r>
              <w:r w:rsidRPr="0092046D">
                <w:rPr>
                  <w:rStyle w:val="Hyperlink"/>
                  <w:rFonts w:asciiTheme="minorHAnsi" w:hAnsiTheme="minorHAnsi" w:cstheme="minorHAnsi"/>
                  <w:sz w:val="28"/>
                  <w:szCs w:val="28"/>
                </w:rPr>
                <w:t>Drive</w:t>
              </w:r>
              <w:proofErr w:type="gramEnd"/>
            </w:hyperlink>
            <w:r w:rsidRPr="0092046D">
              <w:rPr>
                <w:rFonts w:asciiTheme="minorHAnsi" w:hAnsiTheme="minorHAnsi" w:cstheme="minorHAnsi"/>
                <w:sz w:val="28"/>
                <w:szCs w:val="28"/>
              </w:rPr>
              <w:t xml:space="preserve"> and </w:t>
            </w:r>
            <w:hyperlink r:id="rId32" w:history="1">
              <w:r w:rsidRPr="0092046D">
                <w:rPr>
                  <w:rStyle w:val="Hyperlink"/>
                  <w:rFonts w:asciiTheme="minorHAnsi" w:hAnsiTheme="minorHAnsi" w:cstheme="minorHAnsi"/>
                  <w:sz w:val="28"/>
                  <w:szCs w:val="28"/>
                </w:rPr>
                <w:t xml:space="preserve">Uploading from Google </w:t>
              </w:r>
              <w:r w:rsidR="00BF2482" w:rsidRPr="0092046D">
                <w:rPr>
                  <w:rStyle w:val="Hyperlink"/>
                  <w:rFonts w:asciiTheme="minorHAnsi" w:hAnsiTheme="minorHAnsi" w:cstheme="minorHAnsi"/>
                  <w:sz w:val="28"/>
                  <w:szCs w:val="28"/>
                </w:rPr>
                <w:t>D</w:t>
              </w:r>
              <w:r w:rsidRPr="0092046D">
                <w:rPr>
                  <w:rStyle w:val="Hyperlink"/>
                  <w:rFonts w:asciiTheme="minorHAnsi" w:hAnsiTheme="minorHAnsi" w:cstheme="minorHAnsi"/>
                  <w:sz w:val="28"/>
                  <w:szCs w:val="28"/>
                </w:rPr>
                <w:t>rive</w:t>
              </w:r>
            </w:hyperlink>
            <w:r w:rsidRPr="0092046D">
              <w:rPr>
                <w:rFonts w:asciiTheme="minorHAnsi" w:hAnsiTheme="minorHAnsi" w:cstheme="minorHAnsi"/>
                <w:sz w:val="28"/>
                <w:szCs w:val="28"/>
              </w:rPr>
              <w:t>.</w:t>
            </w:r>
          </w:p>
          <w:p w14:paraId="13B6B592" w14:textId="77777777" w:rsidR="0010363C" w:rsidRDefault="0010363C" w:rsidP="00796825">
            <w:pPr>
              <w:pStyle w:val="ListParagraph"/>
              <w:rPr>
                <w:rFonts w:asciiTheme="minorHAnsi" w:hAnsiTheme="minorHAnsi" w:cstheme="minorHAnsi"/>
                <w:sz w:val="28"/>
                <w:szCs w:val="28"/>
              </w:rPr>
            </w:pPr>
          </w:p>
          <w:p w14:paraId="17F7261A" w14:textId="2C85D92B" w:rsidR="00796825"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M</w:t>
            </w:r>
            <w:r w:rsidR="00796825" w:rsidRPr="0024674D">
              <w:rPr>
                <w:rFonts w:asciiTheme="minorHAnsi" w:hAnsiTheme="minorHAnsi" w:cstheme="minorHAnsi"/>
                <w:sz w:val="28"/>
                <w:szCs w:val="28"/>
              </w:rPr>
              <w:t xml:space="preserve">etadata export </w:t>
            </w:r>
            <w:r>
              <w:rPr>
                <w:rFonts w:asciiTheme="minorHAnsi" w:hAnsiTheme="minorHAnsi" w:cstheme="minorHAnsi"/>
                <w:sz w:val="28"/>
                <w:szCs w:val="28"/>
              </w:rPr>
              <w:t>enhancement</w:t>
            </w:r>
            <w:r w:rsidR="00796825" w:rsidRPr="00DE3079">
              <w:rPr>
                <w:rFonts w:asciiTheme="minorHAnsi" w:hAnsiTheme="minorHAnsi" w:cstheme="minorHAnsi"/>
                <w:sz w:val="28"/>
                <w:szCs w:val="28"/>
              </w:rPr>
              <w:t>:</w:t>
            </w:r>
            <w:r w:rsidR="00796825">
              <w:rPr>
                <w:rFonts w:asciiTheme="minorHAnsi" w:hAnsiTheme="minorHAnsi" w:cstheme="minorHAnsi"/>
                <w:sz w:val="28"/>
                <w:szCs w:val="28"/>
              </w:rPr>
              <w:t xml:space="preserve"> Users will be able to optionally download the parent collection metadata as part of the file metadata while exporting </w:t>
            </w:r>
            <w:r w:rsidR="00796825" w:rsidRPr="00DE3079">
              <w:rPr>
                <w:rFonts w:asciiTheme="minorHAnsi" w:hAnsiTheme="minorHAnsi" w:cstheme="minorHAnsi"/>
                <w:sz w:val="28"/>
                <w:szCs w:val="28"/>
              </w:rPr>
              <w:t>these into an excel spreadsheet.  For details</w:t>
            </w:r>
            <w:r w:rsidR="008F7255">
              <w:rPr>
                <w:rFonts w:asciiTheme="minorHAnsi" w:hAnsiTheme="minorHAnsi" w:cstheme="minorHAnsi"/>
                <w:sz w:val="28"/>
                <w:szCs w:val="28"/>
              </w:rPr>
              <w:t>, refer to</w:t>
            </w:r>
            <w:r w:rsidR="00796825" w:rsidRPr="00DE3079">
              <w:rPr>
                <w:rFonts w:asciiTheme="minorHAnsi" w:hAnsiTheme="minorHAnsi" w:cstheme="minorHAnsi"/>
                <w:sz w:val="28"/>
                <w:szCs w:val="28"/>
              </w:rPr>
              <w:t xml:space="preserve"> </w:t>
            </w:r>
            <w:hyperlink r:id="rId33" w:history="1">
              <w:r w:rsidR="00796825" w:rsidRPr="001B493B">
                <w:rPr>
                  <w:rStyle w:val="Hyperlink"/>
                  <w:rFonts w:asciiTheme="minorHAnsi" w:hAnsiTheme="minorHAnsi" w:cstheme="minorHAnsi"/>
                  <w:sz w:val="28"/>
                  <w:szCs w:val="28"/>
                </w:rPr>
                <w:t>Downloading Metadata for a Dataset</w:t>
              </w:r>
            </w:hyperlink>
            <w:r w:rsidR="00796825">
              <w:rPr>
                <w:rFonts w:asciiTheme="minorHAnsi" w:hAnsiTheme="minorHAnsi" w:cstheme="minorHAnsi"/>
                <w:sz w:val="28"/>
                <w:szCs w:val="28"/>
              </w:rPr>
              <w:t xml:space="preserve"> </w:t>
            </w:r>
          </w:p>
          <w:p w14:paraId="351C56F4" w14:textId="63604EB2" w:rsidR="00796825" w:rsidRDefault="00796825" w:rsidP="00E75D89">
            <w:pPr>
              <w:rPr>
                <w:rFonts w:cstheme="minorHAnsi"/>
                <w:sz w:val="28"/>
                <w:szCs w:val="28"/>
                <w:u w:val="single"/>
              </w:rPr>
            </w:pPr>
          </w:p>
          <w:p w14:paraId="644D4869" w14:textId="25E90FFA" w:rsidR="00026C78" w:rsidRDefault="0017614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Link </w:t>
            </w:r>
            <w:r w:rsidR="00FF7FD3">
              <w:rPr>
                <w:rFonts w:asciiTheme="minorHAnsi" w:hAnsiTheme="minorHAnsi" w:cstheme="minorHAnsi"/>
                <w:sz w:val="28"/>
                <w:szCs w:val="28"/>
              </w:rPr>
              <w:t>in</w:t>
            </w:r>
            <w:r>
              <w:rPr>
                <w:rFonts w:asciiTheme="minorHAnsi" w:hAnsiTheme="minorHAnsi" w:cstheme="minorHAnsi"/>
                <w:sz w:val="28"/>
                <w:szCs w:val="28"/>
              </w:rPr>
              <w:t xml:space="preserve"> password reset request email:  Updated the Password Reset Request email to </w:t>
            </w:r>
            <w:r w:rsidR="00402C01">
              <w:rPr>
                <w:rFonts w:asciiTheme="minorHAnsi" w:hAnsiTheme="minorHAnsi" w:cstheme="minorHAnsi"/>
                <w:sz w:val="28"/>
                <w:szCs w:val="28"/>
              </w:rPr>
              <w:t>provide</w:t>
            </w:r>
            <w:r>
              <w:rPr>
                <w:rFonts w:asciiTheme="minorHAnsi" w:hAnsiTheme="minorHAnsi" w:cstheme="minorHAnsi"/>
                <w:sz w:val="28"/>
                <w:szCs w:val="28"/>
              </w:rPr>
              <w:t xml:space="preserve"> link to MoDaC for logging in.</w:t>
            </w:r>
            <w:r w:rsidR="00402C01">
              <w:rPr>
                <w:rFonts w:asciiTheme="minorHAnsi" w:hAnsiTheme="minorHAnsi" w:cstheme="minorHAnsi"/>
                <w:sz w:val="28"/>
                <w:szCs w:val="28"/>
              </w:rPr>
              <w:t xml:space="preserve"> For details on how to change or reset your password,</w:t>
            </w:r>
            <w:r w:rsidR="008F7255">
              <w:rPr>
                <w:rFonts w:asciiTheme="minorHAnsi" w:hAnsiTheme="minorHAnsi" w:cstheme="minorHAnsi"/>
                <w:sz w:val="28"/>
                <w:szCs w:val="28"/>
              </w:rPr>
              <w:t xml:space="preserve"> refer to</w:t>
            </w:r>
            <w:r w:rsidR="00402C01">
              <w:rPr>
                <w:rFonts w:asciiTheme="minorHAnsi" w:hAnsiTheme="minorHAnsi" w:cstheme="minorHAnsi"/>
                <w:sz w:val="28"/>
                <w:szCs w:val="28"/>
              </w:rPr>
              <w:t xml:space="preserve"> </w:t>
            </w:r>
            <w:hyperlink r:id="rId34" w:history="1">
              <w:r w:rsidR="00402C01" w:rsidRPr="00402C01">
                <w:rPr>
                  <w:rStyle w:val="Hyperlink"/>
                  <w:rFonts w:asciiTheme="minorHAnsi" w:hAnsiTheme="minorHAnsi" w:cstheme="minorHAnsi"/>
                  <w:sz w:val="28"/>
                  <w:szCs w:val="28"/>
                </w:rPr>
                <w:t>Changing Your Password</w:t>
              </w:r>
            </w:hyperlink>
            <w:r w:rsidR="00402C01">
              <w:rPr>
                <w:rFonts w:asciiTheme="minorHAnsi" w:hAnsiTheme="minorHAnsi" w:cstheme="minorHAnsi"/>
                <w:sz w:val="28"/>
                <w:szCs w:val="28"/>
              </w:rPr>
              <w:t xml:space="preserve"> </w:t>
            </w:r>
          </w:p>
          <w:p w14:paraId="7278C3EC" w14:textId="77777777" w:rsidR="0017614D" w:rsidRPr="0017614D" w:rsidRDefault="0017614D" w:rsidP="0017614D">
            <w:pPr>
              <w:pStyle w:val="ListParagraph"/>
              <w:rPr>
                <w:rFonts w:asciiTheme="minorHAnsi" w:hAnsiTheme="minorHAnsi" w:cstheme="minorHAnsi"/>
                <w:sz w:val="28"/>
                <w:szCs w:val="28"/>
              </w:rPr>
            </w:pPr>
          </w:p>
          <w:p w14:paraId="16C3D96C" w14:textId="7A59A6A8" w:rsidR="0017614D" w:rsidRDefault="005514C0"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Search button enhancement:  </w:t>
            </w:r>
            <w:r w:rsidR="00D07F6D">
              <w:rPr>
                <w:rFonts w:asciiTheme="minorHAnsi" w:hAnsiTheme="minorHAnsi" w:cstheme="minorHAnsi"/>
                <w:sz w:val="28"/>
                <w:szCs w:val="28"/>
              </w:rPr>
              <w:t>A</w:t>
            </w:r>
            <w:r>
              <w:rPr>
                <w:rFonts w:asciiTheme="minorHAnsi" w:hAnsiTheme="minorHAnsi" w:cstheme="minorHAnsi"/>
                <w:sz w:val="28"/>
                <w:szCs w:val="28"/>
              </w:rPr>
              <w:t xml:space="preserve">ll </w:t>
            </w:r>
            <w:r w:rsidR="00D07F6D">
              <w:rPr>
                <w:rFonts w:asciiTheme="minorHAnsi" w:hAnsiTheme="minorHAnsi" w:cstheme="minorHAnsi"/>
                <w:sz w:val="28"/>
                <w:szCs w:val="28"/>
              </w:rPr>
              <w:t>datasets</w:t>
            </w:r>
            <w:r>
              <w:rPr>
                <w:rFonts w:asciiTheme="minorHAnsi" w:hAnsiTheme="minorHAnsi" w:cstheme="minorHAnsi"/>
                <w:sz w:val="28"/>
                <w:szCs w:val="28"/>
              </w:rPr>
              <w:t xml:space="preserve"> </w:t>
            </w:r>
            <w:r w:rsidR="007A49A7">
              <w:rPr>
                <w:rFonts w:asciiTheme="minorHAnsi" w:hAnsiTheme="minorHAnsi" w:cstheme="minorHAnsi"/>
                <w:sz w:val="28"/>
                <w:szCs w:val="28"/>
              </w:rPr>
              <w:t xml:space="preserve">in the repository </w:t>
            </w:r>
            <w:r w:rsidR="00D07F6D">
              <w:rPr>
                <w:rFonts w:asciiTheme="minorHAnsi" w:hAnsiTheme="minorHAnsi" w:cstheme="minorHAnsi"/>
                <w:sz w:val="28"/>
                <w:szCs w:val="28"/>
              </w:rPr>
              <w:t xml:space="preserve">will be displayed </w:t>
            </w:r>
            <w:r>
              <w:rPr>
                <w:rFonts w:asciiTheme="minorHAnsi" w:hAnsiTheme="minorHAnsi" w:cstheme="minorHAnsi"/>
                <w:sz w:val="28"/>
                <w:szCs w:val="28"/>
              </w:rPr>
              <w:t xml:space="preserve">when the Search button is pressed with no keyword in the </w:t>
            </w:r>
            <w:r w:rsidR="00CB26DB">
              <w:rPr>
                <w:rFonts w:asciiTheme="minorHAnsi" w:hAnsiTheme="minorHAnsi" w:cstheme="minorHAnsi"/>
                <w:sz w:val="28"/>
                <w:szCs w:val="28"/>
              </w:rPr>
              <w:t xml:space="preserve">associated </w:t>
            </w:r>
            <w:r>
              <w:rPr>
                <w:rFonts w:asciiTheme="minorHAnsi" w:hAnsiTheme="minorHAnsi" w:cstheme="minorHAnsi"/>
                <w:sz w:val="28"/>
                <w:szCs w:val="28"/>
              </w:rPr>
              <w:t xml:space="preserve">text </w:t>
            </w:r>
            <w:r w:rsidR="00CB26DB">
              <w:rPr>
                <w:rFonts w:asciiTheme="minorHAnsi" w:hAnsiTheme="minorHAnsi" w:cstheme="minorHAnsi"/>
                <w:sz w:val="28"/>
                <w:szCs w:val="28"/>
              </w:rPr>
              <w:t>field</w:t>
            </w:r>
            <w:r>
              <w:rPr>
                <w:rFonts w:asciiTheme="minorHAnsi" w:hAnsiTheme="minorHAnsi" w:cstheme="minorHAnsi"/>
                <w:sz w:val="28"/>
                <w:szCs w:val="28"/>
              </w:rPr>
              <w:t>.</w:t>
            </w:r>
          </w:p>
          <w:p w14:paraId="18FE39AE" w14:textId="77777777" w:rsidR="00D07F6D" w:rsidRPr="00D07F6D" w:rsidRDefault="00D07F6D" w:rsidP="00D07F6D">
            <w:pPr>
              <w:pStyle w:val="ListParagraph"/>
              <w:rPr>
                <w:rFonts w:asciiTheme="minorHAnsi" w:hAnsiTheme="minorHAnsi" w:cstheme="minorHAnsi"/>
                <w:sz w:val="28"/>
                <w:szCs w:val="28"/>
              </w:rPr>
            </w:pPr>
          </w:p>
          <w:p w14:paraId="5A3E0978" w14:textId="7916BCFD" w:rsidR="00D07F6D" w:rsidRPr="0017614D" w:rsidRDefault="00D07F6D" w:rsidP="00AE4F0A">
            <w:pPr>
              <w:pStyle w:val="ListParagraph"/>
              <w:numPr>
                <w:ilvl w:val="0"/>
                <w:numId w:val="41"/>
              </w:numPr>
              <w:rPr>
                <w:rFonts w:asciiTheme="minorHAnsi" w:hAnsiTheme="minorHAnsi" w:cstheme="minorHAnsi"/>
                <w:sz w:val="28"/>
                <w:szCs w:val="28"/>
              </w:rPr>
            </w:pPr>
            <w:r>
              <w:rPr>
                <w:rFonts w:asciiTheme="minorHAnsi" w:hAnsiTheme="minorHAnsi" w:cstheme="minorHAnsi"/>
                <w:sz w:val="28"/>
                <w:szCs w:val="28"/>
              </w:rPr>
              <w:t xml:space="preserve">Status tab improvement: </w:t>
            </w:r>
            <w:r w:rsidR="007A49A7">
              <w:rPr>
                <w:rFonts w:asciiTheme="minorHAnsi" w:hAnsiTheme="minorHAnsi" w:cstheme="minorHAnsi"/>
                <w:sz w:val="28"/>
                <w:szCs w:val="28"/>
              </w:rPr>
              <w:t>The p</w:t>
            </w:r>
            <w:r>
              <w:rPr>
                <w:rFonts w:asciiTheme="minorHAnsi" w:hAnsiTheme="minorHAnsi" w:cstheme="minorHAnsi"/>
                <w:sz w:val="28"/>
                <w:szCs w:val="28"/>
              </w:rPr>
              <w:t xml:space="preserve">rogram and study identifier information </w:t>
            </w:r>
            <w:r w:rsidR="007A49A7">
              <w:rPr>
                <w:rFonts w:asciiTheme="minorHAnsi" w:hAnsiTheme="minorHAnsi" w:cstheme="minorHAnsi"/>
                <w:sz w:val="28"/>
                <w:szCs w:val="28"/>
              </w:rPr>
              <w:t xml:space="preserve">for an uploaded or downloaded dataset will be displayed </w:t>
            </w:r>
            <w:r w:rsidR="0092046D">
              <w:rPr>
                <w:rFonts w:asciiTheme="minorHAnsi" w:hAnsiTheme="minorHAnsi" w:cstheme="minorHAnsi"/>
                <w:sz w:val="28"/>
                <w:szCs w:val="28"/>
              </w:rPr>
              <w:t xml:space="preserve">if you click </w:t>
            </w:r>
            <w:r w:rsidR="00B37D43">
              <w:rPr>
                <w:rFonts w:asciiTheme="minorHAnsi" w:hAnsiTheme="minorHAnsi" w:cstheme="minorHAnsi"/>
                <w:sz w:val="28"/>
                <w:szCs w:val="28"/>
              </w:rPr>
              <w:t xml:space="preserve">the </w:t>
            </w:r>
            <w:r w:rsidR="007A49A7">
              <w:rPr>
                <w:rFonts w:asciiTheme="minorHAnsi" w:hAnsiTheme="minorHAnsi" w:cstheme="minorHAnsi"/>
                <w:sz w:val="28"/>
                <w:szCs w:val="28"/>
              </w:rPr>
              <w:t xml:space="preserve">information icons </w:t>
            </w:r>
            <w:r>
              <w:rPr>
                <w:rFonts w:asciiTheme="minorHAnsi" w:hAnsiTheme="minorHAnsi" w:cstheme="minorHAnsi"/>
                <w:sz w:val="28"/>
                <w:szCs w:val="28"/>
              </w:rPr>
              <w:t xml:space="preserve">in the </w:t>
            </w:r>
            <w:r w:rsidR="007A49A7">
              <w:rPr>
                <w:rFonts w:asciiTheme="minorHAnsi" w:hAnsiTheme="minorHAnsi" w:cstheme="minorHAnsi"/>
                <w:sz w:val="28"/>
                <w:szCs w:val="28"/>
              </w:rPr>
              <w:t>Task S</w:t>
            </w:r>
            <w:r>
              <w:rPr>
                <w:rFonts w:asciiTheme="minorHAnsi" w:hAnsiTheme="minorHAnsi" w:cstheme="minorHAnsi"/>
                <w:sz w:val="28"/>
                <w:szCs w:val="28"/>
              </w:rPr>
              <w:t xml:space="preserve">tatus </w:t>
            </w:r>
            <w:r w:rsidR="007A49A7">
              <w:rPr>
                <w:rFonts w:asciiTheme="minorHAnsi" w:hAnsiTheme="minorHAnsi" w:cstheme="minorHAnsi"/>
                <w:sz w:val="28"/>
                <w:szCs w:val="28"/>
              </w:rPr>
              <w:t>table</w:t>
            </w:r>
            <w:r>
              <w:rPr>
                <w:rFonts w:asciiTheme="minorHAnsi" w:hAnsiTheme="minorHAnsi" w:cstheme="minorHAnsi"/>
                <w:sz w:val="28"/>
                <w:szCs w:val="28"/>
              </w:rPr>
              <w:t xml:space="preserve">. </w:t>
            </w:r>
            <w:r w:rsidR="00785E6D">
              <w:rPr>
                <w:rFonts w:asciiTheme="minorHAnsi" w:hAnsiTheme="minorHAnsi" w:cstheme="minorHAnsi"/>
                <w:sz w:val="28"/>
                <w:szCs w:val="28"/>
              </w:rPr>
              <w:t xml:space="preserve">For details, refer to </w:t>
            </w:r>
            <w:hyperlink r:id="rId35" w:history="1">
              <w:r w:rsidR="00785E6D" w:rsidRPr="00785E6D">
                <w:rPr>
                  <w:rStyle w:val="Hyperlink"/>
                  <w:rFonts w:asciiTheme="minorHAnsi" w:hAnsiTheme="minorHAnsi" w:cstheme="minorHAnsi"/>
                  <w:sz w:val="28"/>
                  <w:szCs w:val="28"/>
                </w:rPr>
                <w:t>Viewing Download or Upload Status</w:t>
              </w:r>
            </w:hyperlink>
            <w:r w:rsidR="00785E6D">
              <w:rPr>
                <w:rFonts w:asciiTheme="minorHAnsi" w:hAnsiTheme="minorHAnsi" w:cstheme="minorHAnsi"/>
                <w:sz w:val="28"/>
                <w:szCs w:val="28"/>
              </w:rPr>
              <w:t>.</w:t>
            </w:r>
          </w:p>
          <w:p w14:paraId="55033594" w14:textId="77777777" w:rsidR="00FF7FD3" w:rsidRDefault="00FF7FD3" w:rsidP="00E75D89">
            <w:pPr>
              <w:rPr>
                <w:rFonts w:asciiTheme="minorHAnsi" w:hAnsiTheme="minorHAnsi" w:cstheme="minorHAnsi"/>
                <w:sz w:val="28"/>
                <w:szCs w:val="28"/>
                <w:u w:val="single"/>
              </w:rPr>
            </w:pPr>
          </w:p>
          <w:p w14:paraId="43F84EAF" w14:textId="11DFE28F" w:rsidR="00E16925" w:rsidRPr="0024674D" w:rsidRDefault="004D11F7" w:rsidP="00E75D89">
            <w:pPr>
              <w:rPr>
                <w:rFonts w:asciiTheme="minorHAnsi" w:hAnsiTheme="minorHAnsi" w:cstheme="minorHAnsi"/>
                <w:sz w:val="28"/>
                <w:szCs w:val="28"/>
                <w:u w:val="single"/>
              </w:rPr>
            </w:pPr>
            <w:r w:rsidRPr="0024674D">
              <w:rPr>
                <w:rFonts w:asciiTheme="minorHAnsi" w:hAnsiTheme="minorHAnsi" w:cstheme="minorHAnsi"/>
                <w:sz w:val="28"/>
                <w:szCs w:val="28"/>
                <w:u w:val="single"/>
              </w:rPr>
              <w:t xml:space="preserve">Release 1.1:  </w:t>
            </w:r>
            <w:r w:rsidR="00C21669" w:rsidRPr="0024674D">
              <w:rPr>
                <w:rFonts w:asciiTheme="minorHAnsi" w:hAnsiTheme="minorHAnsi" w:cstheme="minorHAnsi"/>
                <w:sz w:val="28"/>
                <w:szCs w:val="28"/>
                <w:u w:val="single"/>
              </w:rPr>
              <w:t>September</w:t>
            </w:r>
            <w:r w:rsidR="0080696E" w:rsidRPr="0024674D">
              <w:rPr>
                <w:rFonts w:asciiTheme="minorHAnsi" w:hAnsiTheme="minorHAnsi" w:cstheme="minorHAnsi"/>
                <w:sz w:val="28"/>
                <w:szCs w:val="28"/>
                <w:u w:val="single"/>
              </w:rPr>
              <w:t xml:space="preserve"> 2</w:t>
            </w:r>
            <w:r w:rsidR="00FD2937" w:rsidRPr="0024674D">
              <w:rPr>
                <w:rFonts w:asciiTheme="minorHAnsi" w:hAnsiTheme="minorHAnsi" w:cstheme="minorHAnsi"/>
                <w:sz w:val="28"/>
                <w:szCs w:val="28"/>
                <w:u w:val="single"/>
              </w:rPr>
              <w:t>9</w:t>
            </w:r>
            <w:r w:rsidR="0023074C" w:rsidRPr="0024674D">
              <w:rPr>
                <w:rFonts w:asciiTheme="minorHAnsi" w:hAnsiTheme="minorHAnsi" w:cstheme="minorHAnsi"/>
                <w:sz w:val="28"/>
                <w:szCs w:val="28"/>
                <w:u w:val="single"/>
              </w:rPr>
              <w:t>, 20</w:t>
            </w:r>
            <w:r w:rsidR="00DD4658" w:rsidRPr="0024674D">
              <w:rPr>
                <w:rFonts w:asciiTheme="minorHAnsi" w:hAnsiTheme="minorHAnsi" w:cstheme="minorHAnsi"/>
                <w:sz w:val="28"/>
                <w:szCs w:val="28"/>
                <w:u w:val="single"/>
              </w:rPr>
              <w:t>20</w:t>
            </w:r>
          </w:p>
          <w:p w14:paraId="236A91C6" w14:textId="4A672B80" w:rsidR="00A27DF0" w:rsidRDefault="00A27DF0" w:rsidP="00F568C7">
            <w:pPr>
              <w:rPr>
                <w:rFonts w:cstheme="minorHAnsi"/>
                <w:sz w:val="28"/>
                <w:szCs w:val="28"/>
              </w:rPr>
            </w:pPr>
          </w:p>
          <w:p w14:paraId="66D7AF70" w14:textId="7B724ACE" w:rsidR="00300A95" w:rsidRDefault="00300A95" w:rsidP="00F568C7">
            <w:pPr>
              <w:rPr>
                <w:rFonts w:cstheme="minorHAnsi"/>
                <w:b/>
                <w:sz w:val="28"/>
                <w:szCs w:val="28"/>
                <w:u w:val="single"/>
              </w:rPr>
            </w:pPr>
          </w:p>
          <w:p w14:paraId="2F1362AF" w14:textId="2AF73615" w:rsidR="00026C78" w:rsidRPr="00DE3079" w:rsidRDefault="001B493B" w:rsidP="00AE4F0A">
            <w:pPr>
              <w:pStyle w:val="ListParagraph"/>
              <w:numPr>
                <w:ilvl w:val="0"/>
                <w:numId w:val="41"/>
              </w:numPr>
              <w:rPr>
                <w:rFonts w:asciiTheme="minorHAnsi" w:hAnsiTheme="minorHAnsi" w:cstheme="minorHAnsi"/>
                <w:bCs/>
                <w:sz w:val="28"/>
                <w:szCs w:val="28"/>
              </w:rPr>
            </w:pPr>
            <w:r w:rsidRPr="0024674D">
              <w:rPr>
                <w:rFonts w:asciiTheme="minorHAnsi" w:hAnsiTheme="minorHAnsi" w:cstheme="minorHAnsi"/>
                <w:bCs/>
                <w:sz w:val="28"/>
                <w:szCs w:val="28"/>
              </w:rPr>
              <w:t>Added s</w:t>
            </w:r>
            <w:r w:rsidR="007B2234" w:rsidRPr="0024674D">
              <w:rPr>
                <w:rFonts w:asciiTheme="minorHAnsi" w:hAnsiTheme="minorHAnsi" w:cstheme="minorHAnsi"/>
                <w:bCs/>
                <w:sz w:val="28"/>
                <w:szCs w:val="28"/>
              </w:rPr>
              <w:t xml:space="preserve">upport for integration with </w:t>
            </w:r>
            <w:r w:rsidR="00671624" w:rsidRPr="0024674D">
              <w:rPr>
                <w:rFonts w:asciiTheme="minorHAnsi" w:hAnsiTheme="minorHAnsi" w:cstheme="minorHAnsi"/>
                <w:bCs/>
                <w:sz w:val="28"/>
                <w:szCs w:val="28"/>
              </w:rPr>
              <w:t xml:space="preserve">external </w:t>
            </w:r>
            <w:r w:rsidR="007B2234" w:rsidRPr="0024674D">
              <w:rPr>
                <w:rFonts w:asciiTheme="minorHAnsi" w:hAnsiTheme="minorHAnsi" w:cstheme="minorHAnsi"/>
                <w:bCs/>
                <w:sz w:val="28"/>
                <w:szCs w:val="28"/>
              </w:rPr>
              <w:t>search tools</w:t>
            </w:r>
            <w:r w:rsidR="00AE4197" w:rsidRPr="00DE3079">
              <w:rPr>
                <w:rFonts w:asciiTheme="minorHAnsi" w:hAnsiTheme="minorHAnsi" w:cstheme="minorHAnsi"/>
                <w:bCs/>
                <w:sz w:val="28"/>
                <w:szCs w:val="28"/>
              </w:rPr>
              <w:t xml:space="preserve">:  </w:t>
            </w:r>
            <w:r w:rsidR="007B2234" w:rsidRPr="00DE3079">
              <w:rPr>
                <w:rFonts w:asciiTheme="minorHAnsi" w:hAnsiTheme="minorHAnsi" w:cstheme="minorHAnsi"/>
                <w:bCs/>
                <w:sz w:val="28"/>
                <w:szCs w:val="28"/>
              </w:rPr>
              <w:t>Datasets residing in MoDaC can now be accessed from th</w:t>
            </w:r>
            <w:r w:rsidR="00671624" w:rsidRPr="00DE3079">
              <w:rPr>
                <w:rFonts w:asciiTheme="minorHAnsi" w:hAnsiTheme="minorHAnsi" w:cstheme="minorHAnsi"/>
                <w:bCs/>
                <w:sz w:val="28"/>
                <w:szCs w:val="28"/>
              </w:rPr>
              <w:t>e DOE Data Explorer and other</w:t>
            </w:r>
            <w:r w:rsidR="007B2234" w:rsidRPr="00DE3079">
              <w:rPr>
                <w:rFonts w:asciiTheme="minorHAnsi" w:hAnsiTheme="minorHAnsi" w:cstheme="minorHAnsi"/>
                <w:bCs/>
                <w:sz w:val="28"/>
                <w:szCs w:val="28"/>
              </w:rPr>
              <w:t xml:space="preserve"> search tools through URLs un</w:t>
            </w:r>
            <w:r w:rsidR="001512BD" w:rsidRPr="00DE3079">
              <w:rPr>
                <w:rFonts w:asciiTheme="minorHAnsi" w:hAnsiTheme="minorHAnsi" w:cstheme="minorHAnsi"/>
                <w:bCs/>
                <w:sz w:val="28"/>
                <w:szCs w:val="28"/>
              </w:rPr>
              <w:t>i</w:t>
            </w:r>
            <w:r w:rsidR="007B2234" w:rsidRPr="00DE3079">
              <w:rPr>
                <w:rFonts w:asciiTheme="minorHAnsi" w:hAnsiTheme="minorHAnsi" w:cstheme="minorHAnsi"/>
                <w:bCs/>
                <w:sz w:val="28"/>
                <w:szCs w:val="28"/>
              </w:rPr>
              <w:t xml:space="preserve">que to each dataset. Two types of </w:t>
            </w:r>
            <w:r w:rsidR="001512BD" w:rsidRPr="00DE3079">
              <w:rPr>
                <w:rFonts w:asciiTheme="minorHAnsi" w:hAnsiTheme="minorHAnsi" w:cstheme="minorHAnsi"/>
                <w:bCs/>
                <w:sz w:val="28"/>
                <w:szCs w:val="28"/>
              </w:rPr>
              <w:t>URLs</w:t>
            </w:r>
            <w:r w:rsidR="007B2234" w:rsidRPr="00DE3079">
              <w:rPr>
                <w:rFonts w:asciiTheme="minorHAnsi" w:hAnsiTheme="minorHAnsi" w:cstheme="minorHAnsi"/>
                <w:bCs/>
                <w:sz w:val="28"/>
                <w:szCs w:val="28"/>
              </w:rPr>
              <w:t xml:space="preserve"> </w:t>
            </w:r>
            <w:r w:rsidR="006846AA" w:rsidRPr="00DE3079">
              <w:rPr>
                <w:rFonts w:asciiTheme="minorHAnsi" w:hAnsiTheme="minorHAnsi" w:cstheme="minorHAnsi"/>
                <w:bCs/>
                <w:sz w:val="28"/>
                <w:szCs w:val="28"/>
              </w:rPr>
              <w:t>are available</w:t>
            </w:r>
            <w:r w:rsidR="007B2234" w:rsidRPr="00DE3079">
              <w:rPr>
                <w:rFonts w:asciiTheme="minorHAnsi" w:hAnsiTheme="minorHAnsi" w:cstheme="minorHAnsi"/>
                <w:bCs/>
                <w:sz w:val="28"/>
                <w:szCs w:val="28"/>
              </w:rPr>
              <w:t xml:space="preserve">: </w:t>
            </w:r>
          </w:p>
          <w:p w14:paraId="286210CD" w14:textId="77777777" w:rsidR="00026C78" w:rsidRPr="00DE3079" w:rsidRDefault="00026C78" w:rsidP="00026C78">
            <w:pPr>
              <w:pStyle w:val="ListParagraph"/>
              <w:rPr>
                <w:rFonts w:asciiTheme="minorHAnsi" w:hAnsiTheme="minorHAnsi" w:cstheme="minorHAnsi"/>
                <w:bCs/>
                <w:sz w:val="28"/>
                <w:szCs w:val="28"/>
              </w:rPr>
            </w:pPr>
          </w:p>
          <w:p w14:paraId="178CCD46" w14:textId="0A663CE5" w:rsidR="001512BD" w:rsidRPr="00DE3079" w:rsidRDefault="007B2234" w:rsidP="00AE4F0A">
            <w:pPr>
              <w:pStyle w:val="ListParagraph"/>
              <w:numPr>
                <w:ilvl w:val="1"/>
                <w:numId w:val="41"/>
              </w:numPr>
              <w:rPr>
                <w:rFonts w:asciiTheme="minorHAnsi" w:hAnsiTheme="minorHAnsi" w:cstheme="minorHAnsi"/>
                <w:bCs/>
                <w:sz w:val="28"/>
                <w:szCs w:val="28"/>
              </w:rPr>
            </w:pPr>
            <w:r w:rsidRPr="00DE3079">
              <w:rPr>
                <w:rFonts w:asciiTheme="minorHAnsi" w:hAnsiTheme="minorHAnsi" w:cstheme="minorHAnsi"/>
                <w:bCs/>
                <w:sz w:val="28"/>
                <w:szCs w:val="28"/>
              </w:rPr>
              <w:t xml:space="preserve">URL specifying the </w:t>
            </w:r>
            <w:r w:rsidR="0089217B" w:rsidRPr="00DE3079">
              <w:rPr>
                <w:rFonts w:asciiTheme="minorHAnsi" w:hAnsiTheme="minorHAnsi" w:cstheme="minorHAnsi"/>
                <w:bCs/>
                <w:sz w:val="28"/>
                <w:szCs w:val="28"/>
              </w:rPr>
              <w:t>value of the</w:t>
            </w:r>
            <w:r w:rsidR="00DE3079">
              <w:rPr>
                <w:rFonts w:asciiTheme="minorHAnsi" w:hAnsiTheme="minorHAnsi" w:cstheme="minorHAnsi"/>
                <w:bCs/>
                <w:sz w:val="28"/>
                <w:szCs w:val="28"/>
              </w:rPr>
              <w:t xml:space="preserve"> </w:t>
            </w:r>
            <w:proofErr w:type="spellStart"/>
            <w:r w:rsidRPr="00DE3079">
              <w:rPr>
                <w:rFonts w:asciiTheme="minorHAnsi" w:hAnsiTheme="minorHAnsi" w:cstheme="minorHAnsi"/>
                <w:bCs/>
                <w:i/>
                <w:iCs/>
                <w:sz w:val="28"/>
                <w:szCs w:val="28"/>
              </w:rPr>
              <w:t>dme_data_id</w:t>
            </w:r>
            <w:proofErr w:type="spellEnd"/>
            <w:r w:rsidRPr="00DE3079">
              <w:rPr>
                <w:rFonts w:asciiTheme="minorHAnsi" w:hAnsiTheme="minorHAnsi" w:cstheme="minorHAnsi"/>
                <w:bCs/>
                <w:sz w:val="28"/>
                <w:szCs w:val="28"/>
              </w:rPr>
              <w:t xml:space="preserve"> </w:t>
            </w:r>
            <w:r w:rsidR="0089217B" w:rsidRPr="00DE3079">
              <w:rPr>
                <w:rFonts w:asciiTheme="minorHAnsi" w:hAnsiTheme="minorHAnsi" w:cstheme="minorHAnsi"/>
                <w:bCs/>
                <w:sz w:val="28"/>
                <w:szCs w:val="28"/>
              </w:rPr>
              <w:t>metadata</w:t>
            </w:r>
            <w:r w:rsidR="00DE3079">
              <w:rPr>
                <w:rFonts w:asciiTheme="minorHAnsi" w:hAnsiTheme="minorHAnsi" w:cstheme="minorHAnsi"/>
                <w:bCs/>
                <w:sz w:val="28"/>
                <w:szCs w:val="28"/>
              </w:rPr>
              <w:t xml:space="preserve"> attribute, which is a unique identifier</w:t>
            </w:r>
            <w:r w:rsidR="0089217B" w:rsidRPr="00DE3079">
              <w:rPr>
                <w:rFonts w:asciiTheme="minorHAnsi" w:hAnsiTheme="minorHAnsi" w:cstheme="minorHAnsi"/>
                <w:bCs/>
                <w:sz w:val="28"/>
                <w:szCs w:val="28"/>
              </w:rPr>
              <w:t xml:space="preserve"> internally </w:t>
            </w:r>
            <w:r w:rsidRPr="00DE3079">
              <w:rPr>
                <w:rFonts w:asciiTheme="minorHAnsi" w:hAnsiTheme="minorHAnsi" w:cstheme="minorHAnsi"/>
                <w:bCs/>
                <w:sz w:val="28"/>
                <w:szCs w:val="28"/>
              </w:rPr>
              <w:t xml:space="preserve">generated by the </w:t>
            </w:r>
            <w:r w:rsidR="0089217B" w:rsidRPr="00DE3079">
              <w:rPr>
                <w:rFonts w:asciiTheme="minorHAnsi" w:hAnsiTheme="minorHAnsi" w:cstheme="minorHAnsi"/>
                <w:bCs/>
                <w:sz w:val="28"/>
                <w:szCs w:val="28"/>
              </w:rPr>
              <w:t>system</w:t>
            </w:r>
            <w:r w:rsidR="00671624" w:rsidRPr="00DE3079">
              <w:rPr>
                <w:rFonts w:asciiTheme="minorHAnsi" w:hAnsiTheme="minorHAnsi" w:cstheme="minorHAnsi"/>
                <w:bCs/>
                <w:sz w:val="28"/>
                <w:szCs w:val="28"/>
              </w:rPr>
              <w:t>. The format is:</w:t>
            </w:r>
          </w:p>
          <w:p w14:paraId="4740B21D" w14:textId="17FDD2C9" w:rsidR="001200A4" w:rsidRPr="00DE3079" w:rsidRDefault="001200A4" w:rsidP="001200A4">
            <w:pPr>
              <w:pStyle w:val="ListParagraph"/>
              <w:ind w:left="1440"/>
              <w:rPr>
                <w:rFonts w:asciiTheme="minorHAnsi" w:hAnsiTheme="minorHAnsi" w:cstheme="minorHAnsi"/>
                <w:bCs/>
                <w:sz w:val="28"/>
                <w:szCs w:val="28"/>
              </w:rPr>
            </w:pPr>
          </w:p>
          <w:p w14:paraId="38F70CCE" w14:textId="5817FA2C"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lastRenderedPageBreak/>
              <w:t>https://modac.cancer.gov/searchTab?dme_data_id=&lt;metadata value&gt;</w:t>
            </w:r>
          </w:p>
          <w:p w14:paraId="718D570C" w14:textId="77777777" w:rsidR="00F7113F" w:rsidRPr="00DE3079" w:rsidRDefault="00F7113F" w:rsidP="001200A4">
            <w:pPr>
              <w:pStyle w:val="ListParagraph"/>
              <w:ind w:left="1440"/>
              <w:rPr>
                <w:rFonts w:asciiTheme="minorHAnsi" w:hAnsiTheme="minorHAnsi" w:cstheme="minorHAnsi"/>
                <w:bCs/>
                <w:sz w:val="28"/>
                <w:szCs w:val="28"/>
              </w:rPr>
            </w:pPr>
          </w:p>
          <w:p w14:paraId="6809AE88" w14:textId="466A2800" w:rsidR="00F7113F" w:rsidRPr="00DE3079" w:rsidRDefault="00F7113F" w:rsidP="001200A4">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e.g.</w:t>
            </w:r>
          </w:p>
          <w:p w14:paraId="3DDF32BD" w14:textId="77777777" w:rsidR="00F7113F" w:rsidRPr="00DE3079" w:rsidRDefault="00F7113F" w:rsidP="001200A4">
            <w:pPr>
              <w:pStyle w:val="ListParagraph"/>
              <w:ind w:left="1440"/>
              <w:rPr>
                <w:rFonts w:asciiTheme="minorHAnsi" w:hAnsiTheme="minorHAnsi" w:cstheme="minorHAnsi"/>
                <w:bCs/>
                <w:sz w:val="28"/>
                <w:szCs w:val="28"/>
              </w:rPr>
            </w:pPr>
          </w:p>
          <w:p w14:paraId="1B2C5E7F" w14:textId="27CEF8CF" w:rsidR="00F7113F" w:rsidRPr="00C80D88" w:rsidRDefault="00F7113F" w:rsidP="00F7113F">
            <w:pPr>
              <w:pStyle w:val="ListParagraph"/>
              <w:ind w:left="1440"/>
              <w:rPr>
                <w:rFonts w:asciiTheme="minorHAnsi" w:hAnsiTheme="minorHAnsi" w:cstheme="minorHAnsi"/>
                <w:b/>
              </w:rPr>
            </w:pPr>
            <w:r w:rsidRPr="00C80D88">
              <w:rPr>
                <w:rFonts w:asciiTheme="minorHAnsi" w:hAnsiTheme="minorHAnsi" w:cstheme="minorHAnsi"/>
                <w:b/>
              </w:rPr>
              <w:t>https://modac.cancer.gov/searchTab?dme_data_id=NCI-DME-MS01-5103499</w:t>
            </w:r>
          </w:p>
          <w:p w14:paraId="0E41458B" w14:textId="77777777" w:rsidR="00F7113F" w:rsidRPr="00DE3079" w:rsidRDefault="00F7113F" w:rsidP="00F7113F">
            <w:pPr>
              <w:pStyle w:val="ListParagraph"/>
              <w:ind w:left="1440"/>
              <w:rPr>
                <w:rFonts w:asciiTheme="minorHAnsi" w:hAnsiTheme="minorHAnsi" w:cstheme="minorHAnsi"/>
                <w:bCs/>
                <w:sz w:val="28"/>
                <w:szCs w:val="28"/>
              </w:rPr>
            </w:pPr>
          </w:p>
          <w:p w14:paraId="49834CD8" w14:textId="28C4215F" w:rsidR="00671624" w:rsidRPr="00DE3079" w:rsidRDefault="00671624" w:rsidP="00F7113F">
            <w:pPr>
              <w:pStyle w:val="ListParagraph"/>
              <w:ind w:left="1440"/>
              <w:rPr>
                <w:rFonts w:asciiTheme="minorHAnsi" w:hAnsiTheme="minorHAnsi" w:cstheme="minorHAnsi"/>
                <w:bCs/>
                <w:sz w:val="28"/>
                <w:szCs w:val="28"/>
              </w:rPr>
            </w:pPr>
            <w:r w:rsidRPr="00DE3079">
              <w:rPr>
                <w:rFonts w:asciiTheme="minorHAnsi" w:hAnsiTheme="minorHAnsi" w:cstheme="minorHAnsi"/>
                <w:bCs/>
                <w:sz w:val="28"/>
                <w:szCs w:val="28"/>
              </w:rPr>
              <w:t>Th</w:t>
            </w:r>
            <w:r w:rsidR="00F7113F" w:rsidRPr="00DE3079">
              <w:rPr>
                <w:rFonts w:asciiTheme="minorHAnsi" w:hAnsiTheme="minorHAnsi" w:cstheme="minorHAnsi"/>
                <w:bCs/>
                <w:sz w:val="28"/>
                <w:szCs w:val="28"/>
              </w:rPr>
              <w:t>is</w:t>
            </w:r>
            <w:r w:rsidRPr="00DE3079">
              <w:rPr>
                <w:rFonts w:asciiTheme="minorHAnsi" w:hAnsiTheme="minorHAnsi" w:cstheme="minorHAnsi"/>
                <w:bCs/>
                <w:sz w:val="28"/>
                <w:szCs w:val="28"/>
              </w:rPr>
              <w:t xml:space="preserve"> URL </w:t>
            </w:r>
            <w:r w:rsidR="00F7113F" w:rsidRPr="00DE3079">
              <w:rPr>
                <w:rFonts w:asciiTheme="minorHAnsi" w:hAnsiTheme="minorHAnsi" w:cstheme="minorHAnsi"/>
                <w:bCs/>
                <w:sz w:val="28"/>
                <w:szCs w:val="28"/>
              </w:rPr>
              <w:t xml:space="preserve">can be obtained from the search results page where it is displayed against each matched dataset as a </w:t>
            </w:r>
            <w:r w:rsidRPr="00DE3079">
              <w:rPr>
                <w:rFonts w:asciiTheme="minorHAnsi" w:hAnsiTheme="minorHAnsi" w:cstheme="minorHAnsi"/>
                <w:bCs/>
                <w:i/>
                <w:iCs/>
                <w:sz w:val="28"/>
                <w:szCs w:val="28"/>
              </w:rPr>
              <w:t>Shareable link</w:t>
            </w:r>
            <w:r w:rsidRPr="00DE3079">
              <w:rPr>
                <w:rFonts w:asciiTheme="minorHAnsi" w:hAnsiTheme="minorHAnsi" w:cstheme="minorHAnsi"/>
                <w:bCs/>
                <w:sz w:val="28"/>
                <w:szCs w:val="28"/>
              </w:rPr>
              <w:t>. For details</w:t>
            </w:r>
            <w:r w:rsidR="00960E32">
              <w:rPr>
                <w:rFonts w:asciiTheme="minorHAnsi" w:hAnsiTheme="minorHAnsi" w:cstheme="minorHAnsi"/>
                <w:bCs/>
                <w:sz w:val="28"/>
                <w:szCs w:val="28"/>
              </w:rPr>
              <w:t>, refer to</w:t>
            </w:r>
            <w:r w:rsidR="00F7113F" w:rsidRPr="00DE3079">
              <w:rPr>
                <w:rFonts w:asciiTheme="minorHAnsi" w:hAnsiTheme="minorHAnsi" w:cstheme="minorHAnsi"/>
                <w:bCs/>
                <w:sz w:val="28"/>
                <w:szCs w:val="28"/>
              </w:rPr>
              <w:t xml:space="preserve"> </w:t>
            </w:r>
            <w:hyperlink r:id="rId36" w:history="1">
              <w:r w:rsidR="004D11F7" w:rsidRPr="00DE3079">
                <w:rPr>
                  <w:rStyle w:val="Hyperlink"/>
                  <w:rFonts w:asciiTheme="minorHAnsi" w:hAnsiTheme="minorHAnsi" w:cstheme="minorHAnsi"/>
                  <w:bCs/>
                  <w:sz w:val="28"/>
                  <w:szCs w:val="28"/>
                </w:rPr>
                <w:t>Using Search Results</w:t>
              </w:r>
            </w:hyperlink>
            <w:r w:rsidR="004D11F7" w:rsidRPr="00DE3079">
              <w:rPr>
                <w:rFonts w:asciiTheme="minorHAnsi" w:hAnsiTheme="minorHAnsi" w:cstheme="minorHAnsi"/>
                <w:bCs/>
                <w:sz w:val="28"/>
                <w:szCs w:val="28"/>
              </w:rPr>
              <w:t xml:space="preserve"> </w:t>
            </w:r>
          </w:p>
          <w:p w14:paraId="2B96ED32" w14:textId="77777777" w:rsidR="00671624" w:rsidRPr="00DE3079" w:rsidRDefault="00671624" w:rsidP="00671624">
            <w:pPr>
              <w:rPr>
                <w:rFonts w:asciiTheme="minorHAnsi" w:hAnsiTheme="minorHAnsi" w:cstheme="minorHAnsi"/>
                <w:bCs/>
                <w:sz w:val="28"/>
                <w:szCs w:val="28"/>
              </w:rPr>
            </w:pPr>
          </w:p>
          <w:p w14:paraId="6379665C" w14:textId="0B6A42FD" w:rsidR="001512BD" w:rsidRPr="00DE3079" w:rsidRDefault="001512BD" w:rsidP="00AE4F0A">
            <w:pPr>
              <w:pStyle w:val="ListParagraph"/>
              <w:numPr>
                <w:ilvl w:val="1"/>
                <w:numId w:val="41"/>
              </w:numPr>
              <w:rPr>
                <w:rFonts w:asciiTheme="minorHAnsi" w:hAnsiTheme="minorHAnsi" w:cstheme="minorHAnsi"/>
                <w:sz w:val="28"/>
                <w:szCs w:val="28"/>
              </w:rPr>
            </w:pPr>
            <w:r w:rsidRPr="00DE3079">
              <w:rPr>
                <w:rFonts w:asciiTheme="minorHAnsi" w:hAnsiTheme="minorHAnsi" w:cstheme="minorHAnsi"/>
                <w:bCs/>
                <w:sz w:val="28"/>
                <w:szCs w:val="28"/>
              </w:rPr>
              <w:t xml:space="preserve">URL specifying the </w:t>
            </w:r>
            <w:r w:rsidR="00741D77">
              <w:rPr>
                <w:rFonts w:asciiTheme="minorHAnsi" w:hAnsiTheme="minorHAnsi" w:cstheme="minorHAnsi"/>
                <w:bCs/>
                <w:sz w:val="28"/>
                <w:szCs w:val="28"/>
              </w:rPr>
              <w:t>Digital Object Identifier (DOI)</w:t>
            </w:r>
            <w:r w:rsidRPr="00DE3079">
              <w:rPr>
                <w:rFonts w:asciiTheme="minorHAnsi" w:hAnsiTheme="minorHAnsi" w:cstheme="minorHAnsi"/>
                <w:bCs/>
                <w:sz w:val="28"/>
                <w:szCs w:val="28"/>
              </w:rPr>
              <w:t xml:space="preserve"> for that dataset</w:t>
            </w:r>
            <w:r w:rsidR="00741D77">
              <w:rPr>
                <w:rFonts w:asciiTheme="minorHAnsi" w:hAnsiTheme="minorHAnsi" w:cstheme="minorHAnsi"/>
                <w:bCs/>
                <w:sz w:val="28"/>
                <w:szCs w:val="28"/>
              </w:rPr>
              <w:t xml:space="preserve"> (if available)</w:t>
            </w:r>
            <w:r w:rsidR="00671624" w:rsidRPr="00DE3079">
              <w:rPr>
                <w:rFonts w:asciiTheme="minorHAnsi" w:hAnsiTheme="minorHAnsi" w:cstheme="minorHAnsi"/>
                <w:bCs/>
                <w:sz w:val="28"/>
                <w:szCs w:val="28"/>
              </w:rPr>
              <w:t>. The format is:</w:t>
            </w:r>
          </w:p>
          <w:p w14:paraId="09DF8995" w14:textId="7138181E" w:rsidR="00F7113F" w:rsidRPr="00DE3079" w:rsidRDefault="00F7113F" w:rsidP="00F7113F">
            <w:pPr>
              <w:rPr>
                <w:rFonts w:asciiTheme="minorHAnsi" w:hAnsiTheme="minorHAnsi" w:cstheme="minorHAnsi"/>
                <w:sz w:val="28"/>
                <w:szCs w:val="28"/>
              </w:rPr>
            </w:pPr>
          </w:p>
          <w:p w14:paraId="12A2AB56" w14:textId="77777777" w:rsidR="004D11F7" w:rsidRPr="00C80D88" w:rsidRDefault="00F7113F" w:rsidP="004D11F7">
            <w:pPr>
              <w:pStyle w:val="ListParagraph"/>
              <w:ind w:left="1440"/>
              <w:rPr>
                <w:rFonts w:asciiTheme="minorHAnsi" w:hAnsiTheme="minorHAnsi" w:cstheme="minorHAnsi"/>
                <w:b/>
                <w:bCs/>
              </w:rPr>
            </w:pPr>
            <w:r w:rsidRPr="00C80D88">
              <w:rPr>
                <w:rFonts w:asciiTheme="minorHAnsi" w:hAnsiTheme="minorHAnsi" w:cstheme="minorHAnsi"/>
                <w:b/>
                <w:bCs/>
              </w:rPr>
              <w:t>https://modac.cancer.gov/searchTab?doi=&lt;</w:t>
            </w:r>
            <w:r w:rsidR="00D4139F" w:rsidRPr="00C80D88">
              <w:rPr>
                <w:rFonts w:asciiTheme="minorHAnsi" w:hAnsiTheme="minorHAnsi" w:cstheme="minorHAnsi"/>
                <w:b/>
                <w:bCs/>
              </w:rPr>
              <w:t>DOI</w:t>
            </w:r>
            <w:r w:rsidRPr="00C80D88">
              <w:rPr>
                <w:rFonts w:asciiTheme="minorHAnsi" w:hAnsiTheme="minorHAnsi" w:cstheme="minorHAnsi"/>
                <w:b/>
                <w:bCs/>
              </w:rPr>
              <w:t xml:space="preserve"> value&gt;</w:t>
            </w:r>
          </w:p>
          <w:p w14:paraId="1286394A" w14:textId="77777777" w:rsidR="004D11F7" w:rsidRPr="00DE3079" w:rsidRDefault="004D11F7" w:rsidP="004D11F7">
            <w:pPr>
              <w:pStyle w:val="ListParagraph"/>
              <w:ind w:left="1440"/>
              <w:rPr>
                <w:rFonts w:asciiTheme="minorHAnsi" w:hAnsiTheme="minorHAnsi" w:cstheme="minorHAnsi"/>
                <w:sz w:val="28"/>
                <w:szCs w:val="28"/>
              </w:rPr>
            </w:pPr>
          </w:p>
          <w:p w14:paraId="3E4CF53A" w14:textId="66A17497" w:rsidR="001512BD" w:rsidRPr="00DE3079" w:rsidRDefault="00D4139F" w:rsidP="004D11F7">
            <w:pPr>
              <w:pStyle w:val="ListParagraph"/>
              <w:ind w:left="1440"/>
              <w:rPr>
                <w:rFonts w:asciiTheme="minorHAnsi" w:hAnsiTheme="minorHAnsi" w:cstheme="minorHAnsi"/>
                <w:bCs/>
                <w:sz w:val="28"/>
                <w:szCs w:val="28"/>
              </w:rPr>
            </w:pPr>
            <w:r w:rsidRPr="00DE3079">
              <w:rPr>
                <w:rFonts w:asciiTheme="minorHAnsi" w:hAnsiTheme="minorHAnsi" w:cstheme="minorHAnsi"/>
                <w:sz w:val="28"/>
                <w:szCs w:val="28"/>
              </w:rPr>
              <w:t xml:space="preserve">The value of </w:t>
            </w:r>
            <w:r w:rsidR="0005589A">
              <w:rPr>
                <w:rFonts w:asciiTheme="minorHAnsi" w:hAnsiTheme="minorHAnsi" w:cstheme="minorHAnsi"/>
                <w:sz w:val="28"/>
                <w:szCs w:val="28"/>
              </w:rPr>
              <w:t xml:space="preserve">the </w:t>
            </w:r>
            <w:r w:rsidRPr="00DE3079">
              <w:rPr>
                <w:rFonts w:asciiTheme="minorHAnsi" w:hAnsiTheme="minorHAnsi" w:cstheme="minorHAnsi"/>
                <w:sz w:val="28"/>
                <w:szCs w:val="28"/>
              </w:rPr>
              <w:t xml:space="preserve">DOI (if supplied) is stored as </w:t>
            </w:r>
            <w:r w:rsidR="0005589A">
              <w:rPr>
                <w:rFonts w:asciiTheme="minorHAnsi" w:hAnsiTheme="minorHAnsi" w:cstheme="minorHAnsi"/>
                <w:sz w:val="28"/>
                <w:szCs w:val="28"/>
              </w:rPr>
              <w:t xml:space="preserve">a </w:t>
            </w:r>
            <w:r w:rsidRPr="00DE3079">
              <w:rPr>
                <w:rFonts w:asciiTheme="minorHAnsi" w:hAnsiTheme="minorHAnsi" w:cstheme="minorHAnsi"/>
                <w:sz w:val="28"/>
                <w:szCs w:val="28"/>
              </w:rPr>
              <w:t xml:space="preserve">user metadata </w:t>
            </w:r>
            <w:r w:rsidR="0005589A">
              <w:rPr>
                <w:rFonts w:asciiTheme="minorHAnsi" w:hAnsiTheme="minorHAnsi" w:cstheme="minorHAnsi"/>
                <w:sz w:val="28"/>
                <w:szCs w:val="28"/>
              </w:rPr>
              <w:t xml:space="preserve">attribute </w:t>
            </w:r>
            <w:r w:rsidRPr="00DE3079">
              <w:rPr>
                <w:rFonts w:asciiTheme="minorHAnsi" w:hAnsiTheme="minorHAnsi" w:cstheme="minorHAnsi"/>
                <w:sz w:val="28"/>
                <w:szCs w:val="28"/>
              </w:rPr>
              <w:t>of the dataset and be obtained from the Dataset Details page. For additional information,</w:t>
            </w:r>
            <w:r w:rsidR="00960E32">
              <w:rPr>
                <w:rFonts w:asciiTheme="minorHAnsi" w:hAnsiTheme="minorHAnsi" w:cstheme="minorHAnsi"/>
                <w:sz w:val="28"/>
                <w:szCs w:val="28"/>
              </w:rPr>
              <w:t xml:space="preserve"> refer to</w:t>
            </w:r>
            <w:r w:rsidRPr="00DE3079">
              <w:rPr>
                <w:rFonts w:asciiTheme="minorHAnsi" w:hAnsiTheme="minorHAnsi" w:cstheme="minorHAnsi"/>
                <w:sz w:val="28"/>
                <w:szCs w:val="28"/>
              </w:rPr>
              <w:t xml:space="preserve"> </w:t>
            </w:r>
            <w:hyperlink r:id="rId37" w:history="1">
              <w:r w:rsidRPr="00DE3079">
                <w:rPr>
                  <w:rStyle w:val="Hyperlink"/>
                  <w:rFonts w:asciiTheme="minorHAnsi" w:hAnsiTheme="minorHAnsi" w:cstheme="minorHAnsi"/>
                  <w:sz w:val="28"/>
                  <w:szCs w:val="28"/>
                </w:rPr>
                <w:t>Exploring Details of a Dataset</w:t>
              </w:r>
            </w:hyperlink>
          </w:p>
          <w:p w14:paraId="640A69E1" w14:textId="6FC3DA43" w:rsidR="00F7113F" w:rsidRPr="00DE3079" w:rsidRDefault="00F7113F" w:rsidP="001512BD">
            <w:pPr>
              <w:pStyle w:val="ListParagraph"/>
              <w:rPr>
                <w:rFonts w:asciiTheme="minorHAnsi" w:hAnsiTheme="minorHAnsi" w:cstheme="minorHAnsi"/>
                <w:sz w:val="28"/>
                <w:szCs w:val="28"/>
              </w:rPr>
            </w:pPr>
            <w:r w:rsidRPr="00DE3079">
              <w:rPr>
                <w:rFonts w:asciiTheme="minorHAnsi" w:hAnsiTheme="minorHAnsi" w:cstheme="minorHAnsi"/>
                <w:sz w:val="28"/>
                <w:szCs w:val="28"/>
              </w:rPr>
              <w:t xml:space="preserve">          </w:t>
            </w:r>
          </w:p>
          <w:p w14:paraId="614A1E78" w14:textId="77777777" w:rsidR="006846AA" w:rsidRDefault="006846AA" w:rsidP="00F46933">
            <w:pPr>
              <w:rPr>
                <w:sz w:val="28"/>
                <w:szCs w:val="28"/>
              </w:rPr>
            </w:pPr>
          </w:p>
          <w:p w14:paraId="13E87E24" w14:textId="1088CD94" w:rsidR="006846AA" w:rsidRPr="00DE3079" w:rsidRDefault="006846AA"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Expanded keyword search</w:t>
            </w:r>
            <w:r w:rsidRPr="00DE3079">
              <w:rPr>
                <w:rFonts w:asciiTheme="minorHAnsi" w:hAnsiTheme="minorHAnsi" w:cstheme="minorHAnsi"/>
                <w:sz w:val="28"/>
                <w:szCs w:val="28"/>
              </w:rPr>
              <w:t xml:space="preserve">: The keyword search is now expanded to include search of </w:t>
            </w:r>
            <w:r w:rsidR="0089217B" w:rsidRPr="00DE3079">
              <w:rPr>
                <w:rFonts w:asciiTheme="minorHAnsi" w:hAnsiTheme="minorHAnsi" w:cstheme="minorHAnsi"/>
                <w:sz w:val="28"/>
                <w:szCs w:val="28"/>
              </w:rPr>
              <w:t xml:space="preserve">file level </w:t>
            </w:r>
            <w:r w:rsidR="00044277" w:rsidRPr="00DE3079">
              <w:rPr>
                <w:rFonts w:asciiTheme="minorHAnsi" w:hAnsiTheme="minorHAnsi" w:cstheme="minorHAnsi"/>
                <w:sz w:val="28"/>
                <w:szCs w:val="28"/>
              </w:rPr>
              <w:t>metadata</w:t>
            </w:r>
            <w:r w:rsidR="00044277">
              <w:rPr>
                <w:rFonts w:asciiTheme="minorHAnsi" w:hAnsiTheme="minorHAnsi" w:cstheme="minorHAnsi"/>
                <w:sz w:val="28"/>
                <w:szCs w:val="28"/>
              </w:rPr>
              <w:t xml:space="preserve"> </w:t>
            </w:r>
            <w:r w:rsidR="00044277" w:rsidRPr="00DE3079">
              <w:rPr>
                <w:rFonts w:asciiTheme="minorHAnsi" w:hAnsiTheme="minorHAnsi" w:cstheme="minorHAnsi"/>
                <w:sz w:val="28"/>
                <w:szCs w:val="28"/>
              </w:rPr>
              <w:t>(</w:t>
            </w:r>
            <w:r w:rsidRPr="00DE3079">
              <w:rPr>
                <w:rFonts w:asciiTheme="minorHAnsi" w:hAnsiTheme="minorHAnsi" w:cstheme="minorHAnsi"/>
                <w:sz w:val="28"/>
                <w:szCs w:val="28"/>
              </w:rPr>
              <w:t>in addition to collection level metadata)</w:t>
            </w:r>
            <w:r w:rsidR="00026C78" w:rsidRPr="00DE3079">
              <w:rPr>
                <w:rFonts w:asciiTheme="minorHAnsi" w:hAnsiTheme="minorHAnsi" w:cstheme="minorHAnsi"/>
                <w:sz w:val="28"/>
                <w:szCs w:val="28"/>
              </w:rPr>
              <w:t>. For details</w:t>
            </w:r>
            <w:r w:rsidR="004D11F7" w:rsidRPr="00DE3079">
              <w:rPr>
                <w:rFonts w:asciiTheme="minorHAnsi" w:hAnsiTheme="minorHAnsi" w:cstheme="minorHAnsi"/>
                <w:sz w:val="28"/>
                <w:szCs w:val="28"/>
              </w:rPr>
              <w:t xml:space="preserve"> on using the keyword search</w:t>
            </w:r>
            <w:r w:rsidR="00026C78" w:rsidRPr="00DE3079">
              <w:rPr>
                <w:rFonts w:asciiTheme="minorHAnsi" w:hAnsiTheme="minorHAnsi" w:cstheme="minorHAnsi"/>
                <w:sz w:val="28"/>
                <w:szCs w:val="28"/>
              </w:rPr>
              <w:t>,</w:t>
            </w:r>
            <w:r w:rsidR="00960E32">
              <w:rPr>
                <w:rFonts w:asciiTheme="minorHAnsi" w:hAnsiTheme="minorHAnsi" w:cstheme="minorHAnsi"/>
                <w:sz w:val="28"/>
                <w:szCs w:val="28"/>
              </w:rPr>
              <w:t xml:space="preserve"> refer to</w:t>
            </w:r>
            <w:r w:rsidR="00026C78" w:rsidRPr="00DE3079">
              <w:rPr>
                <w:rFonts w:asciiTheme="minorHAnsi" w:hAnsiTheme="minorHAnsi" w:cstheme="minorHAnsi"/>
                <w:sz w:val="28"/>
                <w:szCs w:val="28"/>
              </w:rPr>
              <w:t xml:space="preserve"> </w:t>
            </w:r>
            <w:hyperlink r:id="rId38" w:history="1">
              <w:r w:rsidR="00026C78" w:rsidRPr="00DE3079">
                <w:rPr>
                  <w:rStyle w:val="Hyperlink"/>
                  <w:rFonts w:asciiTheme="minorHAnsi" w:hAnsiTheme="minorHAnsi" w:cstheme="minorHAnsi"/>
                  <w:sz w:val="28"/>
                  <w:szCs w:val="28"/>
                </w:rPr>
                <w:t>Searching for Data by Keyword</w:t>
              </w:r>
            </w:hyperlink>
            <w:r w:rsidR="00026C78" w:rsidRPr="00DE3079">
              <w:rPr>
                <w:rFonts w:asciiTheme="minorHAnsi" w:hAnsiTheme="minorHAnsi" w:cstheme="minorHAnsi"/>
                <w:sz w:val="28"/>
                <w:szCs w:val="28"/>
              </w:rPr>
              <w:t>.</w:t>
            </w:r>
          </w:p>
          <w:p w14:paraId="0A699346" w14:textId="77777777" w:rsidR="00671624" w:rsidRPr="00DE3079" w:rsidRDefault="00671624" w:rsidP="006846AA">
            <w:pPr>
              <w:rPr>
                <w:rFonts w:asciiTheme="minorHAnsi" w:hAnsiTheme="minorHAnsi" w:cstheme="minorHAnsi"/>
                <w:sz w:val="28"/>
                <w:szCs w:val="28"/>
                <w:u w:val="single"/>
              </w:rPr>
            </w:pPr>
          </w:p>
          <w:p w14:paraId="3E31C112" w14:textId="126288C4" w:rsidR="006846AA"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Added m</w:t>
            </w:r>
            <w:r w:rsidR="00DE3079" w:rsidRPr="0024674D">
              <w:rPr>
                <w:rFonts w:asciiTheme="minorHAnsi" w:hAnsiTheme="minorHAnsi" w:cstheme="minorHAnsi"/>
                <w:sz w:val="28"/>
                <w:szCs w:val="28"/>
              </w:rPr>
              <w:t>etadata export capability</w:t>
            </w:r>
            <w:r w:rsidR="006846AA" w:rsidRPr="00DE3079">
              <w:rPr>
                <w:rFonts w:asciiTheme="minorHAnsi" w:hAnsiTheme="minorHAnsi" w:cstheme="minorHAnsi"/>
                <w:sz w:val="28"/>
                <w:szCs w:val="28"/>
              </w:rPr>
              <w:t>:</w:t>
            </w:r>
            <w:r w:rsidR="0005589A">
              <w:rPr>
                <w:rFonts w:asciiTheme="minorHAnsi" w:hAnsiTheme="minorHAnsi" w:cstheme="minorHAnsi"/>
                <w:sz w:val="28"/>
                <w:szCs w:val="28"/>
              </w:rPr>
              <w:t xml:space="preserve"> </w:t>
            </w:r>
            <w:r w:rsidR="0089217B" w:rsidRPr="00DE3079">
              <w:rPr>
                <w:rFonts w:asciiTheme="minorHAnsi" w:hAnsiTheme="minorHAnsi" w:cstheme="minorHAnsi"/>
                <w:sz w:val="28"/>
                <w:szCs w:val="28"/>
              </w:rPr>
              <w:t xml:space="preserve">Users can now </w:t>
            </w:r>
            <w:r w:rsidR="00671624" w:rsidRPr="00DE3079">
              <w:rPr>
                <w:rFonts w:asciiTheme="minorHAnsi" w:hAnsiTheme="minorHAnsi" w:cstheme="minorHAnsi"/>
                <w:sz w:val="28"/>
                <w:szCs w:val="28"/>
              </w:rPr>
              <w:t>download the m</w:t>
            </w:r>
            <w:r w:rsidR="006846AA" w:rsidRPr="00DE3079">
              <w:rPr>
                <w:rFonts w:asciiTheme="minorHAnsi" w:hAnsiTheme="minorHAnsi" w:cstheme="minorHAnsi"/>
                <w:sz w:val="28"/>
                <w:szCs w:val="28"/>
              </w:rPr>
              <w:t xml:space="preserve">etadata associated with one or more files in a dataset </w:t>
            </w:r>
            <w:r w:rsidR="00671624" w:rsidRPr="00DE3079">
              <w:rPr>
                <w:rFonts w:asciiTheme="minorHAnsi" w:hAnsiTheme="minorHAnsi" w:cstheme="minorHAnsi"/>
                <w:sz w:val="28"/>
                <w:szCs w:val="28"/>
              </w:rPr>
              <w:t xml:space="preserve">by exporting these </w:t>
            </w:r>
            <w:r w:rsidR="006846AA" w:rsidRPr="00DE3079">
              <w:rPr>
                <w:rFonts w:asciiTheme="minorHAnsi" w:hAnsiTheme="minorHAnsi" w:cstheme="minorHAnsi"/>
                <w:sz w:val="28"/>
                <w:szCs w:val="28"/>
              </w:rPr>
              <w:t>into an excel spreadsheet.  For details</w:t>
            </w:r>
            <w:r w:rsidR="00960E32">
              <w:rPr>
                <w:rFonts w:asciiTheme="minorHAnsi" w:hAnsiTheme="minorHAnsi" w:cstheme="minorHAnsi"/>
                <w:sz w:val="28"/>
                <w:szCs w:val="28"/>
              </w:rPr>
              <w:t>, refer to</w:t>
            </w:r>
            <w:r w:rsidR="006846AA" w:rsidRPr="00DE3079">
              <w:rPr>
                <w:rFonts w:asciiTheme="minorHAnsi" w:hAnsiTheme="minorHAnsi" w:cstheme="minorHAnsi"/>
                <w:sz w:val="28"/>
                <w:szCs w:val="28"/>
              </w:rPr>
              <w:t xml:space="preserve"> </w:t>
            </w:r>
            <w:hyperlink r:id="rId39" w:history="1">
              <w:r w:rsidRPr="001B493B">
                <w:rPr>
                  <w:rStyle w:val="Hyperlink"/>
                  <w:rFonts w:asciiTheme="minorHAnsi" w:hAnsiTheme="minorHAnsi" w:cstheme="minorHAnsi"/>
                  <w:sz w:val="28"/>
                  <w:szCs w:val="28"/>
                </w:rPr>
                <w:t>Downloading Metadata for a Dataset</w:t>
              </w:r>
            </w:hyperlink>
            <w:r>
              <w:rPr>
                <w:rFonts w:asciiTheme="minorHAnsi" w:hAnsiTheme="minorHAnsi" w:cstheme="minorHAnsi"/>
                <w:sz w:val="28"/>
                <w:szCs w:val="28"/>
              </w:rPr>
              <w:t xml:space="preserve"> </w:t>
            </w:r>
          </w:p>
          <w:p w14:paraId="0F2EEC0C" w14:textId="77777777" w:rsidR="001B493B" w:rsidRPr="001B493B" w:rsidRDefault="001B493B" w:rsidP="001B493B">
            <w:pPr>
              <w:pStyle w:val="ListParagraph"/>
              <w:rPr>
                <w:rFonts w:asciiTheme="minorHAnsi" w:hAnsiTheme="minorHAnsi" w:cstheme="minorHAnsi"/>
                <w:sz w:val="28"/>
                <w:szCs w:val="28"/>
              </w:rPr>
            </w:pPr>
          </w:p>
          <w:p w14:paraId="3BA6F5C2" w14:textId="12600682" w:rsidR="001B493B" w:rsidRPr="00DE3079" w:rsidRDefault="001B493B" w:rsidP="00AE4F0A">
            <w:pPr>
              <w:pStyle w:val="ListParagraph"/>
              <w:numPr>
                <w:ilvl w:val="0"/>
                <w:numId w:val="41"/>
              </w:numPr>
              <w:rPr>
                <w:rFonts w:asciiTheme="minorHAnsi" w:hAnsiTheme="minorHAnsi" w:cstheme="minorHAnsi"/>
                <w:sz w:val="28"/>
                <w:szCs w:val="28"/>
              </w:rPr>
            </w:pPr>
            <w:r w:rsidRPr="0024674D">
              <w:rPr>
                <w:rFonts w:asciiTheme="minorHAnsi" w:hAnsiTheme="minorHAnsi" w:cstheme="minorHAnsi"/>
                <w:sz w:val="28"/>
                <w:szCs w:val="28"/>
              </w:rPr>
              <w:t>Enhanced the Search Results screen</w:t>
            </w:r>
            <w:r>
              <w:rPr>
                <w:rFonts w:asciiTheme="minorHAnsi" w:hAnsiTheme="minorHAnsi" w:cstheme="minorHAnsi"/>
                <w:sz w:val="28"/>
                <w:szCs w:val="28"/>
              </w:rPr>
              <w:t>:</w:t>
            </w:r>
            <w:r w:rsidR="0005589A">
              <w:rPr>
                <w:rFonts w:asciiTheme="minorHAnsi" w:hAnsiTheme="minorHAnsi" w:cstheme="minorHAnsi"/>
                <w:sz w:val="28"/>
                <w:szCs w:val="28"/>
              </w:rPr>
              <w:t xml:space="preserve"> </w:t>
            </w:r>
            <w:r>
              <w:rPr>
                <w:rFonts w:asciiTheme="minorHAnsi" w:hAnsiTheme="minorHAnsi" w:cstheme="minorHAnsi"/>
                <w:sz w:val="28"/>
                <w:szCs w:val="28"/>
              </w:rPr>
              <w:t xml:space="preserve">Added tooltips to display additional information about the matched collections in the search results screen, as well as </w:t>
            </w:r>
            <w:r w:rsidR="004529E9">
              <w:rPr>
                <w:rFonts w:asciiTheme="minorHAnsi" w:hAnsiTheme="minorHAnsi" w:cstheme="minorHAnsi"/>
                <w:sz w:val="28"/>
                <w:szCs w:val="28"/>
              </w:rPr>
              <w:t xml:space="preserve">to </w:t>
            </w:r>
            <w:r>
              <w:rPr>
                <w:rFonts w:asciiTheme="minorHAnsi" w:hAnsiTheme="minorHAnsi" w:cstheme="minorHAnsi"/>
                <w:sz w:val="28"/>
                <w:szCs w:val="28"/>
              </w:rPr>
              <w:t>edit metadata and access groups (if appropriately permissioned)</w:t>
            </w:r>
            <w:r w:rsidR="004529E9">
              <w:rPr>
                <w:rFonts w:asciiTheme="minorHAnsi" w:hAnsiTheme="minorHAnsi" w:cstheme="minorHAnsi"/>
                <w:sz w:val="28"/>
                <w:szCs w:val="28"/>
              </w:rPr>
              <w:t>.</w:t>
            </w:r>
          </w:p>
          <w:p w14:paraId="6BEFAB4E" w14:textId="2D321212" w:rsidR="0099591F" w:rsidRDefault="0099591F" w:rsidP="0099591F"/>
          <w:p w14:paraId="6638C45C" w14:textId="203D0905" w:rsidR="004717E6" w:rsidRPr="00232FCE" w:rsidRDefault="004529E9" w:rsidP="00AE4F0A">
            <w:pPr>
              <w:pStyle w:val="ListParagraph"/>
              <w:numPr>
                <w:ilvl w:val="0"/>
                <w:numId w:val="41"/>
              </w:numPr>
              <w:rPr>
                <w:rFonts w:asciiTheme="minorHAnsi" w:hAnsiTheme="minorHAnsi" w:cstheme="minorHAnsi"/>
                <w:sz w:val="28"/>
                <w:szCs w:val="28"/>
              </w:rPr>
            </w:pPr>
            <w:r w:rsidRPr="00232FCE">
              <w:rPr>
                <w:rFonts w:asciiTheme="minorHAnsi" w:hAnsiTheme="minorHAnsi" w:cstheme="minorHAnsi"/>
                <w:sz w:val="28"/>
                <w:szCs w:val="28"/>
              </w:rPr>
              <w:t>Added timestamps on the Status screen</w:t>
            </w:r>
            <w:r w:rsidR="001B493B" w:rsidRPr="00232FCE">
              <w:rPr>
                <w:rFonts w:asciiTheme="minorHAnsi" w:hAnsiTheme="minorHAnsi" w:cstheme="minorHAnsi"/>
                <w:sz w:val="28"/>
                <w:szCs w:val="28"/>
              </w:rPr>
              <w:t xml:space="preserve">: </w:t>
            </w:r>
            <w:r w:rsidRPr="00232FCE">
              <w:rPr>
                <w:rFonts w:asciiTheme="minorHAnsi" w:hAnsiTheme="minorHAnsi" w:cstheme="minorHAnsi"/>
                <w:sz w:val="28"/>
                <w:szCs w:val="28"/>
              </w:rPr>
              <w:t xml:space="preserve">Added timestamps to the start and completion dates for upload and download transactions. </w:t>
            </w:r>
          </w:p>
          <w:p w14:paraId="0EF2160C" w14:textId="77777777" w:rsidR="001B493B" w:rsidRPr="00232FCE" w:rsidRDefault="001B493B" w:rsidP="00AF50AD">
            <w:pPr>
              <w:rPr>
                <w:rFonts w:asciiTheme="minorHAnsi" w:hAnsiTheme="minorHAnsi" w:cstheme="minorHAnsi"/>
                <w:b/>
                <w:bCs/>
                <w:sz w:val="28"/>
                <w:szCs w:val="28"/>
              </w:rPr>
            </w:pPr>
          </w:p>
          <w:p w14:paraId="0624D555" w14:textId="77777777" w:rsidR="004529E9" w:rsidRDefault="004529E9" w:rsidP="00AF50AD">
            <w:pPr>
              <w:rPr>
                <w:rFonts w:cstheme="minorHAnsi"/>
                <w:b/>
                <w:bCs/>
                <w:sz w:val="28"/>
                <w:szCs w:val="28"/>
              </w:rPr>
            </w:pPr>
          </w:p>
          <w:p w14:paraId="6375233F" w14:textId="4A7BC970" w:rsidR="004D11F7" w:rsidRPr="006C0F28" w:rsidRDefault="004D11F7" w:rsidP="00AF50AD">
            <w:pPr>
              <w:rPr>
                <w:rFonts w:asciiTheme="minorHAnsi" w:hAnsiTheme="minorHAnsi" w:cstheme="minorHAnsi"/>
                <w:sz w:val="28"/>
                <w:szCs w:val="28"/>
                <w:u w:val="single"/>
              </w:rPr>
            </w:pPr>
            <w:r w:rsidRPr="006C0F28">
              <w:rPr>
                <w:rFonts w:asciiTheme="minorHAnsi" w:hAnsiTheme="minorHAnsi" w:cstheme="minorHAnsi"/>
                <w:sz w:val="28"/>
                <w:szCs w:val="28"/>
                <w:u w:val="single"/>
              </w:rPr>
              <w:lastRenderedPageBreak/>
              <w:t xml:space="preserve">Release 1.0:  </w:t>
            </w:r>
            <w:r w:rsidR="00122509">
              <w:rPr>
                <w:rFonts w:asciiTheme="minorHAnsi" w:hAnsiTheme="minorHAnsi" w:cstheme="minorHAnsi"/>
                <w:sz w:val="28"/>
                <w:szCs w:val="28"/>
                <w:u w:val="single"/>
              </w:rPr>
              <w:t>July</w:t>
            </w:r>
            <w:r w:rsidRPr="006C0F28">
              <w:rPr>
                <w:rFonts w:asciiTheme="minorHAnsi" w:hAnsiTheme="minorHAnsi" w:cstheme="minorHAnsi"/>
                <w:sz w:val="28"/>
                <w:szCs w:val="28"/>
                <w:u w:val="single"/>
              </w:rPr>
              <w:t xml:space="preserve"> 31, 2020</w:t>
            </w:r>
          </w:p>
          <w:p w14:paraId="61DEE5CC" w14:textId="3F22A0B2" w:rsidR="004D11F7" w:rsidRPr="006C0F28" w:rsidRDefault="004D11F7" w:rsidP="00AF50AD">
            <w:pPr>
              <w:rPr>
                <w:rFonts w:asciiTheme="minorHAnsi" w:hAnsiTheme="minorHAnsi" w:cstheme="minorHAnsi"/>
                <w:b/>
                <w:bCs/>
                <w:sz w:val="28"/>
                <w:szCs w:val="28"/>
              </w:rPr>
            </w:pPr>
          </w:p>
          <w:p w14:paraId="2E7BA17C" w14:textId="05997165" w:rsidR="004D11F7" w:rsidRPr="006C0F28" w:rsidRDefault="004D11F7" w:rsidP="00AF50AD">
            <w:pPr>
              <w:rPr>
                <w:rFonts w:asciiTheme="minorHAnsi" w:hAnsiTheme="minorHAnsi" w:cstheme="minorHAnsi"/>
                <w:sz w:val="28"/>
                <w:szCs w:val="28"/>
              </w:rPr>
            </w:pPr>
            <w:r w:rsidRPr="006C0F28">
              <w:rPr>
                <w:rFonts w:asciiTheme="minorHAnsi" w:hAnsiTheme="minorHAnsi" w:cstheme="minorHAnsi"/>
                <w:sz w:val="28"/>
                <w:szCs w:val="28"/>
              </w:rPr>
              <w:t xml:space="preserve">Initial </w:t>
            </w:r>
            <w:r w:rsidR="00AF3DA3" w:rsidRPr="006C0F28">
              <w:rPr>
                <w:rFonts w:asciiTheme="minorHAnsi" w:hAnsiTheme="minorHAnsi" w:cstheme="minorHAnsi"/>
                <w:sz w:val="28"/>
                <w:szCs w:val="28"/>
              </w:rPr>
              <w:t xml:space="preserve">release. </w:t>
            </w:r>
          </w:p>
          <w:p w14:paraId="11F4C4A4" w14:textId="77777777" w:rsidR="00AF3DA3" w:rsidRPr="006C0F28" w:rsidRDefault="00AF3DA3" w:rsidP="00E16925">
            <w:pPr>
              <w:rPr>
                <w:rFonts w:asciiTheme="minorHAnsi" w:hAnsiTheme="minorHAnsi" w:cstheme="minorHAnsi"/>
                <w:sz w:val="28"/>
                <w:szCs w:val="28"/>
              </w:rPr>
            </w:pPr>
          </w:p>
          <w:p w14:paraId="2050AC2F" w14:textId="70983B9F" w:rsidR="004E6073" w:rsidRDefault="00E16925" w:rsidP="00E16925">
            <w:pPr>
              <w:rPr>
                <w:rFonts w:cstheme="minorHAnsi"/>
                <w:sz w:val="28"/>
                <w:szCs w:val="28"/>
              </w:rPr>
            </w:pPr>
            <w:r w:rsidRPr="00D66342">
              <w:rPr>
                <w:rFonts w:cstheme="minorHAnsi"/>
                <w:sz w:val="28"/>
                <w:szCs w:val="28"/>
              </w:rPr>
              <w:t>==============================================================</w:t>
            </w:r>
          </w:p>
          <w:p w14:paraId="4A4C4C37" w14:textId="77777777" w:rsidR="001B493B" w:rsidRPr="00D66342" w:rsidRDefault="001B493B" w:rsidP="00E16925">
            <w:pPr>
              <w:rPr>
                <w:rFonts w:cstheme="minorHAnsi"/>
                <w:sz w:val="28"/>
                <w:szCs w:val="28"/>
              </w:rPr>
            </w:pPr>
          </w:p>
          <w:p w14:paraId="51EA3C1F" w14:textId="16C15D4A" w:rsidR="004E6073" w:rsidRPr="009B513F" w:rsidRDefault="00F37C7A" w:rsidP="00E16925">
            <w:pPr>
              <w:rPr>
                <w:rFonts w:asciiTheme="minorHAnsi" w:hAnsiTheme="minorHAnsi" w:cstheme="minorHAnsi"/>
                <w:sz w:val="28"/>
                <w:szCs w:val="28"/>
              </w:rPr>
            </w:pPr>
            <w:r w:rsidRPr="009B513F">
              <w:rPr>
                <w:rFonts w:asciiTheme="minorHAnsi" w:hAnsiTheme="minorHAnsi" w:cstheme="minorHAnsi"/>
                <w:sz w:val="28"/>
                <w:szCs w:val="28"/>
              </w:rPr>
              <w:t xml:space="preserve">For issues, questions or suggestions, </w:t>
            </w:r>
            <w:r w:rsidR="00D3627D" w:rsidRPr="009B513F">
              <w:rPr>
                <w:rFonts w:asciiTheme="minorHAnsi" w:hAnsiTheme="minorHAnsi" w:cstheme="minorHAnsi"/>
                <w:sz w:val="28"/>
                <w:szCs w:val="28"/>
              </w:rPr>
              <w:t>contact</w:t>
            </w:r>
            <w:r w:rsidRPr="009B513F">
              <w:rPr>
                <w:rFonts w:asciiTheme="minorHAnsi" w:hAnsiTheme="minorHAnsi" w:cstheme="minorHAnsi"/>
                <w:sz w:val="28"/>
                <w:szCs w:val="28"/>
              </w:rPr>
              <w:t xml:space="preserve"> </w:t>
            </w:r>
            <w:r w:rsidR="004E76EE" w:rsidRPr="009B513F">
              <w:rPr>
                <w:rFonts w:asciiTheme="minorHAnsi" w:hAnsiTheme="minorHAnsi" w:cstheme="minorHAnsi"/>
                <w:sz w:val="28"/>
                <w:szCs w:val="28"/>
              </w:rPr>
              <w:t>modac-support</w:t>
            </w:r>
            <w:r w:rsidRPr="009B513F">
              <w:rPr>
                <w:rFonts w:asciiTheme="minorHAnsi" w:hAnsiTheme="minorHAnsi" w:cstheme="minorHAnsi"/>
                <w:sz w:val="28"/>
                <w:szCs w:val="28"/>
              </w:rPr>
              <w:t>@nih.gov</w:t>
            </w:r>
            <w:r w:rsidR="00206D12" w:rsidRPr="009B513F">
              <w:rPr>
                <w:rFonts w:asciiTheme="minorHAnsi" w:hAnsiTheme="minorHAnsi" w:cstheme="minorHAnsi"/>
                <w:sz w:val="28"/>
                <w:szCs w:val="28"/>
              </w:rPr>
              <w:t>.</w:t>
            </w:r>
            <w:r w:rsidR="004E6073" w:rsidRPr="009B513F">
              <w:rPr>
                <w:rFonts w:asciiTheme="minorHAnsi" w:hAnsiTheme="minorHAnsi" w:cstheme="minorHAnsi"/>
                <w:sz w:val="28"/>
                <w:szCs w:val="28"/>
              </w:rPr>
              <w:t xml:space="preserve"> </w:t>
            </w:r>
          </w:p>
          <w:p w14:paraId="71F987F2" w14:textId="16859C9B" w:rsidR="001B493B" w:rsidRDefault="001B493B" w:rsidP="00E16925">
            <w:pPr>
              <w:rPr>
                <w:rFonts w:cstheme="minorHAnsi"/>
                <w:sz w:val="28"/>
                <w:szCs w:val="28"/>
              </w:rPr>
            </w:pPr>
          </w:p>
          <w:p w14:paraId="7AB33BC6" w14:textId="4909247F" w:rsidR="000337D5" w:rsidRDefault="000337D5" w:rsidP="00E16925">
            <w:pPr>
              <w:rPr>
                <w:rFonts w:cstheme="minorHAnsi"/>
                <w:sz w:val="28"/>
                <w:szCs w:val="28"/>
              </w:rPr>
            </w:pPr>
          </w:p>
          <w:p w14:paraId="6CF66026" w14:textId="67EB76BF" w:rsidR="00E16925" w:rsidRPr="00EA7A6C" w:rsidRDefault="00E16925" w:rsidP="00EA7A6C">
            <w:pPr>
              <w:rPr>
                <w:rFonts w:cstheme="minorHAnsi"/>
                <w:b/>
                <w:sz w:val="28"/>
                <w:szCs w:val="28"/>
              </w:rPr>
            </w:pPr>
            <w:r w:rsidRPr="00D66342">
              <w:rPr>
                <w:rFonts w:cstheme="minorHAnsi"/>
                <w:sz w:val="28"/>
                <w:szCs w:val="28"/>
              </w:rPr>
              <w:t>         </w:t>
            </w:r>
          </w:p>
        </w:tc>
      </w:tr>
      <w:tr w:rsidR="002E32A9" w:rsidRPr="004072BE" w14:paraId="624B34E1" w14:textId="77777777" w:rsidTr="005B049B">
        <w:trPr>
          <w:tblCellSpacing w:w="0" w:type="dxa"/>
        </w:trPr>
        <w:tc>
          <w:tcPr>
            <w:tcW w:w="9810" w:type="dxa"/>
            <w:vAlign w:val="center"/>
          </w:tcPr>
          <w:p w14:paraId="4499FB51" w14:textId="77777777" w:rsidR="002E32A9" w:rsidRPr="00114D89" w:rsidRDefault="002E32A9" w:rsidP="00E75D89">
            <w:pPr>
              <w:rPr>
                <w:b/>
                <w:bCs/>
                <w:sz w:val="28"/>
                <w:szCs w:val="28"/>
              </w:rPr>
            </w:pPr>
          </w:p>
        </w:tc>
      </w:tr>
      <w:tr w:rsidR="00C32BC5" w:rsidRPr="004072BE" w14:paraId="1D50F919" w14:textId="77777777" w:rsidTr="005B049B">
        <w:trPr>
          <w:tblCellSpacing w:w="0" w:type="dxa"/>
        </w:trPr>
        <w:tc>
          <w:tcPr>
            <w:tcW w:w="9810" w:type="dxa"/>
            <w:vAlign w:val="center"/>
          </w:tcPr>
          <w:p w14:paraId="798C7AD3" w14:textId="77777777" w:rsidR="00C32BC5" w:rsidRPr="00114D89" w:rsidRDefault="00C32BC5" w:rsidP="00E75D89">
            <w:pPr>
              <w:rPr>
                <w:b/>
                <w:bCs/>
                <w:sz w:val="28"/>
                <w:szCs w:val="28"/>
              </w:rPr>
            </w:pPr>
          </w:p>
        </w:tc>
      </w:tr>
      <w:tr w:rsidR="00F43337" w:rsidRPr="00E16925" w14:paraId="18194795" w14:textId="77777777" w:rsidTr="005B049B">
        <w:trPr>
          <w:trHeight w:val="981"/>
          <w:tblCellSpacing w:w="0" w:type="dxa"/>
        </w:trPr>
        <w:tc>
          <w:tcPr>
            <w:tcW w:w="9810" w:type="dxa"/>
            <w:vAlign w:val="center"/>
          </w:tcPr>
          <w:p w14:paraId="0B1502E0" w14:textId="34D68356" w:rsidR="00320665" w:rsidRPr="00D66342" w:rsidRDefault="00320665" w:rsidP="00E16925">
            <w:pPr>
              <w:rPr>
                <w:rFonts w:cstheme="minorHAnsi"/>
                <w:sz w:val="28"/>
                <w:szCs w:val="28"/>
              </w:rPr>
            </w:pPr>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7933DA"/>
    <w:multiLevelType w:val="multilevel"/>
    <w:tmpl w:val="F38E20E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C008C1"/>
    <w:multiLevelType w:val="hybridMultilevel"/>
    <w:tmpl w:val="A3C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433BD"/>
    <w:multiLevelType w:val="hybridMultilevel"/>
    <w:tmpl w:val="2BB426A4"/>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85275"/>
    <w:multiLevelType w:val="hybridMultilevel"/>
    <w:tmpl w:val="39246542"/>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D20CB"/>
    <w:multiLevelType w:val="hybridMultilevel"/>
    <w:tmpl w:val="99920790"/>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B45CD6"/>
    <w:multiLevelType w:val="hybridMultilevel"/>
    <w:tmpl w:val="868AF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B41BC0"/>
    <w:multiLevelType w:val="hybridMultilevel"/>
    <w:tmpl w:val="F54CF616"/>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C5B5E"/>
    <w:multiLevelType w:val="hybridMultilevel"/>
    <w:tmpl w:val="CF84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14F3E"/>
    <w:multiLevelType w:val="hybridMultilevel"/>
    <w:tmpl w:val="922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D7B11D1"/>
    <w:multiLevelType w:val="hybridMultilevel"/>
    <w:tmpl w:val="8294109C"/>
    <w:lvl w:ilvl="0" w:tplc="998051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E77EE"/>
    <w:multiLevelType w:val="hybridMultilevel"/>
    <w:tmpl w:val="87184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01733"/>
    <w:multiLevelType w:val="hybridMultilevel"/>
    <w:tmpl w:val="2E26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41536A"/>
    <w:multiLevelType w:val="hybridMultilevel"/>
    <w:tmpl w:val="45A2BD3E"/>
    <w:lvl w:ilvl="0" w:tplc="F744A0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623766">
    <w:abstractNumId w:val="19"/>
  </w:num>
  <w:num w:numId="2" w16cid:durableId="849417316">
    <w:abstractNumId w:val="11"/>
  </w:num>
  <w:num w:numId="3" w16cid:durableId="2117627896">
    <w:abstractNumId w:val="26"/>
  </w:num>
  <w:num w:numId="4" w16cid:durableId="2137291527">
    <w:abstractNumId w:val="42"/>
  </w:num>
  <w:num w:numId="5" w16cid:durableId="116341035">
    <w:abstractNumId w:val="3"/>
  </w:num>
  <w:num w:numId="6" w16cid:durableId="359624587">
    <w:abstractNumId w:val="29"/>
  </w:num>
  <w:num w:numId="7" w16cid:durableId="2118020904">
    <w:abstractNumId w:val="7"/>
  </w:num>
  <w:num w:numId="8" w16cid:durableId="185145219">
    <w:abstractNumId w:val="18"/>
  </w:num>
  <w:num w:numId="9" w16cid:durableId="1125003773">
    <w:abstractNumId w:val="2"/>
  </w:num>
  <w:num w:numId="10" w16cid:durableId="889615386">
    <w:abstractNumId w:val="22"/>
  </w:num>
  <w:num w:numId="11" w16cid:durableId="1505823925">
    <w:abstractNumId w:val="43"/>
  </w:num>
  <w:num w:numId="12" w16cid:durableId="919483184">
    <w:abstractNumId w:val="12"/>
  </w:num>
  <w:num w:numId="13" w16cid:durableId="128058462">
    <w:abstractNumId w:val="6"/>
  </w:num>
  <w:num w:numId="14" w16cid:durableId="895631629">
    <w:abstractNumId w:val="40"/>
  </w:num>
  <w:num w:numId="15" w16cid:durableId="107698463">
    <w:abstractNumId w:val="13"/>
  </w:num>
  <w:num w:numId="16" w16cid:durableId="332992579">
    <w:abstractNumId w:val="20"/>
  </w:num>
  <w:num w:numId="17" w16cid:durableId="716778680">
    <w:abstractNumId w:val="36"/>
  </w:num>
  <w:num w:numId="18" w16cid:durableId="936404882">
    <w:abstractNumId w:val="31"/>
  </w:num>
  <w:num w:numId="19" w16cid:durableId="1875799796">
    <w:abstractNumId w:val="28"/>
  </w:num>
  <w:num w:numId="20" w16cid:durableId="503665325">
    <w:abstractNumId w:val="37"/>
  </w:num>
  <w:num w:numId="21" w16cid:durableId="525676037">
    <w:abstractNumId w:val="39"/>
  </w:num>
  <w:num w:numId="22" w16cid:durableId="1341203106">
    <w:abstractNumId w:val="14"/>
  </w:num>
  <w:num w:numId="23" w16cid:durableId="1098672793">
    <w:abstractNumId w:val="32"/>
  </w:num>
  <w:num w:numId="24" w16cid:durableId="1182863970">
    <w:abstractNumId w:val="30"/>
  </w:num>
  <w:num w:numId="25" w16cid:durableId="1733312381">
    <w:abstractNumId w:val="1"/>
  </w:num>
  <w:num w:numId="26" w16cid:durableId="1456102576">
    <w:abstractNumId w:val="35"/>
  </w:num>
  <w:num w:numId="27" w16cid:durableId="266817910">
    <w:abstractNumId w:val="16"/>
  </w:num>
  <w:num w:numId="28" w16cid:durableId="1904481911">
    <w:abstractNumId w:val="10"/>
  </w:num>
  <w:num w:numId="29" w16cid:durableId="1816872183">
    <w:abstractNumId w:val="0"/>
  </w:num>
  <w:num w:numId="30" w16cid:durableId="1137800091">
    <w:abstractNumId w:val="23"/>
  </w:num>
  <w:num w:numId="31" w16cid:durableId="1284536693">
    <w:abstractNumId w:val="8"/>
  </w:num>
  <w:num w:numId="32" w16cid:durableId="1400205723">
    <w:abstractNumId w:val="24"/>
  </w:num>
  <w:num w:numId="33" w16cid:durableId="165219701">
    <w:abstractNumId w:val="41"/>
  </w:num>
  <w:num w:numId="34" w16cid:durableId="496920760">
    <w:abstractNumId w:val="33"/>
  </w:num>
  <w:num w:numId="35" w16cid:durableId="1503660501">
    <w:abstractNumId w:val="17"/>
  </w:num>
  <w:num w:numId="36" w16cid:durableId="432749842">
    <w:abstractNumId w:val="15"/>
  </w:num>
  <w:num w:numId="37" w16cid:durableId="1838305864">
    <w:abstractNumId w:val="9"/>
  </w:num>
  <w:num w:numId="38" w16cid:durableId="1193499115">
    <w:abstractNumId w:val="27"/>
  </w:num>
  <w:num w:numId="39" w16cid:durableId="1311179192">
    <w:abstractNumId w:val="38"/>
  </w:num>
  <w:num w:numId="40" w16cid:durableId="668485525">
    <w:abstractNumId w:val="34"/>
  </w:num>
  <w:num w:numId="41" w16cid:durableId="935091846">
    <w:abstractNumId w:val="21"/>
  </w:num>
  <w:num w:numId="42" w16cid:durableId="1237401395">
    <w:abstractNumId w:val="5"/>
  </w:num>
  <w:num w:numId="43" w16cid:durableId="75439650">
    <w:abstractNumId w:val="25"/>
  </w:num>
  <w:num w:numId="44" w16cid:durableId="41847958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2152"/>
    <w:rsid w:val="0001092B"/>
    <w:rsid w:val="000114C9"/>
    <w:rsid w:val="00011DC2"/>
    <w:rsid w:val="00011F21"/>
    <w:rsid w:val="00012CDE"/>
    <w:rsid w:val="0001400F"/>
    <w:rsid w:val="00016B53"/>
    <w:rsid w:val="00016FF7"/>
    <w:rsid w:val="00017727"/>
    <w:rsid w:val="000212F9"/>
    <w:rsid w:val="00024AAB"/>
    <w:rsid w:val="00026C78"/>
    <w:rsid w:val="00032AD1"/>
    <w:rsid w:val="000337D5"/>
    <w:rsid w:val="0003626B"/>
    <w:rsid w:val="0004265D"/>
    <w:rsid w:val="00042CE4"/>
    <w:rsid w:val="000434DD"/>
    <w:rsid w:val="00043EF7"/>
    <w:rsid w:val="00044277"/>
    <w:rsid w:val="0005460B"/>
    <w:rsid w:val="00055061"/>
    <w:rsid w:val="0005589A"/>
    <w:rsid w:val="00060C24"/>
    <w:rsid w:val="00066652"/>
    <w:rsid w:val="00067F63"/>
    <w:rsid w:val="000724D4"/>
    <w:rsid w:val="000727D7"/>
    <w:rsid w:val="00076AF9"/>
    <w:rsid w:val="00084430"/>
    <w:rsid w:val="00085285"/>
    <w:rsid w:val="00085831"/>
    <w:rsid w:val="00085F56"/>
    <w:rsid w:val="00087A13"/>
    <w:rsid w:val="0009284C"/>
    <w:rsid w:val="000A0F17"/>
    <w:rsid w:val="000A7058"/>
    <w:rsid w:val="000A7988"/>
    <w:rsid w:val="000B23B7"/>
    <w:rsid w:val="000B2A1B"/>
    <w:rsid w:val="000B72A6"/>
    <w:rsid w:val="000B76DF"/>
    <w:rsid w:val="000C3993"/>
    <w:rsid w:val="000C461D"/>
    <w:rsid w:val="000D6509"/>
    <w:rsid w:val="000E0C07"/>
    <w:rsid w:val="000E1368"/>
    <w:rsid w:val="000E25B3"/>
    <w:rsid w:val="000E6A40"/>
    <w:rsid w:val="000F0B71"/>
    <w:rsid w:val="000F2DC6"/>
    <w:rsid w:val="000F30AD"/>
    <w:rsid w:val="000F4129"/>
    <w:rsid w:val="000F4CEB"/>
    <w:rsid w:val="000F58DB"/>
    <w:rsid w:val="000F6151"/>
    <w:rsid w:val="00102621"/>
    <w:rsid w:val="0010363C"/>
    <w:rsid w:val="00105BF9"/>
    <w:rsid w:val="001105A4"/>
    <w:rsid w:val="00111F6F"/>
    <w:rsid w:val="00114D89"/>
    <w:rsid w:val="001161B8"/>
    <w:rsid w:val="00116338"/>
    <w:rsid w:val="00116903"/>
    <w:rsid w:val="001200A4"/>
    <w:rsid w:val="00121D5A"/>
    <w:rsid w:val="00122509"/>
    <w:rsid w:val="001319CE"/>
    <w:rsid w:val="00131E9C"/>
    <w:rsid w:val="00132456"/>
    <w:rsid w:val="00134E60"/>
    <w:rsid w:val="00142C56"/>
    <w:rsid w:val="00144BC8"/>
    <w:rsid w:val="001463C4"/>
    <w:rsid w:val="0015035D"/>
    <w:rsid w:val="00150A93"/>
    <w:rsid w:val="001512BD"/>
    <w:rsid w:val="0015248A"/>
    <w:rsid w:val="0015335E"/>
    <w:rsid w:val="0015459E"/>
    <w:rsid w:val="00155207"/>
    <w:rsid w:val="00162113"/>
    <w:rsid w:val="0016309E"/>
    <w:rsid w:val="001716FB"/>
    <w:rsid w:val="001723E8"/>
    <w:rsid w:val="00173361"/>
    <w:rsid w:val="00173756"/>
    <w:rsid w:val="00174EC3"/>
    <w:rsid w:val="0017614D"/>
    <w:rsid w:val="00176335"/>
    <w:rsid w:val="00176805"/>
    <w:rsid w:val="00183036"/>
    <w:rsid w:val="00183532"/>
    <w:rsid w:val="00184017"/>
    <w:rsid w:val="00187629"/>
    <w:rsid w:val="001912E5"/>
    <w:rsid w:val="001917A9"/>
    <w:rsid w:val="00191A32"/>
    <w:rsid w:val="00191EE4"/>
    <w:rsid w:val="001972E4"/>
    <w:rsid w:val="00197E29"/>
    <w:rsid w:val="001A00B9"/>
    <w:rsid w:val="001A0326"/>
    <w:rsid w:val="001A0786"/>
    <w:rsid w:val="001A177F"/>
    <w:rsid w:val="001A2027"/>
    <w:rsid w:val="001A45E8"/>
    <w:rsid w:val="001A4DB6"/>
    <w:rsid w:val="001A7F20"/>
    <w:rsid w:val="001B25AE"/>
    <w:rsid w:val="001B493B"/>
    <w:rsid w:val="001B72B0"/>
    <w:rsid w:val="001C0100"/>
    <w:rsid w:val="001C1BFF"/>
    <w:rsid w:val="001C40FF"/>
    <w:rsid w:val="001C44AB"/>
    <w:rsid w:val="001C76CF"/>
    <w:rsid w:val="001C7BF2"/>
    <w:rsid w:val="001D50F6"/>
    <w:rsid w:val="001D5CFB"/>
    <w:rsid w:val="001E2B7B"/>
    <w:rsid w:val="001E3209"/>
    <w:rsid w:val="001E44EA"/>
    <w:rsid w:val="001E49DD"/>
    <w:rsid w:val="001F0972"/>
    <w:rsid w:val="002047E7"/>
    <w:rsid w:val="00206D12"/>
    <w:rsid w:val="0021005C"/>
    <w:rsid w:val="00211894"/>
    <w:rsid w:val="00212062"/>
    <w:rsid w:val="00217937"/>
    <w:rsid w:val="0022120E"/>
    <w:rsid w:val="00221C38"/>
    <w:rsid w:val="00222250"/>
    <w:rsid w:val="0022522C"/>
    <w:rsid w:val="00225A63"/>
    <w:rsid w:val="00226594"/>
    <w:rsid w:val="00227EB5"/>
    <w:rsid w:val="0023074C"/>
    <w:rsid w:val="00231FD9"/>
    <w:rsid w:val="00232FCE"/>
    <w:rsid w:val="0023664A"/>
    <w:rsid w:val="002375CC"/>
    <w:rsid w:val="00237FF4"/>
    <w:rsid w:val="002408D6"/>
    <w:rsid w:val="00241366"/>
    <w:rsid w:val="00243C99"/>
    <w:rsid w:val="0024674D"/>
    <w:rsid w:val="0025558F"/>
    <w:rsid w:val="00255E34"/>
    <w:rsid w:val="0025690D"/>
    <w:rsid w:val="00256B0E"/>
    <w:rsid w:val="00261361"/>
    <w:rsid w:val="00263FFA"/>
    <w:rsid w:val="00264310"/>
    <w:rsid w:val="00265C82"/>
    <w:rsid w:val="00265CD0"/>
    <w:rsid w:val="002724B8"/>
    <w:rsid w:val="002726A2"/>
    <w:rsid w:val="00273C88"/>
    <w:rsid w:val="002747C4"/>
    <w:rsid w:val="00275B50"/>
    <w:rsid w:val="00276809"/>
    <w:rsid w:val="00282879"/>
    <w:rsid w:val="00284EEE"/>
    <w:rsid w:val="00286187"/>
    <w:rsid w:val="002871A6"/>
    <w:rsid w:val="00290E07"/>
    <w:rsid w:val="00292FFC"/>
    <w:rsid w:val="0029421D"/>
    <w:rsid w:val="00295E2E"/>
    <w:rsid w:val="002A0287"/>
    <w:rsid w:val="002A0C16"/>
    <w:rsid w:val="002A1639"/>
    <w:rsid w:val="002A19CB"/>
    <w:rsid w:val="002A2352"/>
    <w:rsid w:val="002A59CE"/>
    <w:rsid w:val="002A6934"/>
    <w:rsid w:val="002B0ADD"/>
    <w:rsid w:val="002B1043"/>
    <w:rsid w:val="002B47F6"/>
    <w:rsid w:val="002B5A17"/>
    <w:rsid w:val="002C0921"/>
    <w:rsid w:val="002C7D63"/>
    <w:rsid w:val="002D1C17"/>
    <w:rsid w:val="002D1C67"/>
    <w:rsid w:val="002D1DDC"/>
    <w:rsid w:val="002D2407"/>
    <w:rsid w:val="002D447E"/>
    <w:rsid w:val="002D493F"/>
    <w:rsid w:val="002E160F"/>
    <w:rsid w:val="002E32A9"/>
    <w:rsid w:val="002F21D9"/>
    <w:rsid w:val="002F3E76"/>
    <w:rsid w:val="002F4897"/>
    <w:rsid w:val="00300A95"/>
    <w:rsid w:val="00302D37"/>
    <w:rsid w:val="00302EC0"/>
    <w:rsid w:val="0030557B"/>
    <w:rsid w:val="0030796A"/>
    <w:rsid w:val="00310B24"/>
    <w:rsid w:val="003139F5"/>
    <w:rsid w:val="00320665"/>
    <w:rsid w:val="0032078F"/>
    <w:rsid w:val="003220FC"/>
    <w:rsid w:val="00324135"/>
    <w:rsid w:val="0032486B"/>
    <w:rsid w:val="00324B7D"/>
    <w:rsid w:val="00334720"/>
    <w:rsid w:val="003434F9"/>
    <w:rsid w:val="0034676A"/>
    <w:rsid w:val="00351166"/>
    <w:rsid w:val="003514A0"/>
    <w:rsid w:val="00351902"/>
    <w:rsid w:val="003528EF"/>
    <w:rsid w:val="00353AFA"/>
    <w:rsid w:val="00353BC4"/>
    <w:rsid w:val="00355699"/>
    <w:rsid w:val="00361E94"/>
    <w:rsid w:val="00362713"/>
    <w:rsid w:val="00363701"/>
    <w:rsid w:val="003700CD"/>
    <w:rsid w:val="003746F2"/>
    <w:rsid w:val="00374761"/>
    <w:rsid w:val="003753FF"/>
    <w:rsid w:val="00376196"/>
    <w:rsid w:val="00376C26"/>
    <w:rsid w:val="00381A2F"/>
    <w:rsid w:val="00381E2A"/>
    <w:rsid w:val="00381ED3"/>
    <w:rsid w:val="00382CAB"/>
    <w:rsid w:val="00383A79"/>
    <w:rsid w:val="00383DB3"/>
    <w:rsid w:val="00384004"/>
    <w:rsid w:val="003919AF"/>
    <w:rsid w:val="00394BB5"/>
    <w:rsid w:val="00394E44"/>
    <w:rsid w:val="00394FA6"/>
    <w:rsid w:val="00397172"/>
    <w:rsid w:val="003973BF"/>
    <w:rsid w:val="00397785"/>
    <w:rsid w:val="003A0167"/>
    <w:rsid w:val="003A02C4"/>
    <w:rsid w:val="003A1956"/>
    <w:rsid w:val="003A2255"/>
    <w:rsid w:val="003A3103"/>
    <w:rsid w:val="003A5CF3"/>
    <w:rsid w:val="003A6CA8"/>
    <w:rsid w:val="003A7DB4"/>
    <w:rsid w:val="003B12B9"/>
    <w:rsid w:val="003B2D8C"/>
    <w:rsid w:val="003B4A1E"/>
    <w:rsid w:val="003B4E0F"/>
    <w:rsid w:val="003C1202"/>
    <w:rsid w:val="003C3B2C"/>
    <w:rsid w:val="003C561D"/>
    <w:rsid w:val="003C6A1C"/>
    <w:rsid w:val="003D1FAB"/>
    <w:rsid w:val="003D5315"/>
    <w:rsid w:val="003D6AF2"/>
    <w:rsid w:val="003E1877"/>
    <w:rsid w:val="003E33F5"/>
    <w:rsid w:val="003E419D"/>
    <w:rsid w:val="003E57DF"/>
    <w:rsid w:val="003E68E6"/>
    <w:rsid w:val="003E7FB5"/>
    <w:rsid w:val="003F751C"/>
    <w:rsid w:val="003F7AB0"/>
    <w:rsid w:val="003F7E9A"/>
    <w:rsid w:val="00401BA0"/>
    <w:rsid w:val="00401CE4"/>
    <w:rsid w:val="00402891"/>
    <w:rsid w:val="00402C01"/>
    <w:rsid w:val="00403290"/>
    <w:rsid w:val="00403E13"/>
    <w:rsid w:val="0040491C"/>
    <w:rsid w:val="004072BE"/>
    <w:rsid w:val="00411ACE"/>
    <w:rsid w:val="00412B8E"/>
    <w:rsid w:val="0041494B"/>
    <w:rsid w:val="0041738A"/>
    <w:rsid w:val="004176ED"/>
    <w:rsid w:val="00417EA8"/>
    <w:rsid w:val="0042054D"/>
    <w:rsid w:val="00421C59"/>
    <w:rsid w:val="004246C6"/>
    <w:rsid w:val="004254F1"/>
    <w:rsid w:val="00426313"/>
    <w:rsid w:val="00426B47"/>
    <w:rsid w:val="004273F8"/>
    <w:rsid w:val="0043283E"/>
    <w:rsid w:val="00435488"/>
    <w:rsid w:val="00436EB5"/>
    <w:rsid w:val="004371E9"/>
    <w:rsid w:val="00441F71"/>
    <w:rsid w:val="0044497C"/>
    <w:rsid w:val="004529E9"/>
    <w:rsid w:val="00455360"/>
    <w:rsid w:val="004568E2"/>
    <w:rsid w:val="00457BEF"/>
    <w:rsid w:val="00462C14"/>
    <w:rsid w:val="00463E5F"/>
    <w:rsid w:val="004641FB"/>
    <w:rsid w:val="00465CC6"/>
    <w:rsid w:val="0047165F"/>
    <w:rsid w:val="004717E6"/>
    <w:rsid w:val="0047279F"/>
    <w:rsid w:val="00474BEE"/>
    <w:rsid w:val="004765D9"/>
    <w:rsid w:val="00477108"/>
    <w:rsid w:val="00477C43"/>
    <w:rsid w:val="004825CF"/>
    <w:rsid w:val="00484ACD"/>
    <w:rsid w:val="004863F8"/>
    <w:rsid w:val="004934B3"/>
    <w:rsid w:val="0049389D"/>
    <w:rsid w:val="00493988"/>
    <w:rsid w:val="004A2329"/>
    <w:rsid w:val="004A3349"/>
    <w:rsid w:val="004A466C"/>
    <w:rsid w:val="004A6871"/>
    <w:rsid w:val="004A6E5E"/>
    <w:rsid w:val="004A6F23"/>
    <w:rsid w:val="004B3D59"/>
    <w:rsid w:val="004C03E1"/>
    <w:rsid w:val="004C5434"/>
    <w:rsid w:val="004C69B1"/>
    <w:rsid w:val="004C70DF"/>
    <w:rsid w:val="004D0CAC"/>
    <w:rsid w:val="004D11F7"/>
    <w:rsid w:val="004D1533"/>
    <w:rsid w:val="004D1A4D"/>
    <w:rsid w:val="004D4EBA"/>
    <w:rsid w:val="004D70B4"/>
    <w:rsid w:val="004E294C"/>
    <w:rsid w:val="004E501C"/>
    <w:rsid w:val="004E5198"/>
    <w:rsid w:val="004E6073"/>
    <w:rsid w:val="004E76EE"/>
    <w:rsid w:val="004E7806"/>
    <w:rsid w:val="004F0F30"/>
    <w:rsid w:val="004F1A70"/>
    <w:rsid w:val="004F1BE7"/>
    <w:rsid w:val="004F50C6"/>
    <w:rsid w:val="004F55BF"/>
    <w:rsid w:val="004F58FC"/>
    <w:rsid w:val="004F7752"/>
    <w:rsid w:val="004F7B2B"/>
    <w:rsid w:val="005025EA"/>
    <w:rsid w:val="0050261A"/>
    <w:rsid w:val="0050417A"/>
    <w:rsid w:val="00505AD2"/>
    <w:rsid w:val="00511437"/>
    <w:rsid w:val="0051483D"/>
    <w:rsid w:val="0052215A"/>
    <w:rsid w:val="0052620B"/>
    <w:rsid w:val="0052648B"/>
    <w:rsid w:val="00532889"/>
    <w:rsid w:val="00532FDB"/>
    <w:rsid w:val="00535C49"/>
    <w:rsid w:val="005431C2"/>
    <w:rsid w:val="00543D0F"/>
    <w:rsid w:val="00547CCC"/>
    <w:rsid w:val="00550E38"/>
    <w:rsid w:val="005514C0"/>
    <w:rsid w:val="0055281B"/>
    <w:rsid w:val="00553F20"/>
    <w:rsid w:val="00554477"/>
    <w:rsid w:val="0055586B"/>
    <w:rsid w:val="00555B55"/>
    <w:rsid w:val="005566DC"/>
    <w:rsid w:val="00562382"/>
    <w:rsid w:val="0056409B"/>
    <w:rsid w:val="00565880"/>
    <w:rsid w:val="00565F98"/>
    <w:rsid w:val="00567678"/>
    <w:rsid w:val="0057152D"/>
    <w:rsid w:val="00575549"/>
    <w:rsid w:val="005774F7"/>
    <w:rsid w:val="005778CC"/>
    <w:rsid w:val="00577ECD"/>
    <w:rsid w:val="0058085F"/>
    <w:rsid w:val="0058229C"/>
    <w:rsid w:val="005830A2"/>
    <w:rsid w:val="005863A2"/>
    <w:rsid w:val="005909D0"/>
    <w:rsid w:val="00592CDF"/>
    <w:rsid w:val="005966DA"/>
    <w:rsid w:val="00597294"/>
    <w:rsid w:val="005A2CDD"/>
    <w:rsid w:val="005A6A00"/>
    <w:rsid w:val="005B049B"/>
    <w:rsid w:val="005B5BA0"/>
    <w:rsid w:val="005B5ED7"/>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0741"/>
    <w:rsid w:val="005F1C03"/>
    <w:rsid w:val="005F73F0"/>
    <w:rsid w:val="0060038F"/>
    <w:rsid w:val="00602697"/>
    <w:rsid w:val="00610051"/>
    <w:rsid w:val="00620DEC"/>
    <w:rsid w:val="00623C5E"/>
    <w:rsid w:val="00623CCD"/>
    <w:rsid w:val="00623D43"/>
    <w:rsid w:val="00624208"/>
    <w:rsid w:val="006251B7"/>
    <w:rsid w:val="006254D6"/>
    <w:rsid w:val="00633E6A"/>
    <w:rsid w:val="00641C12"/>
    <w:rsid w:val="00641E63"/>
    <w:rsid w:val="00645632"/>
    <w:rsid w:val="006520F8"/>
    <w:rsid w:val="00654E73"/>
    <w:rsid w:val="006552C7"/>
    <w:rsid w:val="00656A48"/>
    <w:rsid w:val="0066072E"/>
    <w:rsid w:val="00660C35"/>
    <w:rsid w:val="0066147D"/>
    <w:rsid w:val="00663C73"/>
    <w:rsid w:val="006644E5"/>
    <w:rsid w:val="006654A6"/>
    <w:rsid w:val="006658B8"/>
    <w:rsid w:val="00670EC0"/>
    <w:rsid w:val="00671624"/>
    <w:rsid w:val="006721DC"/>
    <w:rsid w:val="00672C49"/>
    <w:rsid w:val="00673839"/>
    <w:rsid w:val="006759C7"/>
    <w:rsid w:val="00676228"/>
    <w:rsid w:val="00677EB7"/>
    <w:rsid w:val="00681C6F"/>
    <w:rsid w:val="006846AA"/>
    <w:rsid w:val="00684C53"/>
    <w:rsid w:val="00685C7C"/>
    <w:rsid w:val="006905EA"/>
    <w:rsid w:val="006911DB"/>
    <w:rsid w:val="006915E4"/>
    <w:rsid w:val="00697E02"/>
    <w:rsid w:val="006A043C"/>
    <w:rsid w:val="006A24A6"/>
    <w:rsid w:val="006A302E"/>
    <w:rsid w:val="006A3639"/>
    <w:rsid w:val="006A4A0F"/>
    <w:rsid w:val="006A4F89"/>
    <w:rsid w:val="006A63AA"/>
    <w:rsid w:val="006A6A92"/>
    <w:rsid w:val="006A77CA"/>
    <w:rsid w:val="006B0CE9"/>
    <w:rsid w:val="006B4259"/>
    <w:rsid w:val="006B4269"/>
    <w:rsid w:val="006B50F7"/>
    <w:rsid w:val="006B5522"/>
    <w:rsid w:val="006B741F"/>
    <w:rsid w:val="006B7B77"/>
    <w:rsid w:val="006C0F28"/>
    <w:rsid w:val="006C28FB"/>
    <w:rsid w:val="006C3DD6"/>
    <w:rsid w:val="006C4421"/>
    <w:rsid w:val="006C78C2"/>
    <w:rsid w:val="006D12B5"/>
    <w:rsid w:val="006D14A2"/>
    <w:rsid w:val="006D21FB"/>
    <w:rsid w:val="006D2225"/>
    <w:rsid w:val="006D6560"/>
    <w:rsid w:val="006E0A95"/>
    <w:rsid w:val="006E127C"/>
    <w:rsid w:val="006E15EA"/>
    <w:rsid w:val="006E1F17"/>
    <w:rsid w:val="006E23CC"/>
    <w:rsid w:val="006E60E7"/>
    <w:rsid w:val="006E6CF0"/>
    <w:rsid w:val="006E760E"/>
    <w:rsid w:val="006F1F2C"/>
    <w:rsid w:val="006F3ECE"/>
    <w:rsid w:val="006F5167"/>
    <w:rsid w:val="006F52AA"/>
    <w:rsid w:val="006F6EB8"/>
    <w:rsid w:val="006F72E3"/>
    <w:rsid w:val="007001AC"/>
    <w:rsid w:val="007007DC"/>
    <w:rsid w:val="00710BED"/>
    <w:rsid w:val="00713B22"/>
    <w:rsid w:val="007141D0"/>
    <w:rsid w:val="00715202"/>
    <w:rsid w:val="00721DD7"/>
    <w:rsid w:val="00727D51"/>
    <w:rsid w:val="00737402"/>
    <w:rsid w:val="00741D77"/>
    <w:rsid w:val="00744A53"/>
    <w:rsid w:val="00746182"/>
    <w:rsid w:val="00753D3A"/>
    <w:rsid w:val="00754917"/>
    <w:rsid w:val="00756262"/>
    <w:rsid w:val="00765D1B"/>
    <w:rsid w:val="00771174"/>
    <w:rsid w:val="00771F39"/>
    <w:rsid w:val="00773E86"/>
    <w:rsid w:val="007756BB"/>
    <w:rsid w:val="00775D2E"/>
    <w:rsid w:val="0077746A"/>
    <w:rsid w:val="00782398"/>
    <w:rsid w:val="00782BE4"/>
    <w:rsid w:val="00782D0B"/>
    <w:rsid w:val="0078409B"/>
    <w:rsid w:val="007842C5"/>
    <w:rsid w:val="007843C4"/>
    <w:rsid w:val="00785E6D"/>
    <w:rsid w:val="00786654"/>
    <w:rsid w:val="00790FDE"/>
    <w:rsid w:val="007919FC"/>
    <w:rsid w:val="007952E7"/>
    <w:rsid w:val="007957B6"/>
    <w:rsid w:val="00796825"/>
    <w:rsid w:val="00796F14"/>
    <w:rsid w:val="007A104C"/>
    <w:rsid w:val="007A479F"/>
    <w:rsid w:val="007A49A7"/>
    <w:rsid w:val="007A52C1"/>
    <w:rsid w:val="007A5BAA"/>
    <w:rsid w:val="007B0085"/>
    <w:rsid w:val="007B2234"/>
    <w:rsid w:val="007B382E"/>
    <w:rsid w:val="007B38DE"/>
    <w:rsid w:val="007B4BF1"/>
    <w:rsid w:val="007B5F9C"/>
    <w:rsid w:val="007B629A"/>
    <w:rsid w:val="007B791F"/>
    <w:rsid w:val="007C074A"/>
    <w:rsid w:val="007C10F8"/>
    <w:rsid w:val="007C1A52"/>
    <w:rsid w:val="007C2D77"/>
    <w:rsid w:val="007C2FD8"/>
    <w:rsid w:val="007C5AD2"/>
    <w:rsid w:val="007C6617"/>
    <w:rsid w:val="007C6DCC"/>
    <w:rsid w:val="007C7C12"/>
    <w:rsid w:val="007D1E1A"/>
    <w:rsid w:val="007D7988"/>
    <w:rsid w:val="007E0E1E"/>
    <w:rsid w:val="007E2302"/>
    <w:rsid w:val="007E2806"/>
    <w:rsid w:val="007E40A0"/>
    <w:rsid w:val="007E4B16"/>
    <w:rsid w:val="007E6F17"/>
    <w:rsid w:val="007E7ACE"/>
    <w:rsid w:val="007F2545"/>
    <w:rsid w:val="007F4A45"/>
    <w:rsid w:val="007F5999"/>
    <w:rsid w:val="007F73A5"/>
    <w:rsid w:val="00801F0B"/>
    <w:rsid w:val="008027F4"/>
    <w:rsid w:val="00805406"/>
    <w:rsid w:val="00805D10"/>
    <w:rsid w:val="0080614F"/>
    <w:rsid w:val="00806560"/>
    <w:rsid w:val="0080696E"/>
    <w:rsid w:val="00810BCE"/>
    <w:rsid w:val="00811B6E"/>
    <w:rsid w:val="00812CD5"/>
    <w:rsid w:val="0081460F"/>
    <w:rsid w:val="00814B03"/>
    <w:rsid w:val="008221CD"/>
    <w:rsid w:val="0082411F"/>
    <w:rsid w:val="00825FF2"/>
    <w:rsid w:val="00827208"/>
    <w:rsid w:val="00827C51"/>
    <w:rsid w:val="0083178D"/>
    <w:rsid w:val="00835DE1"/>
    <w:rsid w:val="008375BC"/>
    <w:rsid w:val="00837E4C"/>
    <w:rsid w:val="008404C5"/>
    <w:rsid w:val="008407C9"/>
    <w:rsid w:val="008449ED"/>
    <w:rsid w:val="00852257"/>
    <w:rsid w:val="00852CF8"/>
    <w:rsid w:val="008545C1"/>
    <w:rsid w:val="0085787B"/>
    <w:rsid w:val="00857DFA"/>
    <w:rsid w:val="00860540"/>
    <w:rsid w:val="00861EDE"/>
    <w:rsid w:val="00862E82"/>
    <w:rsid w:val="00863D6A"/>
    <w:rsid w:val="00864592"/>
    <w:rsid w:val="00866146"/>
    <w:rsid w:val="008706F8"/>
    <w:rsid w:val="0087101A"/>
    <w:rsid w:val="008711B6"/>
    <w:rsid w:val="008735D6"/>
    <w:rsid w:val="008743B3"/>
    <w:rsid w:val="00875932"/>
    <w:rsid w:val="0088195F"/>
    <w:rsid w:val="00881C7F"/>
    <w:rsid w:val="00882278"/>
    <w:rsid w:val="00885071"/>
    <w:rsid w:val="0089217B"/>
    <w:rsid w:val="00892AD7"/>
    <w:rsid w:val="00897709"/>
    <w:rsid w:val="008A070E"/>
    <w:rsid w:val="008A1DC2"/>
    <w:rsid w:val="008A3EAA"/>
    <w:rsid w:val="008A6138"/>
    <w:rsid w:val="008B08F6"/>
    <w:rsid w:val="008B2A34"/>
    <w:rsid w:val="008B6D7E"/>
    <w:rsid w:val="008C166D"/>
    <w:rsid w:val="008C3E27"/>
    <w:rsid w:val="008C523C"/>
    <w:rsid w:val="008C723A"/>
    <w:rsid w:val="008D0758"/>
    <w:rsid w:val="008D3383"/>
    <w:rsid w:val="008D3E68"/>
    <w:rsid w:val="008D5B18"/>
    <w:rsid w:val="008D7551"/>
    <w:rsid w:val="008E1F56"/>
    <w:rsid w:val="008E2654"/>
    <w:rsid w:val="008E3DBF"/>
    <w:rsid w:val="008E4243"/>
    <w:rsid w:val="008F0F08"/>
    <w:rsid w:val="008F17D3"/>
    <w:rsid w:val="008F347F"/>
    <w:rsid w:val="008F4D9B"/>
    <w:rsid w:val="008F7255"/>
    <w:rsid w:val="0090180E"/>
    <w:rsid w:val="00906718"/>
    <w:rsid w:val="00906922"/>
    <w:rsid w:val="0090789D"/>
    <w:rsid w:val="00914168"/>
    <w:rsid w:val="00914746"/>
    <w:rsid w:val="0092046D"/>
    <w:rsid w:val="00931641"/>
    <w:rsid w:val="00931C82"/>
    <w:rsid w:val="0093241F"/>
    <w:rsid w:val="009334AD"/>
    <w:rsid w:val="009373F8"/>
    <w:rsid w:val="009420E8"/>
    <w:rsid w:val="00945088"/>
    <w:rsid w:val="00946570"/>
    <w:rsid w:val="009501A0"/>
    <w:rsid w:val="00951636"/>
    <w:rsid w:val="00952564"/>
    <w:rsid w:val="009533D3"/>
    <w:rsid w:val="009560FC"/>
    <w:rsid w:val="00960E32"/>
    <w:rsid w:val="00961DCD"/>
    <w:rsid w:val="009645C0"/>
    <w:rsid w:val="00965161"/>
    <w:rsid w:val="00966F53"/>
    <w:rsid w:val="00974271"/>
    <w:rsid w:val="0097434A"/>
    <w:rsid w:val="00974D72"/>
    <w:rsid w:val="009754F8"/>
    <w:rsid w:val="009763AD"/>
    <w:rsid w:val="00983E6B"/>
    <w:rsid w:val="0099107F"/>
    <w:rsid w:val="00991F44"/>
    <w:rsid w:val="00993745"/>
    <w:rsid w:val="00995851"/>
    <w:rsid w:val="0099591F"/>
    <w:rsid w:val="009A0628"/>
    <w:rsid w:val="009A21B3"/>
    <w:rsid w:val="009A3B86"/>
    <w:rsid w:val="009A5F5C"/>
    <w:rsid w:val="009B1E7B"/>
    <w:rsid w:val="009B3524"/>
    <w:rsid w:val="009B461A"/>
    <w:rsid w:val="009B4676"/>
    <w:rsid w:val="009B5092"/>
    <w:rsid w:val="009B513F"/>
    <w:rsid w:val="009B5850"/>
    <w:rsid w:val="009B7FF3"/>
    <w:rsid w:val="009C10B3"/>
    <w:rsid w:val="009C4983"/>
    <w:rsid w:val="009C4B31"/>
    <w:rsid w:val="009C59CF"/>
    <w:rsid w:val="009D159B"/>
    <w:rsid w:val="009D1D0B"/>
    <w:rsid w:val="009D7BD2"/>
    <w:rsid w:val="009E130E"/>
    <w:rsid w:val="009E178B"/>
    <w:rsid w:val="009E4301"/>
    <w:rsid w:val="009E6119"/>
    <w:rsid w:val="009E753C"/>
    <w:rsid w:val="009F7462"/>
    <w:rsid w:val="009F7C7C"/>
    <w:rsid w:val="00A0174E"/>
    <w:rsid w:val="00A01FE7"/>
    <w:rsid w:val="00A0300D"/>
    <w:rsid w:val="00A036F4"/>
    <w:rsid w:val="00A0541E"/>
    <w:rsid w:val="00A054CD"/>
    <w:rsid w:val="00A07C66"/>
    <w:rsid w:val="00A12E3B"/>
    <w:rsid w:val="00A16B86"/>
    <w:rsid w:val="00A16B92"/>
    <w:rsid w:val="00A17462"/>
    <w:rsid w:val="00A21280"/>
    <w:rsid w:val="00A23CCE"/>
    <w:rsid w:val="00A253C3"/>
    <w:rsid w:val="00A25994"/>
    <w:rsid w:val="00A275F1"/>
    <w:rsid w:val="00A27DF0"/>
    <w:rsid w:val="00A31492"/>
    <w:rsid w:val="00A32EAE"/>
    <w:rsid w:val="00A33112"/>
    <w:rsid w:val="00A3584F"/>
    <w:rsid w:val="00A379ED"/>
    <w:rsid w:val="00A37ABE"/>
    <w:rsid w:val="00A4184B"/>
    <w:rsid w:val="00A43736"/>
    <w:rsid w:val="00A447F7"/>
    <w:rsid w:val="00A454BD"/>
    <w:rsid w:val="00A52B97"/>
    <w:rsid w:val="00A53644"/>
    <w:rsid w:val="00A53D02"/>
    <w:rsid w:val="00A53FE1"/>
    <w:rsid w:val="00A555DF"/>
    <w:rsid w:val="00A55E8D"/>
    <w:rsid w:val="00A56630"/>
    <w:rsid w:val="00A57351"/>
    <w:rsid w:val="00A5767A"/>
    <w:rsid w:val="00A601F6"/>
    <w:rsid w:val="00A61889"/>
    <w:rsid w:val="00A6218F"/>
    <w:rsid w:val="00A640DC"/>
    <w:rsid w:val="00A64DFF"/>
    <w:rsid w:val="00A66CB4"/>
    <w:rsid w:val="00A67379"/>
    <w:rsid w:val="00A70CEF"/>
    <w:rsid w:val="00A7297A"/>
    <w:rsid w:val="00A75609"/>
    <w:rsid w:val="00A809CB"/>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2B8C"/>
    <w:rsid w:val="00AA3005"/>
    <w:rsid w:val="00AA7051"/>
    <w:rsid w:val="00AB0777"/>
    <w:rsid w:val="00AB0AF6"/>
    <w:rsid w:val="00AB11E6"/>
    <w:rsid w:val="00AB5698"/>
    <w:rsid w:val="00AB7FE4"/>
    <w:rsid w:val="00AC2145"/>
    <w:rsid w:val="00AC2883"/>
    <w:rsid w:val="00AC3864"/>
    <w:rsid w:val="00AC4291"/>
    <w:rsid w:val="00AD584D"/>
    <w:rsid w:val="00AD79C2"/>
    <w:rsid w:val="00AE4197"/>
    <w:rsid w:val="00AE46EB"/>
    <w:rsid w:val="00AE4F0A"/>
    <w:rsid w:val="00AE57E8"/>
    <w:rsid w:val="00AE59E4"/>
    <w:rsid w:val="00AF1693"/>
    <w:rsid w:val="00AF3228"/>
    <w:rsid w:val="00AF3DA3"/>
    <w:rsid w:val="00AF4206"/>
    <w:rsid w:val="00AF4423"/>
    <w:rsid w:val="00AF48FF"/>
    <w:rsid w:val="00AF50AD"/>
    <w:rsid w:val="00AF6908"/>
    <w:rsid w:val="00B00FF7"/>
    <w:rsid w:val="00B015E1"/>
    <w:rsid w:val="00B02A45"/>
    <w:rsid w:val="00B03D5D"/>
    <w:rsid w:val="00B04A91"/>
    <w:rsid w:val="00B06162"/>
    <w:rsid w:val="00B06FF2"/>
    <w:rsid w:val="00B141CE"/>
    <w:rsid w:val="00B1441B"/>
    <w:rsid w:val="00B15010"/>
    <w:rsid w:val="00B163F1"/>
    <w:rsid w:val="00B20D35"/>
    <w:rsid w:val="00B21BBC"/>
    <w:rsid w:val="00B21CF6"/>
    <w:rsid w:val="00B22FD5"/>
    <w:rsid w:val="00B2360E"/>
    <w:rsid w:val="00B2458F"/>
    <w:rsid w:val="00B34DAA"/>
    <w:rsid w:val="00B37D43"/>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2344"/>
    <w:rsid w:val="00B825F6"/>
    <w:rsid w:val="00B854A8"/>
    <w:rsid w:val="00B9005B"/>
    <w:rsid w:val="00B90ED5"/>
    <w:rsid w:val="00B93BA5"/>
    <w:rsid w:val="00B9518A"/>
    <w:rsid w:val="00B97990"/>
    <w:rsid w:val="00BA06A3"/>
    <w:rsid w:val="00BA0CE6"/>
    <w:rsid w:val="00BA2861"/>
    <w:rsid w:val="00BA29BE"/>
    <w:rsid w:val="00BA2C31"/>
    <w:rsid w:val="00BA3B1C"/>
    <w:rsid w:val="00BA6A0E"/>
    <w:rsid w:val="00BA7437"/>
    <w:rsid w:val="00BB04C8"/>
    <w:rsid w:val="00BB643D"/>
    <w:rsid w:val="00BC4662"/>
    <w:rsid w:val="00BC4750"/>
    <w:rsid w:val="00BC6FDF"/>
    <w:rsid w:val="00BD0F52"/>
    <w:rsid w:val="00BD128E"/>
    <w:rsid w:val="00BD748C"/>
    <w:rsid w:val="00BE2EF0"/>
    <w:rsid w:val="00BE4A43"/>
    <w:rsid w:val="00BE6947"/>
    <w:rsid w:val="00BE6F4F"/>
    <w:rsid w:val="00BE7766"/>
    <w:rsid w:val="00BE7B53"/>
    <w:rsid w:val="00BF1AA1"/>
    <w:rsid w:val="00BF2482"/>
    <w:rsid w:val="00BF5050"/>
    <w:rsid w:val="00C00B53"/>
    <w:rsid w:val="00C0146F"/>
    <w:rsid w:val="00C03FC4"/>
    <w:rsid w:val="00C04818"/>
    <w:rsid w:val="00C07647"/>
    <w:rsid w:val="00C10834"/>
    <w:rsid w:val="00C117F1"/>
    <w:rsid w:val="00C14C9F"/>
    <w:rsid w:val="00C14E75"/>
    <w:rsid w:val="00C15A9A"/>
    <w:rsid w:val="00C21669"/>
    <w:rsid w:val="00C229AB"/>
    <w:rsid w:val="00C24E4E"/>
    <w:rsid w:val="00C275FF"/>
    <w:rsid w:val="00C3130B"/>
    <w:rsid w:val="00C32B1E"/>
    <w:rsid w:val="00C32BC5"/>
    <w:rsid w:val="00C3500C"/>
    <w:rsid w:val="00C40CA3"/>
    <w:rsid w:val="00C41BB6"/>
    <w:rsid w:val="00C4422F"/>
    <w:rsid w:val="00C50145"/>
    <w:rsid w:val="00C505E4"/>
    <w:rsid w:val="00C506B0"/>
    <w:rsid w:val="00C54055"/>
    <w:rsid w:val="00C575CE"/>
    <w:rsid w:val="00C57817"/>
    <w:rsid w:val="00C579EC"/>
    <w:rsid w:val="00C57FE0"/>
    <w:rsid w:val="00C63FF4"/>
    <w:rsid w:val="00C64EEB"/>
    <w:rsid w:val="00C659DE"/>
    <w:rsid w:val="00C7076E"/>
    <w:rsid w:val="00C76B68"/>
    <w:rsid w:val="00C80B8A"/>
    <w:rsid w:val="00C80D88"/>
    <w:rsid w:val="00C81822"/>
    <w:rsid w:val="00C81BA9"/>
    <w:rsid w:val="00C81F21"/>
    <w:rsid w:val="00C82964"/>
    <w:rsid w:val="00C8543F"/>
    <w:rsid w:val="00C906EA"/>
    <w:rsid w:val="00C91970"/>
    <w:rsid w:val="00C92332"/>
    <w:rsid w:val="00C93655"/>
    <w:rsid w:val="00C96BD9"/>
    <w:rsid w:val="00CA1029"/>
    <w:rsid w:val="00CA11FF"/>
    <w:rsid w:val="00CA250A"/>
    <w:rsid w:val="00CA4EBA"/>
    <w:rsid w:val="00CB21BD"/>
    <w:rsid w:val="00CB26DB"/>
    <w:rsid w:val="00CB4820"/>
    <w:rsid w:val="00CB4A54"/>
    <w:rsid w:val="00CB5099"/>
    <w:rsid w:val="00CB6199"/>
    <w:rsid w:val="00CB7B8B"/>
    <w:rsid w:val="00CC1298"/>
    <w:rsid w:val="00CC136F"/>
    <w:rsid w:val="00CC464A"/>
    <w:rsid w:val="00CC60CD"/>
    <w:rsid w:val="00CC6ACC"/>
    <w:rsid w:val="00CC7B94"/>
    <w:rsid w:val="00CD179C"/>
    <w:rsid w:val="00CE7ED2"/>
    <w:rsid w:val="00CF2F96"/>
    <w:rsid w:val="00CF466D"/>
    <w:rsid w:val="00CF4DA1"/>
    <w:rsid w:val="00CF708D"/>
    <w:rsid w:val="00D02223"/>
    <w:rsid w:val="00D02831"/>
    <w:rsid w:val="00D04408"/>
    <w:rsid w:val="00D05F9C"/>
    <w:rsid w:val="00D0630A"/>
    <w:rsid w:val="00D07F6D"/>
    <w:rsid w:val="00D1023A"/>
    <w:rsid w:val="00D10533"/>
    <w:rsid w:val="00D1565E"/>
    <w:rsid w:val="00D1695E"/>
    <w:rsid w:val="00D20904"/>
    <w:rsid w:val="00D20BBE"/>
    <w:rsid w:val="00D24BE6"/>
    <w:rsid w:val="00D26BAC"/>
    <w:rsid w:val="00D32E29"/>
    <w:rsid w:val="00D33AD3"/>
    <w:rsid w:val="00D35F85"/>
    <w:rsid w:val="00D35FC6"/>
    <w:rsid w:val="00D3627D"/>
    <w:rsid w:val="00D379D1"/>
    <w:rsid w:val="00D402A4"/>
    <w:rsid w:val="00D4139F"/>
    <w:rsid w:val="00D42155"/>
    <w:rsid w:val="00D43722"/>
    <w:rsid w:val="00D43766"/>
    <w:rsid w:val="00D457F4"/>
    <w:rsid w:val="00D46072"/>
    <w:rsid w:val="00D464F0"/>
    <w:rsid w:val="00D4723D"/>
    <w:rsid w:val="00D541D2"/>
    <w:rsid w:val="00D55684"/>
    <w:rsid w:val="00D56117"/>
    <w:rsid w:val="00D6272D"/>
    <w:rsid w:val="00D62BE2"/>
    <w:rsid w:val="00D62F25"/>
    <w:rsid w:val="00D6486E"/>
    <w:rsid w:val="00D66342"/>
    <w:rsid w:val="00D7321C"/>
    <w:rsid w:val="00D7333F"/>
    <w:rsid w:val="00D75BE2"/>
    <w:rsid w:val="00D87460"/>
    <w:rsid w:val="00D879A3"/>
    <w:rsid w:val="00D904B3"/>
    <w:rsid w:val="00D92C8F"/>
    <w:rsid w:val="00D930D9"/>
    <w:rsid w:val="00DA0049"/>
    <w:rsid w:val="00DA0911"/>
    <w:rsid w:val="00DA51DB"/>
    <w:rsid w:val="00DA6C73"/>
    <w:rsid w:val="00DA7590"/>
    <w:rsid w:val="00DA7B27"/>
    <w:rsid w:val="00DA7B79"/>
    <w:rsid w:val="00DB13BA"/>
    <w:rsid w:val="00DB1CAA"/>
    <w:rsid w:val="00DB5FB4"/>
    <w:rsid w:val="00DB623C"/>
    <w:rsid w:val="00DB7E47"/>
    <w:rsid w:val="00DC0BD0"/>
    <w:rsid w:val="00DC11B0"/>
    <w:rsid w:val="00DC1A5C"/>
    <w:rsid w:val="00DC1A69"/>
    <w:rsid w:val="00DC1BCB"/>
    <w:rsid w:val="00DC3709"/>
    <w:rsid w:val="00DC4159"/>
    <w:rsid w:val="00DC4E63"/>
    <w:rsid w:val="00DC7F9A"/>
    <w:rsid w:val="00DD256F"/>
    <w:rsid w:val="00DD4658"/>
    <w:rsid w:val="00DD527B"/>
    <w:rsid w:val="00DD5F20"/>
    <w:rsid w:val="00DE195A"/>
    <w:rsid w:val="00DE3079"/>
    <w:rsid w:val="00DE51C3"/>
    <w:rsid w:val="00DE6E81"/>
    <w:rsid w:val="00DF1E71"/>
    <w:rsid w:val="00DF2085"/>
    <w:rsid w:val="00DF384C"/>
    <w:rsid w:val="00DF5321"/>
    <w:rsid w:val="00DF5C0B"/>
    <w:rsid w:val="00DF5C8C"/>
    <w:rsid w:val="00DF601E"/>
    <w:rsid w:val="00DF76D2"/>
    <w:rsid w:val="00E016DE"/>
    <w:rsid w:val="00E01CE1"/>
    <w:rsid w:val="00E04296"/>
    <w:rsid w:val="00E10324"/>
    <w:rsid w:val="00E12A97"/>
    <w:rsid w:val="00E13AA3"/>
    <w:rsid w:val="00E13B41"/>
    <w:rsid w:val="00E150A8"/>
    <w:rsid w:val="00E16925"/>
    <w:rsid w:val="00E25A4D"/>
    <w:rsid w:val="00E358BC"/>
    <w:rsid w:val="00E3739D"/>
    <w:rsid w:val="00E42273"/>
    <w:rsid w:val="00E42620"/>
    <w:rsid w:val="00E43A17"/>
    <w:rsid w:val="00E51637"/>
    <w:rsid w:val="00E537B6"/>
    <w:rsid w:val="00E54069"/>
    <w:rsid w:val="00E549E6"/>
    <w:rsid w:val="00E564B8"/>
    <w:rsid w:val="00E67D64"/>
    <w:rsid w:val="00E71608"/>
    <w:rsid w:val="00E72069"/>
    <w:rsid w:val="00E73A6C"/>
    <w:rsid w:val="00E75D89"/>
    <w:rsid w:val="00E77B85"/>
    <w:rsid w:val="00E77F04"/>
    <w:rsid w:val="00E8032E"/>
    <w:rsid w:val="00E80796"/>
    <w:rsid w:val="00E810EE"/>
    <w:rsid w:val="00E8257F"/>
    <w:rsid w:val="00E87317"/>
    <w:rsid w:val="00E94C6E"/>
    <w:rsid w:val="00E95B4D"/>
    <w:rsid w:val="00E95E87"/>
    <w:rsid w:val="00E96439"/>
    <w:rsid w:val="00EA00AC"/>
    <w:rsid w:val="00EA195F"/>
    <w:rsid w:val="00EA49E5"/>
    <w:rsid w:val="00EA6DE3"/>
    <w:rsid w:val="00EA7A6C"/>
    <w:rsid w:val="00EB1877"/>
    <w:rsid w:val="00EB43BE"/>
    <w:rsid w:val="00EB6E64"/>
    <w:rsid w:val="00EC0A64"/>
    <w:rsid w:val="00ED01E5"/>
    <w:rsid w:val="00ED1EA3"/>
    <w:rsid w:val="00ED505B"/>
    <w:rsid w:val="00ED53C6"/>
    <w:rsid w:val="00EE0A7C"/>
    <w:rsid w:val="00EE2BD5"/>
    <w:rsid w:val="00EE3D34"/>
    <w:rsid w:val="00EE3EF5"/>
    <w:rsid w:val="00EE4757"/>
    <w:rsid w:val="00EE4AC4"/>
    <w:rsid w:val="00EF1054"/>
    <w:rsid w:val="00EF35B5"/>
    <w:rsid w:val="00F00895"/>
    <w:rsid w:val="00F024EE"/>
    <w:rsid w:val="00F171CB"/>
    <w:rsid w:val="00F20A24"/>
    <w:rsid w:val="00F24B50"/>
    <w:rsid w:val="00F25A7A"/>
    <w:rsid w:val="00F275EF"/>
    <w:rsid w:val="00F2772E"/>
    <w:rsid w:val="00F33CC8"/>
    <w:rsid w:val="00F35256"/>
    <w:rsid w:val="00F363FB"/>
    <w:rsid w:val="00F373FA"/>
    <w:rsid w:val="00F37C7A"/>
    <w:rsid w:val="00F423F5"/>
    <w:rsid w:val="00F43337"/>
    <w:rsid w:val="00F44070"/>
    <w:rsid w:val="00F45A2C"/>
    <w:rsid w:val="00F46933"/>
    <w:rsid w:val="00F55BF5"/>
    <w:rsid w:val="00F568C7"/>
    <w:rsid w:val="00F60296"/>
    <w:rsid w:val="00F61847"/>
    <w:rsid w:val="00F6729F"/>
    <w:rsid w:val="00F7113F"/>
    <w:rsid w:val="00F7164D"/>
    <w:rsid w:val="00F7264D"/>
    <w:rsid w:val="00F75755"/>
    <w:rsid w:val="00F75C44"/>
    <w:rsid w:val="00F7741B"/>
    <w:rsid w:val="00F8260C"/>
    <w:rsid w:val="00F8454E"/>
    <w:rsid w:val="00F8461C"/>
    <w:rsid w:val="00F851D9"/>
    <w:rsid w:val="00F85214"/>
    <w:rsid w:val="00F85526"/>
    <w:rsid w:val="00F857FF"/>
    <w:rsid w:val="00F86911"/>
    <w:rsid w:val="00F92C4F"/>
    <w:rsid w:val="00F9329C"/>
    <w:rsid w:val="00F95130"/>
    <w:rsid w:val="00F95364"/>
    <w:rsid w:val="00F95578"/>
    <w:rsid w:val="00F97A4E"/>
    <w:rsid w:val="00FA25CA"/>
    <w:rsid w:val="00FA2E54"/>
    <w:rsid w:val="00FA47D4"/>
    <w:rsid w:val="00FA4E8B"/>
    <w:rsid w:val="00FA50AA"/>
    <w:rsid w:val="00FA6125"/>
    <w:rsid w:val="00FB123D"/>
    <w:rsid w:val="00FB3B7E"/>
    <w:rsid w:val="00FB3D5C"/>
    <w:rsid w:val="00FB4B64"/>
    <w:rsid w:val="00FC1C1B"/>
    <w:rsid w:val="00FC1F6E"/>
    <w:rsid w:val="00FC4108"/>
    <w:rsid w:val="00FC5995"/>
    <w:rsid w:val="00FC5BDA"/>
    <w:rsid w:val="00FC65D2"/>
    <w:rsid w:val="00FC7367"/>
    <w:rsid w:val="00FD0558"/>
    <w:rsid w:val="00FD26A8"/>
    <w:rsid w:val="00FD2937"/>
    <w:rsid w:val="00FD6B15"/>
    <w:rsid w:val="00FD753B"/>
    <w:rsid w:val="00FE11FF"/>
    <w:rsid w:val="00FE72ED"/>
    <w:rsid w:val="00FE7484"/>
    <w:rsid w:val="00FF0056"/>
    <w:rsid w:val="00FF0AB0"/>
    <w:rsid w:val="00FF171D"/>
    <w:rsid w:val="00FF2F2D"/>
    <w:rsid w:val="00FF41B2"/>
    <w:rsid w:val="00FF50D1"/>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285259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90948110">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0354268">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8280614">
      <w:bodyDiv w:val="1"/>
      <w:marLeft w:val="0"/>
      <w:marRight w:val="0"/>
      <w:marTop w:val="0"/>
      <w:marBottom w:val="0"/>
      <w:divBdr>
        <w:top w:val="none" w:sz="0" w:space="0" w:color="auto"/>
        <w:left w:val="none" w:sz="0" w:space="0" w:color="auto"/>
        <w:bottom w:val="none" w:sz="0" w:space="0" w:color="auto"/>
        <w:right w:val="none" w:sz="0" w:space="0" w:color="auto"/>
      </w:divBdr>
    </w:div>
    <w:div w:id="745028373">
      <w:bodyDiv w:val="1"/>
      <w:marLeft w:val="0"/>
      <w:marRight w:val="0"/>
      <w:marTop w:val="0"/>
      <w:marBottom w:val="0"/>
      <w:divBdr>
        <w:top w:val="none" w:sz="0" w:space="0" w:color="auto"/>
        <w:left w:val="none" w:sz="0" w:space="0" w:color="auto"/>
        <w:bottom w:val="none" w:sz="0" w:space="0" w:color="auto"/>
        <w:right w:val="none" w:sz="0" w:space="0" w:color="auto"/>
      </w:divBdr>
    </w:div>
    <w:div w:id="746920156">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3836737">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154569">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0465043">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31637815">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30112691">
      <w:bodyDiv w:val="1"/>
      <w:marLeft w:val="0"/>
      <w:marRight w:val="0"/>
      <w:marTop w:val="0"/>
      <w:marBottom w:val="0"/>
      <w:divBdr>
        <w:top w:val="none" w:sz="0" w:space="0" w:color="auto"/>
        <w:left w:val="none" w:sz="0" w:space="0" w:color="auto"/>
        <w:bottom w:val="none" w:sz="0" w:space="0" w:color="auto"/>
        <w:right w:val="none" w:sz="0" w:space="0" w:color="auto"/>
      </w:divBdr>
      <w:divsChild>
        <w:div w:id="1114785253">
          <w:marLeft w:val="1995"/>
          <w:marRight w:val="0"/>
          <w:marTop w:val="0"/>
          <w:marBottom w:val="0"/>
          <w:divBdr>
            <w:top w:val="none" w:sz="0" w:space="0" w:color="auto"/>
            <w:left w:val="none" w:sz="0" w:space="0" w:color="auto"/>
            <w:bottom w:val="none" w:sz="0" w:space="0" w:color="auto"/>
            <w:right w:val="none" w:sz="0" w:space="0" w:color="auto"/>
          </w:divBdr>
        </w:div>
      </w:divsChild>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44164297">
      <w:bodyDiv w:val="1"/>
      <w:marLeft w:val="0"/>
      <w:marRight w:val="0"/>
      <w:marTop w:val="0"/>
      <w:marBottom w:val="0"/>
      <w:divBdr>
        <w:top w:val="none" w:sz="0" w:space="0" w:color="auto"/>
        <w:left w:val="none" w:sz="0" w:space="0" w:color="auto"/>
        <w:bottom w:val="none" w:sz="0" w:space="0" w:color="auto"/>
        <w:right w:val="none" w:sz="0" w:space="0" w:color="auto"/>
      </w:divBdr>
      <w:divsChild>
        <w:div w:id="1420253076">
          <w:marLeft w:val="0"/>
          <w:marRight w:val="0"/>
          <w:marTop w:val="0"/>
          <w:marBottom w:val="0"/>
          <w:divBdr>
            <w:top w:val="none" w:sz="0" w:space="0" w:color="auto"/>
            <w:left w:val="none" w:sz="0" w:space="0" w:color="auto"/>
            <w:bottom w:val="none" w:sz="0" w:space="0" w:color="auto"/>
            <w:right w:val="none" w:sz="0" w:space="0" w:color="auto"/>
          </w:divBdr>
          <w:divsChild>
            <w:div w:id="755320829">
              <w:marLeft w:val="0"/>
              <w:marRight w:val="0"/>
              <w:marTop w:val="0"/>
              <w:marBottom w:val="0"/>
              <w:divBdr>
                <w:top w:val="none" w:sz="0" w:space="0" w:color="auto"/>
                <w:left w:val="none" w:sz="0" w:space="0" w:color="auto"/>
                <w:bottom w:val="none" w:sz="0" w:space="0" w:color="auto"/>
                <w:right w:val="none" w:sz="0" w:space="0" w:color="auto"/>
              </w:divBdr>
              <w:divsChild>
                <w:div w:id="17116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0685767">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nci.nih.gov/x/gAfgGQ" TargetMode="External"/><Relationship Id="rId18" Type="http://schemas.openxmlformats.org/officeDocument/2006/relationships/hyperlink" Target="https://wiki.nci.nih.gov/x/cQjKH" TargetMode="External"/><Relationship Id="rId26" Type="http://schemas.openxmlformats.org/officeDocument/2006/relationships/hyperlink" Target="https://wiki.nci.nih.gov/x/kwLgGQ" TargetMode="External"/><Relationship Id="rId39" Type="http://schemas.openxmlformats.org/officeDocument/2006/relationships/hyperlink" Target="https://wiki.nci.nih.gov/x/aoY7Gg" TargetMode="External"/><Relationship Id="rId21" Type="http://schemas.openxmlformats.org/officeDocument/2006/relationships/hyperlink" Target="https://modac.cancer.gov/contactUs" TargetMode="External"/><Relationship Id="rId34" Type="http://schemas.openxmlformats.org/officeDocument/2006/relationships/hyperlink" Target="https://wiki.nci.nih.gov/x/jgLgGQ" TargetMode="External"/><Relationship Id="rId42" Type="http://schemas.openxmlformats.org/officeDocument/2006/relationships/theme" Target="theme/theme1.xml"/><Relationship Id="rId7" Type="http://schemas.openxmlformats.org/officeDocument/2006/relationships/hyperlink" Target="https://wiki.nci.nih.gov/x/XwfgGQ" TargetMode="External"/><Relationship Id="rId2" Type="http://schemas.openxmlformats.org/officeDocument/2006/relationships/styles" Target="styles.xml"/><Relationship Id="rId16" Type="http://schemas.openxmlformats.org/officeDocument/2006/relationships/hyperlink" Target="https://wiki.nci.nih.gov/x/jYoXH" TargetMode="External"/><Relationship Id="rId20" Type="http://schemas.openxmlformats.org/officeDocument/2006/relationships/hyperlink" Target="https://wiki.nci.nih.gov/x/agV2H" TargetMode="External"/><Relationship Id="rId29" Type="http://schemas.openxmlformats.org/officeDocument/2006/relationships/hyperlink" Target="https://modac.cancer.gov/swagger-ui/index.html?urls.primaryName=api-docs"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iki.nci.nih.gov/x/VgjKH" TargetMode="External"/><Relationship Id="rId11" Type="http://schemas.openxmlformats.org/officeDocument/2006/relationships/hyperlink" Target="https://wiki.nci.nih.gov/x/kwLgGQ" TargetMode="External"/><Relationship Id="rId24" Type="http://schemas.openxmlformats.org/officeDocument/2006/relationships/hyperlink" Target="https://wiki.nci.nih.gov/x/kwLgGQ" TargetMode="External"/><Relationship Id="rId32" Type="http://schemas.openxmlformats.org/officeDocument/2006/relationships/hyperlink" Target="https://wiki.nci.nih.gov/x/_whyGg" TargetMode="External"/><Relationship Id="rId37" Type="http://schemas.openxmlformats.org/officeDocument/2006/relationships/hyperlink" Target="https://wiki.nci.nih.gov/x/mALgGQ" TargetMode="External"/><Relationship Id="rId40" Type="http://schemas.openxmlformats.org/officeDocument/2006/relationships/fontTable" Target="fontTable.xml"/><Relationship Id="rId5" Type="http://schemas.openxmlformats.org/officeDocument/2006/relationships/hyperlink" Target="https://modac.cancer.gov/" TargetMode="External"/><Relationship Id="rId15" Type="http://schemas.openxmlformats.org/officeDocument/2006/relationships/hyperlink" Target="https://wiki.nci.nih.gov/x/mALgGQ" TargetMode="External"/><Relationship Id="rId23" Type="http://schemas.openxmlformats.org/officeDocument/2006/relationships/hyperlink" Target="https://wiki.nci.nih.gov/x/sQG_GQ" TargetMode="External"/><Relationship Id="rId28" Type="http://schemas.openxmlformats.org/officeDocument/2006/relationships/hyperlink" Target="https://modac.cancer.gov/swagger-ui/index.html?urls.primaryName=api-docs" TargetMode="External"/><Relationship Id="rId36" Type="http://schemas.openxmlformats.org/officeDocument/2006/relationships/hyperlink" Target="https://wiki.nci.nih.gov/x/lgLgGQ" TargetMode="External"/><Relationship Id="rId10" Type="http://schemas.openxmlformats.org/officeDocument/2006/relationships/hyperlink" Target="https://wiki.nci.nih.gov/x/xgTyH" TargetMode="External"/><Relationship Id="rId19" Type="http://schemas.openxmlformats.org/officeDocument/2006/relationships/hyperlink" Target="https://wiki.nci.nih.gov/x/GATgGQ" TargetMode="External"/><Relationship Id="rId31" Type="http://schemas.openxmlformats.org/officeDocument/2006/relationships/hyperlink" Target="https://wiki.nci.nih.gov/x/_QhyGg" TargetMode="External"/><Relationship Id="rId4" Type="http://schemas.openxmlformats.org/officeDocument/2006/relationships/webSettings" Target="webSettings.xml"/><Relationship Id="rId9" Type="http://schemas.openxmlformats.org/officeDocument/2006/relationships/hyperlink" Target="https://wiki.nci.nih.gov/x/lQfgGQ" TargetMode="External"/><Relationship Id="rId14" Type="http://schemas.openxmlformats.org/officeDocument/2006/relationships/hyperlink" Target="https://wiki.nci.nih.gov/x/kwLgGQ" TargetMode="External"/><Relationship Id="rId22" Type="http://schemas.openxmlformats.org/officeDocument/2006/relationships/hyperlink" Target="https://wiki.nci.nih.gov/x/mALgGQ" TargetMode="External"/><Relationship Id="rId27" Type="http://schemas.openxmlformats.org/officeDocument/2006/relationships/hyperlink" Target="https://wiki.nci.nih.gov/x/FgWzGw" TargetMode="External"/><Relationship Id="rId30" Type="http://schemas.openxmlformats.org/officeDocument/2006/relationships/hyperlink" Target="https://github.com/CBIIT/nci-doe-data-sharing/blob/master/doc/MoDaC_API_Specification.docx" TargetMode="External"/><Relationship Id="rId35" Type="http://schemas.openxmlformats.org/officeDocument/2006/relationships/hyperlink" Target="https://wiki.nci.nih.gov/x/uALgGQ" TargetMode="External"/><Relationship Id="rId8" Type="http://schemas.openxmlformats.org/officeDocument/2006/relationships/hyperlink" Target="https://wiki.nci.nih.gov/x/iYR6HQ" TargetMode="External"/><Relationship Id="rId3" Type="http://schemas.openxmlformats.org/officeDocument/2006/relationships/settings" Target="settings.xml"/><Relationship Id="rId12" Type="http://schemas.openxmlformats.org/officeDocument/2006/relationships/hyperlink" Target="https://wiki.nci.nih.gov/x/hgTyH" TargetMode="External"/><Relationship Id="rId17" Type="http://schemas.openxmlformats.org/officeDocument/2006/relationships/hyperlink" Target="https://wiki.nci.nih.gov/x/agV2H" TargetMode="External"/><Relationship Id="rId25" Type="http://schemas.openxmlformats.org/officeDocument/2006/relationships/hyperlink" Target="https://wiki.nci.nih.gov/x/GATgGQ" TargetMode="External"/><Relationship Id="rId33" Type="http://schemas.openxmlformats.org/officeDocument/2006/relationships/hyperlink" Target="https://wiki.nci.nih.gov/x/aoY7Gg" TargetMode="External"/><Relationship Id="rId38" Type="http://schemas.openxmlformats.org/officeDocument/2006/relationships/hyperlink" Target="https://wiki.nci.nih.gov/x/kwLgG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3110</Words>
  <Characters>17728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4</cp:revision>
  <dcterms:created xsi:type="dcterms:W3CDTF">2022-07-06T19:24:00Z</dcterms:created>
  <dcterms:modified xsi:type="dcterms:W3CDTF">2022-07-06T19:25:00Z</dcterms:modified>
</cp:coreProperties>
</file>