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5CFFC477" w14:textId="26F182EB"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2, 2022</w:t>
            </w:r>
          </w:p>
          <w:p w14:paraId="5B20ECCF" w14:textId="77777777" w:rsidR="005B036C" w:rsidRDefault="005B036C" w:rsidP="005B036C">
            <w:pPr>
              <w:rPr>
                <w:b/>
                <w:bCs/>
                <w:color w:val="44546A" w:themeColor="text2"/>
                <w:sz w:val="28"/>
                <w:szCs w:val="28"/>
                <w:u w:val="single"/>
              </w:rPr>
            </w:pPr>
          </w:p>
          <w:p w14:paraId="2B8ABDA9" w14:textId="1A2B9D48" w:rsidR="000E1E64" w:rsidRPr="0059047B" w:rsidRDefault="009240B2" w:rsidP="0059047B">
            <w:pPr>
              <w:pStyle w:val="ListParagraph"/>
              <w:numPr>
                <w:ilvl w:val="0"/>
                <w:numId w:val="47"/>
              </w:numPr>
              <w:rPr>
                <w:rFonts w:asciiTheme="minorHAnsi" w:hAnsiTheme="minorHAnsi" w:cstheme="minorHAnsi"/>
                <w:sz w:val="28"/>
                <w:szCs w:val="28"/>
              </w:rPr>
            </w:pPr>
            <w:r>
              <w:rPr>
                <w:b/>
                <w:bCs/>
                <w:color w:val="44546A" w:themeColor="text2"/>
                <w:sz w:val="28"/>
                <w:szCs w:val="28"/>
              </w:rPr>
              <w:t>Delete capability</w:t>
            </w:r>
            <w:r w:rsidR="005B036C" w:rsidRPr="005069F3">
              <w:rPr>
                <w:sz w:val="28"/>
                <w:szCs w:val="28"/>
              </w:rPr>
              <w:t xml:space="preserve">:  </w:t>
            </w:r>
            <w:r>
              <w:rPr>
                <w:sz w:val="28"/>
                <w:szCs w:val="28"/>
              </w:rPr>
              <w:t xml:space="preserve">Added the ability for the members of a group to delete files and empty collections </w:t>
            </w:r>
            <w:r w:rsidR="008719CB">
              <w:rPr>
                <w:sz w:val="28"/>
                <w:szCs w:val="28"/>
              </w:rPr>
              <w:t xml:space="preserve">from an </w:t>
            </w:r>
            <w:r>
              <w:rPr>
                <w:sz w:val="28"/>
                <w:szCs w:val="28"/>
              </w:rPr>
              <w:t xml:space="preserve">Asset </w:t>
            </w:r>
            <w:r w:rsidR="008719CB">
              <w:rPr>
                <w:sz w:val="28"/>
                <w:szCs w:val="28"/>
              </w:rPr>
              <w:t>visible to that group</w:t>
            </w:r>
            <w:r>
              <w:rPr>
                <w:sz w:val="28"/>
                <w:szCs w:val="28"/>
              </w:rPr>
              <w:t>.</w:t>
            </w:r>
            <w:r w:rsidR="008719CB">
              <w:rPr>
                <w:sz w:val="28"/>
                <w:szCs w:val="28"/>
              </w:rPr>
              <w:t xml:space="preserve"> The delete privileges are provided along with upload privileges. Files </w:t>
            </w:r>
            <w:del w:id="0" w:author="Frost, Ruth (NIH/NCI) [C]" w:date="2023-04-12T17:25:00Z">
              <w:r w:rsidR="008719CB" w:rsidDel="0059047B">
                <w:rPr>
                  <w:sz w:val="28"/>
                  <w:szCs w:val="28"/>
                </w:rPr>
                <w:delText xml:space="preserve">greater </w:delText>
              </w:r>
            </w:del>
            <w:ins w:id="1" w:author="Frost, Ruth (NIH/NCI) [C]" w:date="2023-04-12T17:25:00Z">
              <w:r w:rsidR="0059047B">
                <w:rPr>
                  <w:sz w:val="28"/>
                  <w:szCs w:val="28"/>
                </w:rPr>
                <w:t xml:space="preserve">older </w:t>
              </w:r>
            </w:ins>
            <w:r w:rsidR="008719CB">
              <w:rPr>
                <w:sz w:val="28"/>
                <w:szCs w:val="28"/>
              </w:rPr>
              <w:t xml:space="preserve">than 90 days or files that are public cannot be deleted.  </w:t>
            </w:r>
            <w:r w:rsidR="005B036C" w:rsidRPr="005069F3">
              <w:rPr>
                <w:sz w:val="28"/>
                <w:szCs w:val="28"/>
              </w:rPr>
              <w:t xml:space="preserve">For details, refer to </w:t>
            </w:r>
            <w:r w:rsidR="004F2FF7">
              <w:fldChar w:fldCharType="begin"/>
            </w:r>
            <w:ins w:id="2" w:author="Frost, Ruth (NIH/NCI) [C]" w:date="2023-04-12T17:35:00Z">
              <w:r w:rsidR="004F2FF7">
                <w:instrText>HYPERLINK "https://wiki.nci.nih.gov/x/jQXgGQ"</w:instrText>
              </w:r>
            </w:ins>
            <w:del w:id="3" w:author="Frost, Ruth (NIH/NCI) [C]" w:date="2023-04-12T17:35:00Z">
              <w:r w:rsidR="004F2FF7" w:rsidDel="004F2FF7">
                <w:delInstrText xml:space="preserve"> HYPERLINK "https://wiki.nci.nih.gov/x/ygZdHw" </w:delInstrText>
              </w:r>
            </w:del>
            <w:r w:rsidR="004F2FF7">
              <w:fldChar w:fldCharType="separate"/>
            </w:r>
            <w:r w:rsidR="008719CB" w:rsidRPr="008719CB">
              <w:rPr>
                <w:rStyle w:val="Hyperlink"/>
                <w:sz w:val="28"/>
                <w:szCs w:val="28"/>
              </w:rPr>
              <w:t>Deleting Data</w:t>
            </w:r>
            <w:r w:rsidR="004F2FF7">
              <w:rPr>
                <w:rStyle w:val="Hyperlink"/>
                <w:sz w:val="28"/>
                <w:szCs w:val="28"/>
              </w:rPr>
              <w:fldChar w:fldCharType="end"/>
            </w:r>
            <w:r w:rsidR="000E1E64" w:rsidRPr="0059047B">
              <w:rPr>
                <w:color w:val="000000" w:themeColor="text1"/>
                <w:sz w:val="28"/>
                <w:szCs w:val="28"/>
              </w:rPr>
              <w:t>.</w:t>
            </w:r>
          </w:p>
          <w:p w14:paraId="7BCE754F" w14:textId="40AD7869" w:rsidR="005B036C" w:rsidRPr="0059047B" w:rsidRDefault="000E1E64" w:rsidP="008B309D">
            <w:pPr>
              <w:pStyle w:val="ListParagraph"/>
              <w:numPr>
                <w:ilvl w:val="0"/>
                <w:numId w:val="47"/>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8B309D">
            <w:pPr>
              <w:pStyle w:val="ListParagraph"/>
              <w:numPr>
                <w:ilvl w:val="0"/>
                <w:numId w:val="47"/>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6"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7"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8B309D">
            <w:pPr>
              <w:pStyle w:val="ListParagraph"/>
              <w:numPr>
                <w:ilvl w:val="0"/>
                <w:numId w:val="47"/>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w:t>
            </w:r>
            <w:r w:rsidRPr="00516706">
              <w:rPr>
                <w:rFonts w:cstheme="minorHAnsi"/>
                <w:sz w:val="28"/>
                <w:szCs w:val="28"/>
              </w:rPr>
              <w:lastRenderedPageBreak/>
              <w:t xml:space="preserve">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Enhanced the Home page, Search page, About page, and the Asset Details page to adapt to multiple screen sizes by reformatting and resizing.</w:t>
            </w:r>
          </w:p>
          <w:p w14:paraId="4173BE7F" w14:textId="3FD9EE72"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8" w:history="1">
              <w:r w:rsidR="006E13B7" w:rsidRPr="006E13B7">
                <w:rPr>
                  <w:rStyle w:val="Hyperlink"/>
                  <w:sz w:val="28"/>
                  <w:szCs w:val="28"/>
                </w:rPr>
                <w:t>Performing Model Analysis Using a Reference Dataset</w:t>
              </w:r>
            </w:hyperlink>
          </w:p>
          <w:p w14:paraId="0CEB5C80" w14:textId="493685A4" w:rsidR="00E36D2E" w:rsidRPr="00E36D2E" w:rsidRDefault="00646990"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8B309D">
            <w:pPr>
              <w:pStyle w:val="ListParagraph"/>
              <w:numPr>
                <w:ilvl w:val="1"/>
                <w:numId w:val="47"/>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9"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8B309D">
            <w:pPr>
              <w:pStyle w:val="ListParagraph"/>
              <w:numPr>
                <w:ilvl w:val="1"/>
                <w:numId w:val="47"/>
              </w:numPr>
              <w:spacing w:before="120" w:after="0"/>
              <w:contextualSpacing w:val="0"/>
              <w:rPr>
                <w:sz w:val="28"/>
                <w:szCs w:val="28"/>
                <w:u w:val="single"/>
              </w:rPr>
            </w:pPr>
            <w:r>
              <w:rPr>
                <w:sz w:val="28"/>
                <w:szCs w:val="28"/>
              </w:rPr>
              <w:lastRenderedPageBreak/>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0"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8B309D">
            <w:pPr>
              <w:pStyle w:val="ListParagraph"/>
              <w:numPr>
                <w:ilvl w:val="0"/>
                <w:numId w:val="47"/>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1"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2"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3"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lastRenderedPageBreak/>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4"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8B309D">
            <w:pPr>
              <w:pStyle w:val="ListParagraph"/>
              <w:numPr>
                <w:ilvl w:val="0"/>
                <w:numId w:val="47"/>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5"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6"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7"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18"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19"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lastRenderedPageBreak/>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0"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8B309D">
            <w:pPr>
              <w:pStyle w:val="ListParagraph"/>
              <w:numPr>
                <w:ilvl w:val="0"/>
                <w:numId w:val="47"/>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1"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2"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3"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w:t>
            </w:r>
            <w:r w:rsidR="002C0921">
              <w:rPr>
                <w:color w:val="000000" w:themeColor="text1"/>
                <w:sz w:val="28"/>
                <w:szCs w:val="28"/>
              </w:rPr>
              <w:lastRenderedPageBreak/>
              <w:t>'CLEAR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4" w:history="1">
              <w:r w:rsidRPr="00782D0B">
                <w:rPr>
                  <w:rStyle w:val="Hyperlink"/>
                  <w:rFonts w:cstheme="minorHAnsi"/>
                  <w:sz w:val="28"/>
                  <w:szCs w:val="28"/>
                </w:rPr>
                <w:t>Adding a Collection</w:t>
              </w:r>
            </w:hyperlink>
          </w:p>
          <w:p w14:paraId="71AF018C" w14:textId="48CD90E8" w:rsidR="00261361"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5" w:history="1">
              <w:r w:rsidRPr="00F25A7A">
                <w:rPr>
                  <w:rStyle w:val="Hyperlink"/>
                  <w:rFonts w:cstheme="minorHAnsi"/>
                  <w:sz w:val="28"/>
                  <w:szCs w:val="28"/>
                </w:rPr>
                <w:t>Searching for Data You Can Edit</w:t>
              </w:r>
            </w:hyperlink>
          </w:p>
          <w:p w14:paraId="32BD9E60" w14:textId="77777777" w:rsidR="00261361" w:rsidRPr="000F58DB"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6"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This is a proof of concept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27"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28"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29" w:history="1">
              <w:r w:rsidRPr="00F24B50">
                <w:rPr>
                  <w:rStyle w:val="Hyperlink"/>
                  <w:sz w:val="28"/>
                  <w:szCs w:val="28"/>
                </w:rPr>
                <w:t>Searching for Data</w:t>
              </w:r>
            </w:hyperlink>
            <w:r>
              <w:rPr>
                <w:sz w:val="28"/>
                <w:szCs w:val="28"/>
              </w:rPr>
              <w:t>.</w:t>
            </w:r>
          </w:p>
          <w:p w14:paraId="1370D196" w14:textId="2F87186A" w:rsidR="009C10B3"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30" w:history="1">
              <w:r w:rsidRPr="00852CF8">
                <w:rPr>
                  <w:rStyle w:val="Hyperlink"/>
                  <w:sz w:val="28"/>
                  <w:szCs w:val="28"/>
                </w:rPr>
                <w:t>Adding a Collection</w:t>
              </w:r>
            </w:hyperlink>
            <w:r>
              <w:rPr>
                <w:sz w:val="28"/>
                <w:szCs w:val="28"/>
              </w:rPr>
              <w:t>.</w:t>
            </w:r>
          </w:p>
          <w:p w14:paraId="6A252B60" w14:textId="77777777" w:rsidR="009C10B3" w:rsidRPr="003528EF"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1" w:history="1">
              <w:r w:rsidRPr="00F24B50">
                <w:rPr>
                  <w:rStyle w:val="Hyperlink"/>
                  <w:sz w:val="28"/>
                  <w:szCs w:val="28"/>
                </w:rPr>
                <w:t>Searching for Data</w:t>
              </w:r>
            </w:hyperlink>
            <w:r>
              <w:rPr>
                <w:sz w:val="28"/>
                <w:szCs w:val="28"/>
              </w:rPr>
              <w:t>.</w:t>
            </w:r>
          </w:p>
          <w:p w14:paraId="684F22E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w:t>
            </w:r>
            <w:r>
              <w:rPr>
                <w:sz w:val="28"/>
                <w:szCs w:val="28"/>
              </w:rPr>
              <w:lastRenderedPageBreak/>
              <w:t xml:space="preserve">upload can be performed in one single request. For details, refer to </w:t>
            </w:r>
            <w:hyperlink r:id="rId32"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8B309D">
            <w:pPr>
              <w:pStyle w:val="ListParagraph"/>
              <w:numPr>
                <w:ilvl w:val="0"/>
                <w:numId w:val="47"/>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3"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B309D">
            <w:pPr>
              <w:pStyle w:val="ListParagraph"/>
              <w:numPr>
                <w:ilvl w:val="0"/>
                <w:numId w:val="47"/>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B309D">
            <w:pPr>
              <w:pStyle w:val="ListParagraph"/>
              <w:numPr>
                <w:ilvl w:val="0"/>
                <w:numId w:val="47"/>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B309D">
            <w:pPr>
              <w:pStyle w:val="ListParagraph"/>
              <w:numPr>
                <w:ilvl w:val="0"/>
                <w:numId w:val="47"/>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B309D">
            <w:pPr>
              <w:pStyle w:val="ListParagraph"/>
              <w:numPr>
                <w:ilvl w:val="1"/>
                <w:numId w:val="47"/>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w:t>
            </w:r>
            <w:r w:rsidR="0093241F">
              <w:rPr>
                <w:rFonts w:cstheme="minorHAnsi"/>
                <w:sz w:val="28"/>
                <w:szCs w:val="28"/>
              </w:rPr>
              <w:lastRenderedPageBreak/>
              <w:t xml:space="preserve">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4"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8B309D">
            <w:pPr>
              <w:pStyle w:val="ListParagraph"/>
              <w:numPr>
                <w:ilvl w:val="1"/>
                <w:numId w:val="47"/>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8B309D">
            <w:pPr>
              <w:pStyle w:val="ListParagraph"/>
              <w:numPr>
                <w:ilvl w:val="1"/>
                <w:numId w:val="47"/>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The file can then be downloaded using the wget command.</w:t>
            </w:r>
          </w:p>
          <w:p w14:paraId="54CF5E65" w14:textId="381C1CD7" w:rsidR="001463C4" w:rsidRDefault="001463C4" w:rsidP="008B309D">
            <w:pPr>
              <w:pStyle w:val="ListParagraph"/>
              <w:numPr>
                <w:ilvl w:val="1"/>
                <w:numId w:val="47"/>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8B309D">
            <w:pPr>
              <w:pStyle w:val="ListParagraph"/>
              <w:numPr>
                <w:ilvl w:val="1"/>
                <w:numId w:val="47"/>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8B309D">
            <w:pPr>
              <w:pStyle w:val="ListParagraph"/>
              <w:numPr>
                <w:ilvl w:val="1"/>
                <w:numId w:val="47"/>
              </w:numPr>
              <w:rPr>
                <w:rFonts w:cstheme="minorHAnsi"/>
                <w:sz w:val="28"/>
                <w:szCs w:val="28"/>
              </w:rPr>
            </w:pPr>
            <w:r>
              <w:rPr>
                <w:rFonts w:cstheme="minorHAnsi"/>
                <w:sz w:val="28"/>
                <w:szCs w:val="28"/>
              </w:rPr>
              <w:t>Search for a file by compound metadata query.</w:t>
            </w:r>
          </w:p>
          <w:p w14:paraId="2CFCD269" w14:textId="4D3BE369" w:rsidR="00F857FF" w:rsidRDefault="00F857FF" w:rsidP="008B309D">
            <w:pPr>
              <w:pStyle w:val="ListParagraph"/>
              <w:numPr>
                <w:ilvl w:val="1"/>
                <w:numId w:val="47"/>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5"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lastRenderedPageBreak/>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8B309D">
            <w:pPr>
              <w:pStyle w:val="ListParagraph"/>
              <w:numPr>
                <w:ilvl w:val="0"/>
                <w:numId w:val="47"/>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8B309D">
            <w:pPr>
              <w:pStyle w:val="ListParagraph"/>
              <w:numPr>
                <w:ilvl w:val="0"/>
                <w:numId w:val="47"/>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6"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7"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38"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39"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lastRenderedPageBreak/>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0"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8B309D">
            <w:pPr>
              <w:pStyle w:val="ListParagraph"/>
              <w:numPr>
                <w:ilvl w:val="0"/>
                <w:numId w:val="47"/>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8B309D">
            <w:pPr>
              <w:pStyle w:val="ListParagraph"/>
              <w:numPr>
                <w:ilvl w:val="1"/>
                <w:numId w:val="47"/>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r w:rsidRPr="00DE3079">
              <w:rPr>
                <w:rFonts w:asciiTheme="minorHAnsi" w:hAnsiTheme="minorHAnsi" w:cstheme="minorHAnsi"/>
                <w:bCs/>
                <w:i/>
                <w:iCs/>
                <w:sz w:val="28"/>
                <w:szCs w:val="28"/>
              </w:rPr>
              <w:t>dme_data_id</w:t>
            </w:r>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1"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8B309D">
            <w:pPr>
              <w:pStyle w:val="ListParagraph"/>
              <w:numPr>
                <w:ilvl w:val="1"/>
                <w:numId w:val="47"/>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2"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lastRenderedPageBreak/>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3"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4"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A3AF2"/>
    <w:multiLevelType w:val="multilevel"/>
    <w:tmpl w:val="34B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0A672D"/>
    <w:multiLevelType w:val="multilevel"/>
    <w:tmpl w:val="F2AA1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A4F36"/>
    <w:multiLevelType w:val="hybridMultilevel"/>
    <w:tmpl w:val="098E0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942A16"/>
    <w:multiLevelType w:val="multilevel"/>
    <w:tmpl w:val="85A0E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69988">
    <w:abstractNumId w:val="24"/>
  </w:num>
  <w:num w:numId="2" w16cid:durableId="164983330">
    <w:abstractNumId w:val="14"/>
  </w:num>
  <w:num w:numId="3" w16cid:durableId="1984499555">
    <w:abstractNumId w:val="31"/>
  </w:num>
  <w:num w:numId="4" w16cid:durableId="623778973">
    <w:abstractNumId w:val="48"/>
  </w:num>
  <w:num w:numId="5" w16cid:durableId="747070883">
    <w:abstractNumId w:val="3"/>
  </w:num>
  <w:num w:numId="6" w16cid:durableId="1210216776">
    <w:abstractNumId w:val="34"/>
  </w:num>
  <w:num w:numId="7" w16cid:durableId="1529752568">
    <w:abstractNumId w:val="7"/>
  </w:num>
  <w:num w:numId="8" w16cid:durableId="1705402965">
    <w:abstractNumId w:val="23"/>
  </w:num>
  <w:num w:numId="9" w16cid:durableId="1509172361">
    <w:abstractNumId w:val="2"/>
  </w:num>
  <w:num w:numId="10" w16cid:durableId="1063211054">
    <w:abstractNumId w:val="27"/>
  </w:num>
  <w:num w:numId="11" w16cid:durableId="231963667">
    <w:abstractNumId w:val="49"/>
  </w:num>
  <w:num w:numId="12" w16cid:durableId="922884339">
    <w:abstractNumId w:val="15"/>
  </w:num>
  <w:num w:numId="13" w16cid:durableId="1635141469">
    <w:abstractNumId w:val="6"/>
  </w:num>
  <w:num w:numId="14" w16cid:durableId="511800206">
    <w:abstractNumId w:val="46"/>
  </w:num>
  <w:num w:numId="15" w16cid:durableId="1355768829">
    <w:abstractNumId w:val="16"/>
  </w:num>
  <w:num w:numId="16" w16cid:durableId="771244872">
    <w:abstractNumId w:val="25"/>
  </w:num>
  <w:num w:numId="17" w16cid:durableId="15738419">
    <w:abstractNumId w:val="41"/>
  </w:num>
  <w:num w:numId="18" w16cid:durableId="655039158">
    <w:abstractNumId w:val="36"/>
  </w:num>
  <w:num w:numId="19" w16cid:durableId="736829775">
    <w:abstractNumId w:val="33"/>
  </w:num>
  <w:num w:numId="20" w16cid:durableId="1900676670">
    <w:abstractNumId w:val="42"/>
  </w:num>
  <w:num w:numId="21" w16cid:durableId="2143963192">
    <w:abstractNumId w:val="45"/>
  </w:num>
  <w:num w:numId="22" w16cid:durableId="1237012517">
    <w:abstractNumId w:val="17"/>
  </w:num>
  <w:num w:numId="23" w16cid:durableId="1786148609">
    <w:abstractNumId w:val="37"/>
  </w:num>
  <w:num w:numId="24" w16cid:durableId="1065301627">
    <w:abstractNumId w:val="35"/>
  </w:num>
  <w:num w:numId="25" w16cid:durableId="349525642">
    <w:abstractNumId w:val="1"/>
  </w:num>
  <w:num w:numId="26" w16cid:durableId="148713849">
    <w:abstractNumId w:val="40"/>
  </w:num>
  <w:num w:numId="27" w16cid:durableId="99182054">
    <w:abstractNumId w:val="20"/>
  </w:num>
  <w:num w:numId="28" w16cid:durableId="948704436">
    <w:abstractNumId w:val="13"/>
  </w:num>
  <w:num w:numId="29" w16cid:durableId="167527892">
    <w:abstractNumId w:val="0"/>
  </w:num>
  <w:num w:numId="30" w16cid:durableId="1908881789">
    <w:abstractNumId w:val="28"/>
  </w:num>
  <w:num w:numId="31" w16cid:durableId="357898580">
    <w:abstractNumId w:val="9"/>
  </w:num>
  <w:num w:numId="32" w16cid:durableId="1278875023">
    <w:abstractNumId w:val="29"/>
  </w:num>
  <w:num w:numId="33" w16cid:durableId="54813835">
    <w:abstractNumId w:val="47"/>
  </w:num>
  <w:num w:numId="34" w16cid:durableId="692271996">
    <w:abstractNumId w:val="38"/>
  </w:num>
  <w:num w:numId="35" w16cid:durableId="1406681301">
    <w:abstractNumId w:val="21"/>
  </w:num>
  <w:num w:numId="36" w16cid:durableId="1810903134">
    <w:abstractNumId w:val="19"/>
  </w:num>
  <w:num w:numId="37" w16cid:durableId="1741516542">
    <w:abstractNumId w:val="10"/>
  </w:num>
  <w:num w:numId="38" w16cid:durableId="1812089284">
    <w:abstractNumId w:val="32"/>
  </w:num>
  <w:num w:numId="39" w16cid:durableId="293029801">
    <w:abstractNumId w:val="43"/>
  </w:num>
  <w:num w:numId="40" w16cid:durableId="693337621">
    <w:abstractNumId w:val="39"/>
  </w:num>
  <w:num w:numId="41" w16cid:durableId="1879513595">
    <w:abstractNumId w:val="26"/>
  </w:num>
  <w:num w:numId="42" w16cid:durableId="1415207425">
    <w:abstractNumId w:val="5"/>
  </w:num>
  <w:num w:numId="43" w16cid:durableId="1765809187">
    <w:abstractNumId w:val="30"/>
  </w:num>
  <w:num w:numId="44" w16cid:durableId="1610770309">
    <w:abstractNumId w:val="4"/>
  </w:num>
  <w:num w:numId="45" w16cid:durableId="1244333712">
    <w:abstractNumId w:val="22"/>
  </w:num>
  <w:num w:numId="46" w16cid:durableId="515389425">
    <w:abstractNumId w:val="11"/>
  </w:num>
  <w:num w:numId="47" w16cid:durableId="1037438199">
    <w:abstractNumId w:val="18"/>
  </w:num>
  <w:num w:numId="48" w16cid:durableId="1931229798">
    <w:abstractNumId w:val="12"/>
  </w:num>
  <w:num w:numId="49" w16cid:durableId="347292471">
    <w:abstractNumId w:val="8"/>
  </w:num>
  <w:num w:numId="50" w16cid:durableId="205896874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7058"/>
    <w:rsid w:val="000A7988"/>
    <w:rsid w:val="000B23B7"/>
    <w:rsid w:val="000B2A1B"/>
    <w:rsid w:val="000B341D"/>
    <w:rsid w:val="000B72A6"/>
    <w:rsid w:val="000B76DF"/>
    <w:rsid w:val="000C3993"/>
    <w:rsid w:val="000C461D"/>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D2E"/>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F0972"/>
    <w:rsid w:val="002047E7"/>
    <w:rsid w:val="00206D12"/>
    <w:rsid w:val="0021005C"/>
    <w:rsid w:val="00211894"/>
    <w:rsid w:val="00212062"/>
    <w:rsid w:val="00217850"/>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E07"/>
    <w:rsid w:val="00292FFC"/>
    <w:rsid w:val="0029421D"/>
    <w:rsid w:val="00294986"/>
    <w:rsid w:val="00295E2E"/>
    <w:rsid w:val="002A0287"/>
    <w:rsid w:val="002A0C16"/>
    <w:rsid w:val="002A13B7"/>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4A1E"/>
    <w:rsid w:val="003B4E0F"/>
    <w:rsid w:val="003C1202"/>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29E9"/>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2FF7"/>
    <w:rsid w:val="004F50C6"/>
    <w:rsid w:val="004F55BF"/>
    <w:rsid w:val="004F58FC"/>
    <w:rsid w:val="004F7752"/>
    <w:rsid w:val="004F7B2B"/>
    <w:rsid w:val="004F7F6F"/>
    <w:rsid w:val="005025EA"/>
    <w:rsid w:val="0050261A"/>
    <w:rsid w:val="0050417A"/>
    <w:rsid w:val="00505AD2"/>
    <w:rsid w:val="005068E0"/>
    <w:rsid w:val="005069F3"/>
    <w:rsid w:val="00511437"/>
    <w:rsid w:val="0051483D"/>
    <w:rsid w:val="00516706"/>
    <w:rsid w:val="0052215A"/>
    <w:rsid w:val="0052620B"/>
    <w:rsid w:val="0052648B"/>
    <w:rsid w:val="00532889"/>
    <w:rsid w:val="00532FDB"/>
    <w:rsid w:val="00535C49"/>
    <w:rsid w:val="005429FA"/>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5549"/>
    <w:rsid w:val="005774F7"/>
    <w:rsid w:val="005778CC"/>
    <w:rsid w:val="00577ECD"/>
    <w:rsid w:val="0058085F"/>
    <w:rsid w:val="0058229C"/>
    <w:rsid w:val="005830A2"/>
    <w:rsid w:val="005863A2"/>
    <w:rsid w:val="0059047B"/>
    <w:rsid w:val="005909D0"/>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62A"/>
    <w:rsid w:val="006E0A95"/>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10BED"/>
    <w:rsid w:val="00713B22"/>
    <w:rsid w:val="007141D0"/>
    <w:rsid w:val="00715202"/>
    <w:rsid w:val="00721DD7"/>
    <w:rsid w:val="007258F1"/>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1B6E"/>
    <w:rsid w:val="00812CD5"/>
    <w:rsid w:val="0081460F"/>
    <w:rsid w:val="00814B03"/>
    <w:rsid w:val="008221CD"/>
    <w:rsid w:val="0082411F"/>
    <w:rsid w:val="00825FF2"/>
    <w:rsid w:val="008268B9"/>
    <w:rsid w:val="00827208"/>
    <w:rsid w:val="00827C51"/>
    <w:rsid w:val="0083178D"/>
    <w:rsid w:val="00835DE1"/>
    <w:rsid w:val="008375BC"/>
    <w:rsid w:val="00837E4C"/>
    <w:rsid w:val="008404C5"/>
    <w:rsid w:val="008407C9"/>
    <w:rsid w:val="008449ED"/>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5932"/>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1980"/>
    <w:rsid w:val="00906718"/>
    <w:rsid w:val="00906922"/>
    <w:rsid w:val="0090789D"/>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1280"/>
    <w:rsid w:val="00A23CCE"/>
    <w:rsid w:val="00A242F0"/>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B7EC4"/>
    <w:rsid w:val="00BC4662"/>
    <w:rsid w:val="00BC4750"/>
    <w:rsid w:val="00BC6FDF"/>
    <w:rsid w:val="00BD0F52"/>
    <w:rsid w:val="00BD128E"/>
    <w:rsid w:val="00BD748C"/>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1DFE"/>
    <w:rsid w:val="00DA51DB"/>
    <w:rsid w:val="00DA6C73"/>
    <w:rsid w:val="00DA7590"/>
    <w:rsid w:val="00DA7B27"/>
    <w:rsid w:val="00DA7B79"/>
    <w:rsid w:val="00DB13BA"/>
    <w:rsid w:val="00DB1CAA"/>
    <w:rsid w:val="00DB59A4"/>
    <w:rsid w:val="00DB5FB4"/>
    <w:rsid w:val="00DB623C"/>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04296"/>
    <w:rsid w:val="00E10324"/>
    <w:rsid w:val="00E12A97"/>
    <w:rsid w:val="00E13AA3"/>
    <w:rsid w:val="00E13B41"/>
    <w:rsid w:val="00E150A8"/>
    <w:rsid w:val="00E16925"/>
    <w:rsid w:val="00E25A4D"/>
    <w:rsid w:val="00E358BC"/>
    <w:rsid w:val="00E36D2E"/>
    <w:rsid w:val="00E3739D"/>
    <w:rsid w:val="00E42136"/>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1E6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iYR6HQ" TargetMode="External"/><Relationship Id="rId18" Type="http://schemas.openxmlformats.org/officeDocument/2006/relationships/hyperlink" Target="https://wiki.nci.nih.gov/x/gAfgGQ" TargetMode="External"/><Relationship Id="rId26" Type="http://schemas.openxmlformats.org/officeDocument/2006/relationships/hyperlink" Target="https://modac.cancer.gov/contactUs" TargetMode="External"/><Relationship Id="rId39" Type="http://schemas.openxmlformats.org/officeDocument/2006/relationships/hyperlink" Target="https://wiki.nci.nih.gov/x/jgLgGQ" TargetMode="External"/><Relationship Id="rId21" Type="http://schemas.openxmlformats.org/officeDocument/2006/relationships/hyperlink" Target="https://wiki.nci.nih.gov/x/jYoXH" TargetMode="External"/><Relationship Id="rId34" Type="http://schemas.openxmlformats.org/officeDocument/2006/relationships/hyperlink" Target="https://modac.cancer.gov/swagger-ui/index.html?urls.primaryName=api-docs" TargetMode="External"/><Relationship Id="rId42" Type="http://schemas.openxmlformats.org/officeDocument/2006/relationships/hyperlink" Target="https://wiki.nci.nih.gov/x/mALgGQ" TargetMode="External"/><Relationship Id="rId47" Type="http://schemas.openxmlformats.org/officeDocument/2006/relationships/theme" Target="theme/theme1.xml"/><Relationship Id="rId7" Type="http://schemas.openxmlformats.org/officeDocument/2006/relationships/hyperlink" Target="https://wiki.nci.nih.gov/x/EoZ6Hg" TargetMode="External"/><Relationship Id="rId2" Type="http://schemas.openxmlformats.org/officeDocument/2006/relationships/styles" Target="styles.xml"/><Relationship Id="rId16" Type="http://schemas.openxmlformats.org/officeDocument/2006/relationships/hyperlink" Target="https://wiki.nci.nih.gov/x/kwLgGQ" TargetMode="External"/><Relationship Id="rId29" Type="http://schemas.openxmlformats.org/officeDocument/2006/relationships/hyperlink" Target="https://wiki.nci.nih.gov/x/kwLgGQ" TargetMode="External"/><Relationship Id="rId1" Type="http://schemas.openxmlformats.org/officeDocument/2006/relationships/numbering" Target="numbering.xml"/><Relationship Id="rId6" Type="http://schemas.openxmlformats.org/officeDocument/2006/relationships/hyperlink" Target="https://wiki.nci.nih.gov/x/EIZ6Hg" TargetMode="External"/><Relationship Id="rId11" Type="http://schemas.openxmlformats.org/officeDocument/2006/relationships/hyperlink" Target="https://wiki.nci.nih.gov/x/VgjKH" TargetMode="External"/><Relationship Id="rId24" Type="http://schemas.openxmlformats.org/officeDocument/2006/relationships/hyperlink" Target="https://wiki.nci.nih.gov/x/GATgGQ" TargetMode="External"/><Relationship Id="rId32" Type="http://schemas.openxmlformats.org/officeDocument/2006/relationships/hyperlink" Target="https://wiki.nci.nih.gov/x/FgWzGw" TargetMode="External"/><Relationship Id="rId37" Type="http://schemas.openxmlformats.org/officeDocument/2006/relationships/hyperlink" Target="https://wiki.nci.nih.gov/x/_whyGg" TargetMode="External"/><Relationship Id="rId40" Type="http://schemas.openxmlformats.org/officeDocument/2006/relationships/hyperlink" Target="https://wiki.nci.nih.gov/x/uALgGQ" TargetMode="External"/><Relationship Id="rId45" Type="http://schemas.openxmlformats.org/officeDocument/2006/relationships/fontTable" Target="fontTable.xml"/><Relationship Id="rId5" Type="http://schemas.openxmlformats.org/officeDocument/2006/relationships/hyperlink" Target="https://modac.cancer.gov/" TargetMode="External"/><Relationship Id="rId15" Type="http://schemas.openxmlformats.org/officeDocument/2006/relationships/hyperlink" Target="https://wiki.nci.nih.gov/x/xgTyH" TargetMode="External"/><Relationship Id="rId23" Type="http://schemas.openxmlformats.org/officeDocument/2006/relationships/hyperlink" Target="https://wiki.nci.nih.gov/x/cQjKH" TargetMode="External"/><Relationship Id="rId28" Type="http://schemas.openxmlformats.org/officeDocument/2006/relationships/hyperlink" Target="https://wiki.nci.nih.gov/x/sQG_GQ" TargetMode="External"/><Relationship Id="rId36" Type="http://schemas.openxmlformats.org/officeDocument/2006/relationships/hyperlink" Target="https://wiki.nci.nih.gov/x/_QhyGg" TargetMode="External"/><Relationship Id="rId10" Type="http://schemas.openxmlformats.org/officeDocument/2006/relationships/hyperlink" Target="https://modac.cancer.gov/swagger-ui/index.html?urls.primaryName=api-docs" TargetMode="External"/><Relationship Id="rId19" Type="http://schemas.openxmlformats.org/officeDocument/2006/relationships/hyperlink" Target="https://wiki.nci.nih.gov/x/kwLgGQ" TargetMode="External"/><Relationship Id="rId31" Type="http://schemas.openxmlformats.org/officeDocument/2006/relationships/hyperlink" Target="https://wiki.nci.nih.gov/x/kwLgGQ" TargetMode="External"/><Relationship Id="rId44" Type="http://schemas.openxmlformats.org/officeDocument/2006/relationships/hyperlink" Target="https://wiki.nci.nih.gov/x/aoY7Gg" TargetMode="External"/><Relationship Id="rId4" Type="http://schemas.openxmlformats.org/officeDocument/2006/relationships/webSettings" Target="webSettings.xml"/><Relationship Id="rId9" Type="http://schemas.openxmlformats.org/officeDocument/2006/relationships/hyperlink" Target="https://modac.cancer.gov/swagger-ui/index.html?urls.primaryName=api-docs" TargetMode="External"/><Relationship Id="rId14" Type="http://schemas.openxmlformats.org/officeDocument/2006/relationships/hyperlink" Target="https://wiki.nci.nih.gov/x/lQfgGQ" TargetMode="External"/><Relationship Id="rId22" Type="http://schemas.openxmlformats.org/officeDocument/2006/relationships/hyperlink" Target="https://wiki.nci.nih.gov/x/agV2H" TargetMode="External"/><Relationship Id="rId27" Type="http://schemas.openxmlformats.org/officeDocument/2006/relationships/hyperlink" Target="https://wiki.nci.nih.gov/x/mALgGQ" TargetMode="External"/><Relationship Id="rId30" Type="http://schemas.openxmlformats.org/officeDocument/2006/relationships/hyperlink" Target="https://wiki.nci.nih.gov/x/GATgGQ" TargetMode="External"/><Relationship Id="rId35" Type="http://schemas.openxmlformats.org/officeDocument/2006/relationships/hyperlink" Target="https://github.com/CBIIT/nci-doe-data-sharing/blob/master/doc/MoDaC_API_Specification.docx" TargetMode="External"/><Relationship Id="rId43" Type="http://schemas.openxmlformats.org/officeDocument/2006/relationships/hyperlink" Target="https://wiki.nci.nih.gov/x/kwLgGQ" TargetMode="External"/><Relationship Id="rId8" Type="http://schemas.openxmlformats.org/officeDocument/2006/relationships/hyperlink" Target="https://wiki.nci.nih.gov/x/xgTyH" TargetMode="External"/><Relationship Id="rId3" Type="http://schemas.openxmlformats.org/officeDocument/2006/relationships/settings" Target="settings.xml"/><Relationship Id="rId12" Type="http://schemas.openxmlformats.org/officeDocument/2006/relationships/hyperlink" Target="https://wiki.nci.nih.gov/x/XwfgGQ" TargetMode="External"/><Relationship Id="rId17" Type="http://schemas.openxmlformats.org/officeDocument/2006/relationships/hyperlink" Target="https://wiki.nci.nih.gov/x/hgTyH" TargetMode="External"/><Relationship Id="rId25" Type="http://schemas.openxmlformats.org/officeDocument/2006/relationships/hyperlink" Target="https://wiki.nci.nih.gov/x/agV2H" TargetMode="External"/><Relationship Id="rId33" Type="http://schemas.openxmlformats.org/officeDocument/2006/relationships/hyperlink" Target="https://modac.cancer.gov/swagger-ui/index.html?urls.primaryName=api-docs" TargetMode="External"/><Relationship Id="rId38" Type="http://schemas.openxmlformats.org/officeDocument/2006/relationships/hyperlink" Target="https://wiki.nci.nih.gov/x/aoY7Gg" TargetMode="External"/><Relationship Id="rId46" Type="http://schemas.microsoft.com/office/2011/relationships/people" Target="people.xml"/><Relationship Id="rId20" Type="http://schemas.openxmlformats.org/officeDocument/2006/relationships/hyperlink" Target="https://wiki.nci.nih.gov/x/mALgGQ" TargetMode="External"/><Relationship Id="rId41" Type="http://schemas.openxmlformats.org/officeDocument/2006/relationships/hyperlink" Target="https://wiki.nci.nih.gov/x/l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3866</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cp:revision>
  <dcterms:created xsi:type="dcterms:W3CDTF">2023-04-13T04:20:00Z</dcterms:created>
  <dcterms:modified xsi:type="dcterms:W3CDTF">2023-04-13T04:20:00Z</dcterms:modified>
</cp:coreProperties>
</file>