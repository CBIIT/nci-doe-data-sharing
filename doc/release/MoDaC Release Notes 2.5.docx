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4600793B" w14:textId="585AD87D" w:rsidR="00E70529" w:rsidRDefault="00E70529" w:rsidP="005B036C">
            <w:pPr>
              <w:rPr>
                <w:b/>
                <w:bCs/>
                <w:color w:val="44546A" w:themeColor="text2"/>
                <w:sz w:val="28"/>
                <w:szCs w:val="28"/>
                <w:u w:val="single"/>
              </w:rPr>
            </w:pPr>
            <w:r>
              <w:rPr>
                <w:b/>
                <w:bCs/>
                <w:color w:val="44546A" w:themeColor="text2"/>
                <w:sz w:val="28"/>
                <w:szCs w:val="28"/>
                <w:u w:val="single"/>
              </w:rPr>
              <w:t>Release 2.5: September 27, 2024</w:t>
            </w:r>
          </w:p>
          <w:p w14:paraId="5D1323D8" w14:textId="77777777" w:rsidR="00E70529" w:rsidRDefault="00E70529" w:rsidP="005B036C">
            <w:pPr>
              <w:rPr>
                <w:b/>
                <w:bCs/>
                <w:color w:val="44546A" w:themeColor="text2"/>
                <w:sz w:val="28"/>
                <w:szCs w:val="28"/>
                <w:u w:val="single"/>
              </w:rPr>
            </w:pPr>
          </w:p>
          <w:p w14:paraId="12246BE0" w14:textId="175F6657" w:rsidR="00E70529" w:rsidRPr="00A72E83" w:rsidRDefault="00E70529" w:rsidP="00736C69">
            <w:pPr>
              <w:numPr>
                <w:ilvl w:val="0"/>
                <w:numId w:val="2"/>
              </w:numPr>
              <w:jc w:val="both"/>
              <w:rPr>
                <w:ins w:id="0" w:author="Menon, Sunita (NIH/NCI) [C]" w:date="2024-09-27T20:42:00Z" w16du:dateUtc="2024-09-28T00:42:00Z"/>
                <w:color w:val="000000" w:themeColor="text1"/>
                <w:sz w:val="28"/>
                <w:szCs w:val="28"/>
                <w:rPrChange w:id="1" w:author="Menon, Sunita (NIH/NCI) [C]" w:date="2024-09-27T20:42:00Z" w16du:dateUtc="2024-09-28T00:42:00Z">
                  <w:rPr>
                    <w:ins w:id="2" w:author="Menon, Sunita (NIH/NCI) [C]" w:date="2024-09-27T20:42:00Z" w16du:dateUtc="2024-09-28T00:42:00Z"/>
                    <w:b/>
                    <w:bCs/>
                    <w:color w:val="44546A" w:themeColor="text2"/>
                    <w:sz w:val="28"/>
                    <w:szCs w:val="28"/>
                  </w:rPr>
                </w:rPrChange>
              </w:rPr>
            </w:pPr>
            <w:r>
              <w:rPr>
                <w:b/>
                <w:bCs/>
                <w:color w:val="44546A" w:themeColor="text2"/>
                <w:sz w:val="28"/>
                <w:szCs w:val="28"/>
              </w:rPr>
              <w:t>New Capabilities</w:t>
            </w:r>
            <w:r w:rsidR="00F33F41">
              <w:rPr>
                <w:b/>
                <w:bCs/>
                <w:color w:val="44546A" w:themeColor="text2"/>
                <w:sz w:val="28"/>
                <w:szCs w:val="28"/>
              </w:rPr>
              <w:t xml:space="preserve"> and Enhancements</w:t>
            </w:r>
            <w:r>
              <w:rPr>
                <w:b/>
                <w:bCs/>
                <w:color w:val="44546A" w:themeColor="text2"/>
                <w:sz w:val="28"/>
                <w:szCs w:val="28"/>
              </w:rPr>
              <w:t>:</w:t>
            </w:r>
          </w:p>
          <w:p w14:paraId="75D5926E" w14:textId="77777777" w:rsidR="00A72E83" w:rsidRPr="00BE3E5B" w:rsidRDefault="00A72E83" w:rsidP="00A72E83">
            <w:pPr>
              <w:ind w:left="720"/>
              <w:jc w:val="both"/>
              <w:rPr>
                <w:color w:val="000000" w:themeColor="text1"/>
                <w:sz w:val="28"/>
                <w:szCs w:val="28"/>
              </w:rPr>
              <w:pPrChange w:id="3" w:author="Menon, Sunita (NIH/NCI) [C]" w:date="2024-09-27T20:42:00Z" w16du:dateUtc="2024-09-28T00:42:00Z">
                <w:pPr>
                  <w:numPr>
                    <w:numId w:val="2"/>
                  </w:numPr>
                  <w:tabs>
                    <w:tab w:val="num" w:pos="720"/>
                  </w:tabs>
                  <w:ind w:left="720" w:hanging="360"/>
                  <w:jc w:val="both"/>
                </w:pPr>
              </w:pPrChange>
            </w:pPr>
          </w:p>
          <w:p w14:paraId="1A4B1C5D" w14:textId="1D9A1740" w:rsidR="00E70529" w:rsidRDefault="00736C69" w:rsidP="00736C69">
            <w:pPr>
              <w:numPr>
                <w:ilvl w:val="1"/>
                <w:numId w:val="2"/>
              </w:numPr>
              <w:rPr>
                <w:color w:val="000000" w:themeColor="text1"/>
                <w:sz w:val="28"/>
                <w:szCs w:val="28"/>
              </w:rPr>
            </w:pPr>
            <w:r w:rsidRPr="00C556B2">
              <w:rPr>
                <w:b/>
                <w:bCs/>
                <w:color w:val="44546A" w:themeColor="text2"/>
                <w:sz w:val="28"/>
                <w:szCs w:val="28"/>
              </w:rPr>
              <w:t xml:space="preserve">Google </w:t>
            </w:r>
            <w:r w:rsidR="00784775" w:rsidRPr="00C556B2">
              <w:rPr>
                <w:b/>
                <w:bCs/>
                <w:color w:val="44546A" w:themeColor="text2"/>
                <w:sz w:val="28"/>
                <w:szCs w:val="28"/>
              </w:rPr>
              <w:t>C</w:t>
            </w:r>
            <w:r w:rsidRPr="00C556B2">
              <w:rPr>
                <w:b/>
                <w:bCs/>
                <w:color w:val="44546A" w:themeColor="text2"/>
                <w:sz w:val="28"/>
                <w:szCs w:val="28"/>
              </w:rPr>
              <w:t xml:space="preserve">loud </w:t>
            </w:r>
            <w:r w:rsidR="00784775" w:rsidRPr="00C556B2">
              <w:rPr>
                <w:b/>
                <w:bCs/>
                <w:color w:val="44546A" w:themeColor="text2"/>
                <w:sz w:val="28"/>
                <w:szCs w:val="28"/>
              </w:rPr>
              <w:t>u</w:t>
            </w:r>
            <w:r w:rsidRPr="00C556B2">
              <w:rPr>
                <w:b/>
                <w:bCs/>
                <w:color w:val="44546A" w:themeColor="text2"/>
                <w:sz w:val="28"/>
                <w:szCs w:val="28"/>
              </w:rPr>
              <w:t>pload enhancement</w:t>
            </w:r>
            <w:r>
              <w:rPr>
                <w:color w:val="000000" w:themeColor="text1"/>
                <w:sz w:val="28"/>
                <w:szCs w:val="28"/>
              </w:rPr>
              <w:t xml:space="preserve">:  </w:t>
            </w:r>
            <w:r w:rsidRPr="00C556B2">
              <w:rPr>
                <w:color w:val="000000" w:themeColor="text1"/>
                <w:sz w:val="28"/>
                <w:szCs w:val="28"/>
              </w:rPr>
              <w:t>Add</w:t>
            </w:r>
            <w:r>
              <w:rPr>
                <w:color w:val="000000" w:themeColor="text1"/>
                <w:sz w:val="28"/>
                <w:szCs w:val="28"/>
              </w:rPr>
              <w:t>ed</w:t>
            </w:r>
            <w:r w:rsidRPr="00C556B2">
              <w:rPr>
                <w:color w:val="000000" w:themeColor="text1"/>
                <w:sz w:val="28"/>
                <w:szCs w:val="28"/>
              </w:rPr>
              <w:t xml:space="preserve"> the ability to upload </w:t>
            </w:r>
            <w:r w:rsidR="00E40AF0">
              <w:rPr>
                <w:color w:val="000000" w:themeColor="text1"/>
                <w:sz w:val="28"/>
                <w:szCs w:val="28"/>
              </w:rPr>
              <w:t>an</w:t>
            </w:r>
            <w:r w:rsidR="00BD70B8">
              <w:rPr>
                <w:color w:val="000000" w:themeColor="text1"/>
                <w:sz w:val="28"/>
                <w:szCs w:val="28"/>
              </w:rPr>
              <w:t xml:space="preserve"> </w:t>
            </w:r>
            <w:r w:rsidR="00060981">
              <w:rPr>
                <w:color w:val="000000" w:themeColor="text1"/>
                <w:sz w:val="28"/>
                <w:szCs w:val="28"/>
              </w:rPr>
              <w:t xml:space="preserve"> </w:t>
            </w:r>
            <w:r w:rsidRPr="00C556B2">
              <w:rPr>
                <w:color w:val="000000" w:themeColor="text1"/>
                <w:sz w:val="28"/>
                <w:szCs w:val="28"/>
              </w:rPr>
              <w:t>Asset</w:t>
            </w:r>
            <w:r w:rsidR="00043215">
              <w:rPr>
                <w:color w:val="000000" w:themeColor="text1"/>
                <w:sz w:val="28"/>
                <w:szCs w:val="28"/>
              </w:rPr>
              <w:t xml:space="preserve"> directly </w:t>
            </w:r>
            <w:r w:rsidRPr="00C556B2">
              <w:rPr>
                <w:color w:val="000000" w:themeColor="text1"/>
                <w:sz w:val="28"/>
                <w:szCs w:val="28"/>
              </w:rPr>
              <w:t>from Google Cloud. </w:t>
            </w:r>
            <w:r>
              <w:rPr>
                <w:color w:val="000000" w:themeColor="text1"/>
                <w:sz w:val="28"/>
                <w:szCs w:val="28"/>
              </w:rPr>
              <w:t>Previously</w:t>
            </w:r>
            <w:r w:rsidRPr="00C556B2">
              <w:rPr>
                <w:color w:val="000000" w:themeColor="text1"/>
                <w:sz w:val="28"/>
                <w:szCs w:val="28"/>
              </w:rPr>
              <w:t xml:space="preserve">, </w:t>
            </w:r>
            <w:r w:rsidR="00892510">
              <w:rPr>
                <w:color w:val="000000" w:themeColor="text1"/>
                <w:sz w:val="28"/>
                <w:szCs w:val="28"/>
              </w:rPr>
              <w:t xml:space="preserve">this could </w:t>
            </w:r>
            <w:ins w:id="4" w:author="Menon, Sunita (NIH/NCI) [C]" w:date="2024-09-27T20:38:00Z" w16du:dateUtc="2024-09-28T00:38:00Z">
              <w:r w:rsidR="001B689F">
                <w:rPr>
                  <w:color w:val="000000" w:themeColor="text1"/>
                  <w:sz w:val="28"/>
                  <w:szCs w:val="28"/>
                </w:rPr>
                <w:t xml:space="preserve">only </w:t>
              </w:r>
            </w:ins>
            <w:r w:rsidR="00892510">
              <w:rPr>
                <w:color w:val="000000" w:themeColor="text1"/>
                <w:sz w:val="28"/>
                <w:szCs w:val="28"/>
              </w:rPr>
              <w:t>be performed from Globus and S3 endpoints</w:t>
            </w:r>
            <w:del w:id="5" w:author="Menon, Sunita (NIH/NCI) [C]" w:date="2024-09-27T20:38:00Z" w16du:dateUtc="2024-09-28T00:38:00Z">
              <w:r w:rsidR="00892510" w:rsidDel="001B689F">
                <w:rPr>
                  <w:color w:val="000000" w:themeColor="text1"/>
                  <w:sz w:val="28"/>
                  <w:szCs w:val="28"/>
                </w:rPr>
                <w:delText xml:space="preserve"> only</w:delText>
              </w:r>
            </w:del>
            <w:r w:rsidR="00892510">
              <w:rPr>
                <w:color w:val="000000" w:themeColor="text1"/>
                <w:sz w:val="28"/>
                <w:szCs w:val="28"/>
              </w:rPr>
              <w:t xml:space="preserve">. For Google Cloud, </w:t>
            </w:r>
            <w:r w:rsidR="00043215">
              <w:rPr>
                <w:color w:val="000000" w:themeColor="text1"/>
                <w:sz w:val="28"/>
                <w:szCs w:val="28"/>
              </w:rPr>
              <w:t xml:space="preserve">an empty Asset had to be registered </w:t>
            </w:r>
            <w:r w:rsidR="00E40AF0">
              <w:rPr>
                <w:color w:val="000000" w:themeColor="text1"/>
                <w:sz w:val="28"/>
                <w:szCs w:val="28"/>
              </w:rPr>
              <w:t xml:space="preserve">on MoDaC </w:t>
            </w:r>
            <w:r w:rsidR="00043215">
              <w:rPr>
                <w:color w:val="000000" w:themeColor="text1"/>
                <w:sz w:val="28"/>
                <w:szCs w:val="28"/>
              </w:rPr>
              <w:t xml:space="preserve">before </w:t>
            </w:r>
            <w:r w:rsidR="00892510">
              <w:rPr>
                <w:color w:val="000000" w:themeColor="text1"/>
                <w:sz w:val="28"/>
                <w:szCs w:val="28"/>
              </w:rPr>
              <w:t xml:space="preserve">uploading </w:t>
            </w:r>
            <w:r w:rsidR="00E40AF0">
              <w:rPr>
                <w:color w:val="000000" w:themeColor="text1"/>
                <w:sz w:val="28"/>
                <w:szCs w:val="28"/>
              </w:rPr>
              <w:t xml:space="preserve">the </w:t>
            </w:r>
            <w:r w:rsidR="00043215">
              <w:rPr>
                <w:color w:val="000000" w:themeColor="text1"/>
                <w:sz w:val="28"/>
                <w:szCs w:val="28"/>
              </w:rPr>
              <w:t xml:space="preserve">files and sub-folders. </w:t>
            </w:r>
          </w:p>
          <w:p w14:paraId="1EDD2295" w14:textId="6AE68E1E" w:rsidR="00784775" w:rsidRPr="001C141A" w:rsidRDefault="00784775" w:rsidP="00784775">
            <w:pPr>
              <w:numPr>
                <w:ilvl w:val="1"/>
                <w:numId w:val="2"/>
              </w:numPr>
              <w:rPr>
                <w:color w:val="000000" w:themeColor="text1"/>
                <w:sz w:val="28"/>
                <w:szCs w:val="28"/>
              </w:rPr>
            </w:pPr>
            <w:r w:rsidRPr="00C556B2">
              <w:rPr>
                <w:b/>
                <w:bCs/>
                <w:color w:val="44546A" w:themeColor="text2"/>
                <w:sz w:val="28"/>
                <w:szCs w:val="28"/>
              </w:rPr>
              <w:t xml:space="preserve">Support for </w:t>
            </w:r>
            <w:r w:rsidR="00CD50E4">
              <w:rPr>
                <w:b/>
                <w:bCs/>
                <w:color w:val="44546A" w:themeColor="text2"/>
                <w:sz w:val="28"/>
                <w:szCs w:val="28"/>
              </w:rPr>
              <w:t>pre-approval staging</w:t>
            </w:r>
            <w:r>
              <w:rPr>
                <w:color w:val="000000" w:themeColor="text1"/>
                <w:sz w:val="28"/>
                <w:szCs w:val="28"/>
              </w:rPr>
              <w:t>: Aligned the curation status of an Asset with its public visibility i.e.</w:t>
            </w:r>
            <w:r w:rsidR="00CD50E4">
              <w:rPr>
                <w:color w:val="000000" w:themeColor="text1"/>
                <w:sz w:val="28"/>
                <w:szCs w:val="28"/>
              </w:rPr>
              <w:t>,</w:t>
            </w:r>
            <w:r>
              <w:rPr>
                <w:color w:val="000000" w:themeColor="text1"/>
                <w:sz w:val="28"/>
                <w:szCs w:val="28"/>
              </w:rPr>
              <w:t xml:space="preserve"> Assets will remain </w:t>
            </w:r>
            <w:r w:rsidR="00CD50E4">
              <w:rPr>
                <w:color w:val="000000" w:themeColor="text1"/>
                <w:sz w:val="28"/>
                <w:szCs w:val="28"/>
              </w:rPr>
              <w:t>non-public</w:t>
            </w:r>
            <w:r>
              <w:rPr>
                <w:color w:val="000000" w:themeColor="text1"/>
                <w:sz w:val="28"/>
                <w:szCs w:val="28"/>
              </w:rPr>
              <w:t xml:space="preserve"> until </w:t>
            </w:r>
            <w:r w:rsidR="00892510">
              <w:rPr>
                <w:color w:val="000000" w:themeColor="text1"/>
                <w:sz w:val="28"/>
                <w:szCs w:val="28"/>
              </w:rPr>
              <w:t xml:space="preserve">the </w:t>
            </w:r>
            <w:r>
              <w:rPr>
                <w:color w:val="000000" w:themeColor="text1"/>
                <w:sz w:val="28"/>
                <w:szCs w:val="28"/>
              </w:rPr>
              <w:t xml:space="preserve">curation status is changed to </w:t>
            </w:r>
            <w:r w:rsidRPr="00C556B2">
              <w:rPr>
                <w:i/>
                <w:iCs/>
                <w:color w:val="000000" w:themeColor="text1"/>
                <w:sz w:val="28"/>
                <w:szCs w:val="28"/>
              </w:rPr>
              <w:t>Verified</w:t>
            </w:r>
            <w:r>
              <w:rPr>
                <w:color w:val="000000" w:themeColor="text1"/>
                <w:sz w:val="28"/>
                <w:szCs w:val="28"/>
              </w:rPr>
              <w:t xml:space="preserve">. </w:t>
            </w:r>
            <w:r w:rsidRPr="00736C69">
              <w:rPr>
                <w:color w:val="000000" w:themeColor="text1"/>
                <w:sz w:val="28"/>
                <w:szCs w:val="28"/>
              </w:rPr>
              <w:t xml:space="preserve">This </w:t>
            </w:r>
            <w:r w:rsidR="006338CC">
              <w:rPr>
                <w:color w:val="000000" w:themeColor="text1"/>
                <w:sz w:val="28"/>
                <w:szCs w:val="28"/>
              </w:rPr>
              <w:t xml:space="preserve">setting </w:t>
            </w:r>
            <w:r w:rsidRPr="00736C69">
              <w:rPr>
                <w:color w:val="000000" w:themeColor="text1"/>
                <w:sz w:val="28"/>
                <w:szCs w:val="28"/>
              </w:rPr>
              <w:t>ensures that all Assets</w:t>
            </w:r>
            <w:r w:rsidR="009873D3">
              <w:rPr>
                <w:color w:val="000000" w:themeColor="text1"/>
                <w:sz w:val="28"/>
                <w:szCs w:val="28"/>
              </w:rPr>
              <w:t xml:space="preserve"> </w:t>
            </w:r>
            <w:r w:rsidRPr="00736C69">
              <w:rPr>
                <w:color w:val="000000" w:themeColor="text1"/>
                <w:sz w:val="28"/>
                <w:szCs w:val="28"/>
              </w:rPr>
              <w:t xml:space="preserve"> made public have passed </w:t>
            </w:r>
            <w:r w:rsidR="009873D3">
              <w:rPr>
                <w:color w:val="000000" w:themeColor="text1"/>
                <w:sz w:val="28"/>
                <w:szCs w:val="28"/>
              </w:rPr>
              <w:t xml:space="preserve">the </w:t>
            </w:r>
            <w:r w:rsidRPr="00736C69">
              <w:rPr>
                <w:color w:val="000000" w:themeColor="text1"/>
                <w:sz w:val="28"/>
                <w:szCs w:val="28"/>
              </w:rPr>
              <w:t>content review process</w:t>
            </w:r>
            <w:r>
              <w:rPr>
                <w:color w:val="000000" w:themeColor="text1"/>
                <w:sz w:val="28"/>
                <w:szCs w:val="28"/>
              </w:rPr>
              <w:t>.</w:t>
            </w:r>
          </w:p>
          <w:p w14:paraId="24FBB34A" w14:textId="248460A2" w:rsidR="00784775" w:rsidRDefault="00784775" w:rsidP="00C556B2">
            <w:pPr>
              <w:ind w:left="1440"/>
              <w:rPr>
                <w:color w:val="000000" w:themeColor="text1"/>
                <w:sz w:val="28"/>
                <w:szCs w:val="28"/>
              </w:rPr>
            </w:pPr>
          </w:p>
          <w:p w14:paraId="04E2225C" w14:textId="77777777" w:rsidR="00F33F41" w:rsidRPr="00736C69" w:rsidRDefault="00F33F41" w:rsidP="00C556B2">
            <w:pPr>
              <w:ind w:left="1440"/>
              <w:rPr>
                <w:color w:val="000000" w:themeColor="text1"/>
                <w:sz w:val="28"/>
                <w:szCs w:val="28"/>
              </w:rPr>
            </w:pPr>
          </w:p>
          <w:p w14:paraId="6497772C" w14:textId="4A67FDD0" w:rsidR="00E70529" w:rsidRPr="00A72E83" w:rsidRDefault="00E70529" w:rsidP="00736C69">
            <w:pPr>
              <w:numPr>
                <w:ilvl w:val="0"/>
                <w:numId w:val="2"/>
              </w:numPr>
              <w:jc w:val="both"/>
              <w:rPr>
                <w:ins w:id="6" w:author="Menon, Sunita (NIH/NCI) [C]" w:date="2024-09-27T20:42:00Z" w16du:dateUtc="2024-09-28T00:42:00Z"/>
                <w:color w:val="000000" w:themeColor="text1"/>
                <w:sz w:val="28"/>
                <w:szCs w:val="28"/>
                <w:rPrChange w:id="7" w:author="Menon, Sunita (NIH/NCI) [C]" w:date="2024-09-27T20:42:00Z" w16du:dateUtc="2024-09-28T00:42:00Z">
                  <w:rPr>
                    <w:ins w:id="8" w:author="Menon, Sunita (NIH/NCI) [C]" w:date="2024-09-27T20:42:00Z" w16du:dateUtc="2024-09-28T00:42:00Z"/>
                    <w:b/>
                    <w:bCs/>
                    <w:color w:val="44546A" w:themeColor="text2"/>
                    <w:sz w:val="28"/>
                    <w:szCs w:val="28"/>
                  </w:rPr>
                </w:rPrChange>
              </w:rPr>
            </w:pPr>
            <w:r>
              <w:rPr>
                <w:b/>
                <w:bCs/>
                <w:color w:val="44546A" w:themeColor="text2"/>
                <w:sz w:val="28"/>
                <w:szCs w:val="28"/>
              </w:rPr>
              <w:t xml:space="preserve">User Interface </w:t>
            </w:r>
            <w:r w:rsidR="00784775">
              <w:rPr>
                <w:b/>
                <w:bCs/>
                <w:color w:val="44546A" w:themeColor="text2"/>
                <w:sz w:val="28"/>
                <w:szCs w:val="28"/>
              </w:rPr>
              <w:t>Improvements</w:t>
            </w:r>
            <w:r>
              <w:rPr>
                <w:b/>
                <w:bCs/>
                <w:color w:val="44546A" w:themeColor="text2"/>
                <w:sz w:val="28"/>
                <w:szCs w:val="28"/>
              </w:rPr>
              <w:t>:</w:t>
            </w:r>
          </w:p>
          <w:p w14:paraId="00FD0DED" w14:textId="77777777" w:rsidR="00A72E83" w:rsidRPr="00BE3E5B" w:rsidRDefault="00A72E83" w:rsidP="00A72E83">
            <w:pPr>
              <w:ind w:left="720"/>
              <w:jc w:val="both"/>
              <w:rPr>
                <w:color w:val="000000" w:themeColor="text1"/>
                <w:sz w:val="28"/>
                <w:szCs w:val="28"/>
              </w:rPr>
              <w:pPrChange w:id="9" w:author="Menon, Sunita (NIH/NCI) [C]" w:date="2024-09-27T20:42:00Z" w16du:dateUtc="2024-09-28T00:42:00Z">
                <w:pPr>
                  <w:numPr>
                    <w:numId w:val="2"/>
                  </w:numPr>
                  <w:tabs>
                    <w:tab w:val="num" w:pos="720"/>
                  </w:tabs>
                  <w:ind w:left="720" w:hanging="360"/>
                  <w:jc w:val="both"/>
                </w:pPr>
              </w:pPrChange>
            </w:pPr>
          </w:p>
          <w:p w14:paraId="59CF4FA1" w14:textId="603EDB3E" w:rsidR="00F33F41" w:rsidRDefault="00F33F41" w:rsidP="00F33F41">
            <w:pPr>
              <w:numPr>
                <w:ilvl w:val="1"/>
                <w:numId w:val="2"/>
              </w:numPr>
              <w:jc w:val="both"/>
              <w:rPr>
                <w:color w:val="000000" w:themeColor="text1"/>
                <w:sz w:val="28"/>
                <w:szCs w:val="28"/>
              </w:rPr>
            </w:pPr>
            <w:r w:rsidRPr="00C556B2">
              <w:rPr>
                <w:b/>
                <w:bCs/>
                <w:color w:val="44546A" w:themeColor="text2"/>
                <w:sz w:val="28"/>
                <w:szCs w:val="28"/>
              </w:rPr>
              <w:t>Download screen enhancement</w:t>
            </w:r>
            <w:r>
              <w:rPr>
                <w:color w:val="000000" w:themeColor="text1"/>
                <w:sz w:val="28"/>
                <w:szCs w:val="28"/>
              </w:rPr>
              <w:t xml:space="preserve">: </w:t>
            </w:r>
            <w:r w:rsidRPr="00F33F41">
              <w:rPr>
                <w:color w:val="000000" w:themeColor="text1"/>
                <w:sz w:val="28"/>
                <w:szCs w:val="28"/>
              </w:rPr>
              <w:t>Enhance</w:t>
            </w:r>
            <w:r>
              <w:rPr>
                <w:color w:val="000000" w:themeColor="text1"/>
                <w:sz w:val="28"/>
                <w:szCs w:val="28"/>
              </w:rPr>
              <w:t>d</w:t>
            </w:r>
            <w:r w:rsidRPr="00F33F41">
              <w:rPr>
                <w:color w:val="000000" w:themeColor="text1"/>
                <w:sz w:val="28"/>
                <w:szCs w:val="28"/>
              </w:rPr>
              <w:t xml:space="preserve"> the Download page to </w:t>
            </w:r>
            <w:r w:rsidR="00F5061D">
              <w:rPr>
                <w:color w:val="000000" w:themeColor="text1"/>
                <w:sz w:val="28"/>
                <w:szCs w:val="28"/>
              </w:rPr>
              <w:t>display</w:t>
            </w:r>
            <w:r w:rsidRPr="00F33F41">
              <w:rPr>
                <w:color w:val="000000" w:themeColor="text1"/>
                <w:sz w:val="28"/>
                <w:szCs w:val="28"/>
              </w:rPr>
              <w:t xml:space="preserve"> the file name in the endpoint path for all modalities during single file downloads. Pre</w:t>
            </w:r>
            <w:r>
              <w:rPr>
                <w:color w:val="000000" w:themeColor="text1"/>
                <w:sz w:val="28"/>
                <w:szCs w:val="28"/>
              </w:rPr>
              <w:t>viously,</w:t>
            </w:r>
            <w:r w:rsidRPr="00F33F41">
              <w:rPr>
                <w:color w:val="000000" w:themeColor="text1"/>
                <w:sz w:val="28"/>
                <w:szCs w:val="28"/>
              </w:rPr>
              <w:t xml:space="preserve"> th</w:t>
            </w:r>
            <w:ins w:id="10" w:author="Menon, Sunita (NIH/NCI) [C]" w:date="2024-09-27T20:40:00Z" w16du:dateUtc="2024-09-28T00:40:00Z">
              <w:r w:rsidR="00060B24">
                <w:rPr>
                  <w:color w:val="000000" w:themeColor="text1"/>
                  <w:sz w:val="28"/>
                  <w:szCs w:val="28"/>
                </w:rPr>
                <w:t>e</w:t>
              </w:r>
            </w:ins>
            <w:ins w:id="11" w:author="Menon, Sunita (NIH/NCI) [C]" w:date="2024-09-27T20:41:00Z" w16du:dateUtc="2024-09-28T00:41:00Z">
              <w:r w:rsidR="00060B24">
                <w:rPr>
                  <w:color w:val="000000" w:themeColor="text1"/>
                  <w:sz w:val="28"/>
                  <w:szCs w:val="28"/>
                </w:rPr>
                <w:t xml:space="preserve"> system displayed this</w:t>
              </w:r>
            </w:ins>
            <w:del w:id="12" w:author="Menon, Sunita (NIH/NCI) [C]" w:date="2024-09-27T20:40:00Z" w16du:dateUtc="2024-09-28T00:40:00Z">
              <w:r w:rsidRPr="00F33F41" w:rsidDel="00060B24">
                <w:rPr>
                  <w:color w:val="000000" w:themeColor="text1"/>
                  <w:sz w:val="28"/>
                  <w:szCs w:val="28"/>
                </w:rPr>
                <w:delText>is</w:delText>
              </w:r>
            </w:del>
            <w:r w:rsidRPr="00F33F41">
              <w:rPr>
                <w:color w:val="000000" w:themeColor="text1"/>
                <w:sz w:val="28"/>
                <w:szCs w:val="28"/>
              </w:rPr>
              <w:t xml:space="preserve"> </w:t>
            </w:r>
            <w:ins w:id="13" w:author="Menon, Sunita (NIH/NCI) [C]" w:date="2024-09-27T20:41:00Z" w16du:dateUtc="2024-09-28T00:41:00Z">
              <w:r w:rsidR="00060B24">
                <w:rPr>
                  <w:color w:val="000000" w:themeColor="text1"/>
                  <w:sz w:val="28"/>
                  <w:szCs w:val="28"/>
                </w:rPr>
                <w:t xml:space="preserve">only </w:t>
              </w:r>
            </w:ins>
            <w:del w:id="14" w:author="Menon, Sunita (NIH/NCI) [C]" w:date="2024-09-27T20:41:00Z" w16du:dateUtc="2024-09-28T00:41:00Z">
              <w:r w:rsidDel="00060B24">
                <w:rPr>
                  <w:color w:val="000000" w:themeColor="text1"/>
                  <w:sz w:val="28"/>
                  <w:szCs w:val="28"/>
                </w:rPr>
                <w:delText>was</w:delText>
              </w:r>
              <w:r w:rsidRPr="00F33F41" w:rsidDel="00060B24">
                <w:rPr>
                  <w:color w:val="000000" w:themeColor="text1"/>
                  <w:sz w:val="28"/>
                  <w:szCs w:val="28"/>
                </w:rPr>
                <w:delText xml:space="preserve"> </w:delText>
              </w:r>
              <w:r w:rsidR="00A14583" w:rsidDel="00060B24">
                <w:rPr>
                  <w:color w:val="000000" w:themeColor="text1"/>
                  <w:sz w:val="28"/>
                  <w:szCs w:val="28"/>
                </w:rPr>
                <w:delText xml:space="preserve">only </w:delText>
              </w:r>
              <w:r w:rsidR="00F5061D" w:rsidDel="00060B24">
                <w:rPr>
                  <w:color w:val="000000" w:themeColor="text1"/>
                  <w:sz w:val="28"/>
                  <w:szCs w:val="28"/>
                </w:rPr>
                <w:delText>shown</w:delText>
              </w:r>
              <w:r w:rsidRPr="00F33F41" w:rsidDel="00060B24">
                <w:rPr>
                  <w:color w:val="000000" w:themeColor="text1"/>
                  <w:sz w:val="28"/>
                  <w:szCs w:val="28"/>
                </w:rPr>
                <w:delText xml:space="preserve"> </w:delText>
              </w:r>
            </w:del>
            <w:r w:rsidRPr="00F33F41">
              <w:rPr>
                <w:color w:val="000000" w:themeColor="text1"/>
                <w:sz w:val="28"/>
                <w:szCs w:val="28"/>
              </w:rPr>
              <w:t>for Google Cloud and Google Drive.</w:t>
            </w:r>
          </w:p>
          <w:p w14:paraId="0F569357" w14:textId="2FDF1F47" w:rsidR="00D30380" w:rsidRPr="00C556B2" w:rsidRDefault="00D30380" w:rsidP="00F33F41">
            <w:pPr>
              <w:numPr>
                <w:ilvl w:val="1"/>
                <w:numId w:val="2"/>
              </w:numPr>
              <w:jc w:val="both"/>
              <w:rPr>
                <w:color w:val="000000" w:themeColor="text1"/>
                <w:sz w:val="28"/>
                <w:szCs w:val="28"/>
              </w:rPr>
            </w:pPr>
            <w:r>
              <w:rPr>
                <w:b/>
                <w:bCs/>
                <w:color w:val="44546A" w:themeColor="text2"/>
                <w:sz w:val="28"/>
                <w:szCs w:val="28"/>
              </w:rPr>
              <w:t>Account Creation from Register link</w:t>
            </w:r>
            <w:r w:rsidRPr="00C556B2">
              <w:rPr>
                <w:color w:val="000000" w:themeColor="text1"/>
                <w:sz w:val="28"/>
                <w:szCs w:val="28"/>
              </w:rPr>
              <w:t>:</w:t>
            </w:r>
            <w:r>
              <w:rPr>
                <w:color w:val="000000" w:themeColor="text1"/>
                <w:sz w:val="28"/>
                <w:szCs w:val="28"/>
              </w:rPr>
              <w:t xml:space="preserve">  </w:t>
            </w:r>
            <w:r w:rsidR="00A14583" w:rsidRPr="00A14583">
              <w:rPr>
                <w:color w:val="000000" w:themeColor="text1"/>
                <w:sz w:val="28"/>
                <w:szCs w:val="28"/>
              </w:rPr>
              <w:t>Users can now go directly to the Create Account screen by clicking the Register link. Previously, they could access this screen only through the Login page.</w:t>
            </w:r>
          </w:p>
          <w:p w14:paraId="56AA20E4" w14:textId="1E450B4D" w:rsidR="00736C69" w:rsidRPr="00C556B2" w:rsidRDefault="00736C69" w:rsidP="00736C69">
            <w:pPr>
              <w:numPr>
                <w:ilvl w:val="1"/>
                <w:numId w:val="2"/>
              </w:numPr>
              <w:jc w:val="both"/>
              <w:rPr>
                <w:color w:val="000000" w:themeColor="text1"/>
                <w:sz w:val="28"/>
                <w:szCs w:val="28"/>
              </w:rPr>
            </w:pPr>
            <w:r w:rsidRPr="00C556B2">
              <w:rPr>
                <w:b/>
                <w:bCs/>
                <w:color w:val="44546A" w:themeColor="text2"/>
                <w:sz w:val="28"/>
                <w:szCs w:val="28"/>
              </w:rPr>
              <w:t xml:space="preserve">Upload </w:t>
            </w:r>
            <w:r>
              <w:rPr>
                <w:b/>
                <w:bCs/>
                <w:color w:val="44546A" w:themeColor="text2"/>
                <w:sz w:val="28"/>
                <w:szCs w:val="28"/>
              </w:rPr>
              <w:t>UI</w:t>
            </w:r>
            <w:r w:rsidRPr="00C556B2">
              <w:rPr>
                <w:b/>
                <w:bCs/>
                <w:color w:val="44546A" w:themeColor="text2"/>
                <w:sz w:val="28"/>
                <w:szCs w:val="28"/>
              </w:rPr>
              <w:t xml:space="preserve"> redesign</w:t>
            </w:r>
            <w:r>
              <w:rPr>
                <w:color w:val="000000" w:themeColor="text1"/>
                <w:sz w:val="28"/>
                <w:szCs w:val="28"/>
              </w:rPr>
              <w:t xml:space="preserve">: </w:t>
            </w:r>
            <w:r w:rsidRPr="00736C69">
              <w:rPr>
                <w:color w:val="000000" w:themeColor="text1"/>
                <w:sz w:val="28"/>
                <w:szCs w:val="28"/>
              </w:rPr>
              <w:t>Redesign</w:t>
            </w:r>
            <w:r>
              <w:rPr>
                <w:color w:val="000000" w:themeColor="text1"/>
                <w:sz w:val="28"/>
                <w:szCs w:val="28"/>
              </w:rPr>
              <w:t>ed</w:t>
            </w:r>
            <w:r w:rsidRPr="00736C69">
              <w:rPr>
                <w:color w:val="000000" w:themeColor="text1"/>
                <w:sz w:val="28"/>
                <w:szCs w:val="28"/>
              </w:rPr>
              <w:t xml:space="preserve"> the Upload</w:t>
            </w:r>
            <w:r>
              <w:rPr>
                <w:color w:val="000000" w:themeColor="text1"/>
                <w:sz w:val="28"/>
                <w:szCs w:val="28"/>
              </w:rPr>
              <w:t xml:space="preserve"> screens</w:t>
            </w:r>
            <w:r w:rsidRPr="00736C69">
              <w:rPr>
                <w:color w:val="000000" w:themeColor="text1"/>
                <w:sz w:val="28"/>
                <w:szCs w:val="28"/>
              </w:rPr>
              <w:t xml:space="preserve"> to align the </w:t>
            </w:r>
            <w:r>
              <w:rPr>
                <w:color w:val="000000" w:themeColor="text1"/>
                <w:sz w:val="28"/>
                <w:szCs w:val="28"/>
              </w:rPr>
              <w:t xml:space="preserve">navigation and </w:t>
            </w:r>
            <w:r w:rsidRPr="00736C69">
              <w:rPr>
                <w:color w:val="000000" w:themeColor="text1"/>
                <w:sz w:val="28"/>
                <w:szCs w:val="28"/>
              </w:rPr>
              <w:t>layout with the sequence of user actions and improve user intuitiveness and navigability.</w:t>
            </w:r>
          </w:p>
          <w:p w14:paraId="30790A06" w14:textId="7C4BDA85" w:rsidR="00715576" w:rsidRPr="00C556B2" w:rsidRDefault="00715576" w:rsidP="00736C69">
            <w:pPr>
              <w:numPr>
                <w:ilvl w:val="1"/>
                <w:numId w:val="2"/>
              </w:numPr>
              <w:jc w:val="both"/>
              <w:rPr>
                <w:color w:val="000000" w:themeColor="text1"/>
                <w:sz w:val="28"/>
                <w:szCs w:val="28"/>
              </w:rPr>
            </w:pPr>
            <w:r w:rsidRPr="00C556B2">
              <w:rPr>
                <w:b/>
                <w:bCs/>
                <w:color w:val="44546A" w:themeColor="text2"/>
                <w:sz w:val="28"/>
                <w:szCs w:val="28"/>
              </w:rPr>
              <w:t>Sort icon tooltip</w:t>
            </w:r>
            <w:r w:rsidRPr="00C556B2">
              <w:rPr>
                <w:color w:val="000000" w:themeColor="text1"/>
                <w:sz w:val="28"/>
                <w:szCs w:val="28"/>
              </w:rPr>
              <w:t xml:space="preserve">: </w:t>
            </w:r>
            <w:r w:rsidR="009E15C0" w:rsidRPr="009E15C0">
              <w:rPr>
                <w:color w:val="000000" w:themeColor="text1"/>
                <w:sz w:val="28"/>
                <w:szCs w:val="28"/>
              </w:rPr>
              <w:t>A</w:t>
            </w:r>
            <w:r w:rsidR="009E15C0">
              <w:rPr>
                <w:color w:val="000000" w:themeColor="text1"/>
                <w:sz w:val="28"/>
                <w:szCs w:val="28"/>
              </w:rPr>
              <w:t>dded a</w:t>
            </w:r>
            <w:r w:rsidR="009E15C0" w:rsidRPr="009E15C0">
              <w:rPr>
                <w:color w:val="000000" w:themeColor="text1"/>
                <w:sz w:val="28"/>
                <w:szCs w:val="28"/>
              </w:rPr>
              <w:t xml:space="preserve"> tooltip for the sort icons on the Search Results page to provide descriptive text.</w:t>
            </w:r>
          </w:p>
          <w:p w14:paraId="157DDA2D" w14:textId="224F0046" w:rsidR="006F7B9B" w:rsidRPr="00C556B2" w:rsidRDefault="006F7B9B" w:rsidP="00736C69">
            <w:pPr>
              <w:numPr>
                <w:ilvl w:val="1"/>
                <w:numId w:val="2"/>
              </w:numPr>
              <w:jc w:val="both"/>
              <w:rPr>
                <w:color w:val="000000" w:themeColor="text1"/>
                <w:sz w:val="28"/>
                <w:szCs w:val="28"/>
              </w:rPr>
            </w:pPr>
            <w:r w:rsidRPr="00C556B2">
              <w:rPr>
                <w:b/>
                <w:bCs/>
                <w:color w:val="44546A" w:themeColor="text2"/>
                <w:sz w:val="28"/>
                <w:szCs w:val="28"/>
              </w:rPr>
              <w:t>Edit Metadata screen improvement</w:t>
            </w:r>
            <w:r>
              <w:rPr>
                <w:color w:val="000000" w:themeColor="text1"/>
                <w:sz w:val="28"/>
                <w:szCs w:val="28"/>
              </w:rPr>
              <w:t xml:space="preserve">: </w:t>
            </w:r>
            <w:r w:rsidR="009873D3" w:rsidRPr="009873D3">
              <w:rPr>
                <w:color w:val="000000" w:themeColor="text1"/>
                <w:sz w:val="28"/>
                <w:szCs w:val="28"/>
              </w:rPr>
              <w:t>Updated the Edit Metadata screen to clarify the header and increase the text input field size to enable easy entry of descriptive text.</w:t>
            </w:r>
          </w:p>
          <w:p w14:paraId="29DD4A74" w14:textId="31760EDD" w:rsidR="00E70529" w:rsidRPr="00C556B2" w:rsidRDefault="006F7B9B" w:rsidP="00736C69">
            <w:pPr>
              <w:numPr>
                <w:ilvl w:val="1"/>
                <w:numId w:val="2"/>
              </w:numPr>
              <w:jc w:val="both"/>
              <w:rPr>
                <w:color w:val="000000" w:themeColor="text1"/>
                <w:sz w:val="28"/>
                <w:szCs w:val="28"/>
              </w:rPr>
            </w:pPr>
            <w:r>
              <w:rPr>
                <w:b/>
                <w:bCs/>
                <w:color w:val="44546A" w:themeColor="text2"/>
                <w:sz w:val="28"/>
                <w:szCs w:val="28"/>
              </w:rPr>
              <w:lastRenderedPageBreak/>
              <w:t>Error message</w:t>
            </w:r>
            <w:r w:rsidR="00E70529" w:rsidRPr="00C378A4">
              <w:rPr>
                <w:b/>
                <w:bCs/>
                <w:color w:val="44546A" w:themeColor="text2"/>
                <w:sz w:val="28"/>
                <w:szCs w:val="28"/>
              </w:rPr>
              <w:t xml:space="preserve"> </w:t>
            </w:r>
            <w:r w:rsidR="00E70529">
              <w:rPr>
                <w:b/>
                <w:bCs/>
                <w:color w:val="44546A" w:themeColor="text2"/>
                <w:sz w:val="28"/>
                <w:szCs w:val="28"/>
              </w:rPr>
              <w:t>redesign</w:t>
            </w:r>
            <w:r w:rsidR="00E70529" w:rsidRPr="0028181A">
              <w:rPr>
                <w:sz w:val="28"/>
                <w:szCs w:val="28"/>
              </w:rPr>
              <w:t xml:space="preserve">: </w:t>
            </w:r>
            <w:r>
              <w:rPr>
                <w:sz w:val="28"/>
                <w:szCs w:val="28"/>
              </w:rPr>
              <w:t xml:space="preserve">Redesigned the </w:t>
            </w:r>
            <w:ins w:id="15" w:author="Menon, Sunita (NIH/NCI) [C]" w:date="2024-09-27T20:31:00Z" w16du:dateUtc="2024-09-28T00:31:00Z">
              <w:r w:rsidR="001B689F">
                <w:rPr>
                  <w:sz w:val="28"/>
                  <w:szCs w:val="28"/>
                </w:rPr>
                <w:t>success and failure</w:t>
              </w:r>
            </w:ins>
            <w:del w:id="16" w:author="Menon, Sunita (NIH/NCI) [C]" w:date="2024-09-27T20:31:00Z" w16du:dateUtc="2024-09-28T00:31:00Z">
              <w:r w:rsidDel="001B689F">
                <w:rPr>
                  <w:sz w:val="28"/>
                  <w:szCs w:val="28"/>
                </w:rPr>
                <w:delText>error</w:delText>
              </w:r>
            </w:del>
            <w:r>
              <w:rPr>
                <w:sz w:val="28"/>
                <w:szCs w:val="28"/>
              </w:rPr>
              <w:t xml:space="preserve"> messages across the application to align with the new page styles. </w:t>
            </w:r>
          </w:p>
          <w:p w14:paraId="3C80910B" w14:textId="68D5C7CC" w:rsidR="00C263AC" w:rsidRPr="00C556B2" w:rsidRDefault="00C263AC" w:rsidP="00736C69">
            <w:pPr>
              <w:numPr>
                <w:ilvl w:val="1"/>
                <w:numId w:val="2"/>
              </w:numPr>
              <w:jc w:val="both"/>
              <w:rPr>
                <w:color w:val="000000" w:themeColor="text1"/>
                <w:sz w:val="28"/>
                <w:szCs w:val="28"/>
              </w:rPr>
            </w:pPr>
            <w:r>
              <w:rPr>
                <w:b/>
                <w:bCs/>
                <w:color w:val="44546A" w:themeColor="text2"/>
                <w:sz w:val="28"/>
                <w:szCs w:val="28"/>
              </w:rPr>
              <w:t>Link to Portal</w:t>
            </w:r>
            <w:r w:rsidRPr="00C556B2">
              <w:rPr>
                <w:color w:val="000000" w:themeColor="text1"/>
                <w:sz w:val="28"/>
                <w:szCs w:val="28"/>
              </w:rPr>
              <w:t>:</w:t>
            </w:r>
            <w:r>
              <w:rPr>
                <w:color w:val="000000" w:themeColor="text1"/>
                <w:sz w:val="28"/>
                <w:szCs w:val="28"/>
              </w:rPr>
              <w:t xml:space="preserve"> A</w:t>
            </w:r>
            <w:r w:rsidR="009E15C0">
              <w:rPr>
                <w:color w:val="000000" w:themeColor="text1"/>
                <w:sz w:val="28"/>
                <w:szCs w:val="28"/>
              </w:rPr>
              <w:t>dded</w:t>
            </w:r>
            <w:r>
              <w:rPr>
                <w:color w:val="000000" w:themeColor="text1"/>
                <w:sz w:val="28"/>
                <w:szCs w:val="28"/>
              </w:rPr>
              <w:t xml:space="preserve"> </w:t>
            </w:r>
            <w:r w:rsidR="009E15C0">
              <w:rPr>
                <w:color w:val="000000" w:themeColor="text1"/>
                <w:sz w:val="28"/>
                <w:szCs w:val="28"/>
              </w:rPr>
              <w:t xml:space="preserve">a </w:t>
            </w:r>
            <w:r>
              <w:rPr>
                <w:color w:val="000000" w:themeColor="text1"/>
                <w:sz w:val="28"/>
                <w:szCs w:val="28"/>
              </w:rPr>
              <w:t xml:space="preserve">link to the </w:t>
            </w:r>
            <w:r w:rsidR="00972352">
              <w:rPr>
                <w:color w:val="000000" w:themeColor="text1"/>
                <w:sz w:val="28"/>
                <w:szCs w:val="28"/>
              </w:rPr>
              <w:t xml:space="preserve">CRCR </w:t>
            </w:r>
            <w:r>
              <w:rPr>
                <w:color w:val="000000" w:themeColor="text1"/>
                <w:sz w:val="28"/>
                <w:szCs w:val="28"/>
              </w:rPr>
              <w:t xml:space="preserve">Portal from the footer </w:t>
            </w:r>
            <w:r w:rsidR="00846B0D">
              <w:rPr>
                <w:color w:val="000000" w:themeColor="text1"/>
                <w:sz w:val="28"/>
                <w:szCs w:val="28"/>
              </w:rPr>
              <w:t>displayed</w:t>
            </w:r>
            <w:r>
              <w:rPr>
                <w:color w:val="000000" w:themeColor="text1"/>
                <w:sz w:val="28"/>
                <w:szCs w:val="28"/>
              </w:rPr>
              <w:t xml:space="preserve"> </w:t>
            </w:r>
            <w:r w:rsidR="00BF45F0">
              <w:rPr>
                <w:color w:val="000000" w:themeColor="text1"/>
                <w:sz w:val="28"/>
                <w:szCs w:val="28"/>
              </w:rPr>
              <w:t>for</w:t>
            </w:r>
            <w:r>
              <w:rPr>
                <w:color w:val="000000" w:themeColor="text1"/>
                <w:sz w:val="28"/>
                <w:szCs w:val="28"/>
              </w:rPr>
              <w:t xml:space="preserve"> all screens.</w:t>
            </w:r>
          </w:p>
          <w:p w14:paraId="4341E60E" w14:textId="77777777" w:rsidR="00F33F41" w:rsidRDefault="00F33F41" w:rsidP="00C556B2">
            <w:pPr>
              <w:ind w:left="1440"/>
              <w:jc w:val="both"/>
              <w:rPr>
                <w:color w:val="000000" w:themeColor="text1"/>
                <w:sz w:val="28"/>
                <w:szCs w:val="28"/>
              </w:rPr>
            </w:pPr>
          </w:p>
          <w:p w14:paraId="297DFB70" w14:textId="1F7C7B5E" w:rsidR="00E70529" w:rsidRPr="00A72E83" w:rsidRDefault="00E70529" w:rsidP="00736C69">
            <w:pPr>
              <w:numPr>
                <w:ilvl w:val="0"/>
                <w:numId w:val="2"/>
              </w:numPr>
              <w:jc w:val="both"/>
              <w:rPr>
                <w:ins w:id="17" w:author="Menon, Sunita (NIH/NCI) [C]" w:date="2024-09-27T20:42:00Z" w16du:dateUtc="2024-09-28T00:42:00Z"/>
                <w:color w:val="000000" w:themeColor="text1"/>
                <w:sz w:val="28"/>
                <w:szCs w:val="28"/>
                <w:rPrChange w:id="18" w:author="Menon, Sunita (NIH/NCI) [C]" w:date="2024-09-27T20:42:00Z" w16du:dateUtc="2024-09-28T00:42:00Z">
                  <w:rPr>
                    <w:ins w:id="19" w:author="Menon, Sunita (NIH/NCI) [C]" w:date="2024-09-27T20:42:00Z" w16du:dateUtc="2024-09-28T00:42:00Z"/>
                    <w:color w:val="44546A" w:themeColor="text2"/>
                    <w:sz w:val="28"/>
                    <w:szCs w:val="28"/>
                  </w:rPr>
                </w:rPrChange>
              </w:rPr>
            </w:pPr>
            <w:r w:rsidRPr="00A22E91">
              <w:rPr>
                <w:b/>
                <w:bCs/>
                <w:color w:val="44546A" w:themeColor="text2"/>
                <w:sz w:val="28"/>
                <w:szCs w:val="28"/>
              </w:rPr>
              <w:t xml:space="preserve">Operational </w:t>
            </w:r>
            <w:ins w:id="20" w:author="Menon, Sunita (NIH/NCI) [C]" w:date="2024-09-27T20:43:00Z" w16du:dateUtc="2024-09-28T00:43:00Z">
              <w:r w:rsidR="004F7212">
                <w:rPr>
                  <w:b/>
                  <w:bCs/>
                  <w:color w:val="44546A" w:themeColor="text2"/>
                  <w:sz w:val="28"/>
                  <w:szCs w:val="28"/>
                </w:rPr>
                <w:t>I</w:t>
              </w:r>
            </w:ins>
            <w:del w:id="21" w:author="Menon, Sunita (NIH/NCI) [C]" w:date="2024-09-27T20:43:00Z" w16du:dateUtc="2024-09-28T00:43:00Z">
              <w:r w:rsidRPr="00A22E91" w:rsidDel="004F7212">
                <w:rPr>
                  <w:b/>
                  <w:bCs/>
                  <w:color w:val="44546A" w:themeColor="text2"/>
                  <w:sz w:val="28"/>
                  <w:szCs w:val="28"/>
                </w:rPr>
                <w:delText>i</w:delText>
              </w:r>
            </w:del>
            <w:r w:rsidRPr="00A22E91">
              <w:rPr>
                <w:b/>
                <w:bCs/>
                <w:color w:val="44546A" w:themeColor="text2"/>
                <w:sz w:val="28"/>
                <w:szCs w:val="28"/>
              </w:rPr>
              <w:t>mprovements:</w:t>
            </w:r>
            <w:r w:rsidRPr="00BE3E5B">
              <w:rPr>
                <w:color w:val="44546A" w:themeColor="text2"/>
                <w:sz w:val="28"/>
                <w:szCs w:val="28"/>
              </w:rPr>
              <w:t xml:space="preserve"> </w:t>
            </w:r>
          </w:p>
          <w:p w14:paraId="0AF2DD3F" w14:textId="77777777" w:rsidR="00A72E83" w:rsidRPr="00BE3E5B" w:rsidRDefault="00A72E83" w:rsidP="00A72E83">
            <w:pPr>
              <w:ind w:left="720"/>
              <w:jc w:val="both"/>
              <w:rPr>
                <w:color w:val="000000" w:themeColor="text1"/>
                <w:sz w:val="28"/>
                <w:szCs w:val="28"/>
              </w:rPr>
              <w:pPrChange w:id="22" w:author="Menon, Sunita (NIH/NCI) [C]" w:date="2024-09-27T20:42:00Z" w16du:dateUtc="2024-09-28T00:42:00Z">
                <w:pPr>
                  <w:numPr>
                    <w:numId w:val="2"/>
                  </w:numPr>
                  <w:tabs>
                    <w:tab w:val="num" w:pos="720"/>
                  </w:tabs>
                  <w:ind w:left="720" w:hanging="360"/>
                  <w:jc w:val="both"/>
                </w:pPr>
              </w:pPrChange>
            </w:pPr>
          </w:p>
          <w:p w14:paraId="22CF1862" w14:textId="70044869" w:rsidR="001B689F" w:rsidRDefault="001B689F" w:rsidP="00736C69">
            <w:pPr>
              <w:numPr>
                <w:ilvl w:val="1"/>
                <w:numId w:val="2"/>
              </w:numPr>
              <w:rPr>
                <w:ins w:id="23" w:author="Menon, Sunita (NIH/NCI) [C]" w:date="2024-09-27T20:31:00Z" w16du:dateUtc="2024-09-28T00:31:00Z"/>
                <w:color w:val="000000" w:themeColor="text1"/>
                <w:sz w:val="28"/>
                <w:szCs w:val="28"/>
              </w:rPr>
            </w:pPr>
            <w:ins w:id="24" w:author="Menon, Sunita (NIH/NCI) [C]" w:date="2024-09-27T20:32:00Z" w16du:dateUtc="2024-09-28T00:32:00Z">
              <w:r>
                <w:rPr>
                  <w:color w:val="000000" w:themeColor="text1"/>
                  <w:sz w:val="28"/>
                  <w:szCs w:val="28"/>
                </w:rPr>
                <w:t>Rem</w:t>
              </w:r>
            </w:ins>
            <w:ins w:id="25" w:author="Menon, Sunita (NIH/NCI) [C]" w:date="2024-09-27T20:33:00Z" w16du:dateUtc="2024-09-28T00:33:00Z">
              <w:r>
                <w:rPr>
                  <w:color w:val="000000" w:themeColor="text1"/>
                  <w:sz w:val="28"/>
                  <w:szCs w:val="28"/>
                </w:rPr>
                <w:t xml:space="preserve">oved the lag </w:t>
              </w:r>
            </w:ins>
            <w:ins w:id="26" w:author="Menon, Sunita (NIH/NCI) [C]" w:date="2024-09-27T20:37:00Z" w16du:dateUtc="2024-09-28T00:37:00Z">
              <w:r>
                <w:rPr>
                  <w:color w:val="000000" w:themeColor="text1"/>
                  <w:sz w:val="28"/>
                  <w:szCs w:val="28"/>
                </w:rPr>
                <w:t>in</w:t>
              </w:r>
            </w:ins>
            <w:ins w:id="27" w:author="Menon, Sunita (NIH/NCI) [C]" w:date="2024-09-27T20:33:00Z" w16du:dateUtc="2024-09-28T00:33:00Z">
              <w:r>
                <w:rPr>
                  <w:color w:val="000000" w:themeColor="text1"/>
                  <w:sz w:val="28"/>
                  <w:szCs w:val="28"/>
                </w:rPr>
                <w:t xml:space="preserve"> loading the metadata attribute</w:t>
              </w:r>
            </w:ins>
            <w:ins w:id="28" w:author="Menon, Sunita (NIH/NCI) [C]" w:date="2024-09-27T20:36:00Z" w16du:dateUtc="2024-09-28T00:36:00Z">
              <w:r>
                <w:rPr>
                  <w:color w:val="000000" w:themeColor="text1"/>
                  <w:sz w:val="28"/>
                  <w:szCs w:val="28"/>
                </w:rPr>
                <w:t>s</w:t>
              </w:r>
            </w:ins>
            <w:ins w:id="29" w:author="Menon, Sunita (NIH/NCI) [C]" w:date="2024-09-27T20:33:00Z" w16du:dateUtc="2024-09-28T00:33:00Z">
              <w:r>
                <w:rPr>
                  <w:color w:val="000000" w:themeColor="text1"/>
                  <w:sz w:val="28"/>
                  <w:szCs w:val="28"/>
                </w:rPr>
                <w:t xml:space="preserve"> while registering a collection </w:t>
              </w:r>
            </w:ins>
            <w:ins w:id="30" w:author="Menon, Sunita (NIH/NCI) [C]" w:date="2024-09-27T20:34:00Z" w16du:dateUtc="2024-09-28T00:34:00Z">
              <w:r>
                <w:rPr>
                  <w:color w:val="000000" w:themeColor="text1"/>
                  <w:sz w:val="28"/>
                  <w:szCs w:val="28"/>
                </w:rPr>
                <w:t xml:space="preserve">by caching the lookup values and optimizing calls to the backend engine. </w:t>
              </w:r>
            </w:ins>
          </w:p>
          <w:p w14:paraId="6123D379" w14:textId="66C8075B" w:rsidR="00E70529" w:rsidRPr="00C556B2" w:rsidRDefault="001C141A" w:rsidP="00736C69">
            <w:pPr>
              <w:numPr>
                <w:ilvl w:val="1"/>
                <w:numId w:val="2"/>
              </w:numPr>
              <w:rPr>
                <w:color w:val="000000" w:themeColor="text1"/>
                <w:sz w:val="28"/>
                <w:szCs w:val="28"/>
              </w:rPr>
            </w:pPr>
            <w:r w:rsidRPr="00C556B2">
              <w:rPr>
                <w:color w:val="000000" w:themeColor="text1"/>
                <w:sz w:val="28"/>
                <w:szCs w:val="28"/>
              </w:rPr>
              <w:t>Fix</w:t>
            </w:r>
            <w:r>
              <w:rPr>
                <w:color w:val="000000" w:themeColor="text1"/>
                <w:sz w:val="28"/>
                <w:szCs w:val="28"/>
              </w:rPr>
              <w:t>ed</w:t>
            </w:r>
            <w:r w:rsidRPr="00C556B2">
              <w:rPr>
                <w:color w:val="000000" w:themeColor="text1"/>
                <w:sz w:val="28"/>
                <w:szCs w:val="28"/>
              </w:rPr>
              <w:t xml:space="preserve"> security vulnerabilities reported from the GitHub repository</w:t>
            </w:r>
            <w:r w:rsidR="00E70529" w:rsidRPr="001C141A">
              <w:rPr>
                <w:color w:val="1D1C1D"/>
                <w:sz w:val="28"/>
                <w:szCs w:val="28"/>
                <w:shd w:val="clear" w:color="auto" w:fill="FFFFFF"/>
              </w:rPr>
              <w:t>.</w:t>
            </w:r>
          </w:p>
          <w:p w14:paraId="61CCC999" w14:textId="77777777" w:rsidR="00E70529" w:rsidRDefault="00E70529" w:rsidP="005B036C">
            <w:pPr>
              <w:rPr>
                <w:b/>
                <w:bCs/>
                <w:color w:val="44546A" w:themeColor="text2"/>
                <w:sz w:val="28"/>
                <w:szCs w:val="28"/>
                <w:u w:val="single"/>
              </w:rPr>
            </w:pPr>
          </w:p>
          <w:p w14:paraId="6E9DB9D6" w14:textId="77777777" w:rsidR="00E70529" w:rsidRDefault="00E70529" w:rsidP="005B036C">
            <w:pPr>
              <w:rPr>
                <w:b/>
                <w:bCs/>
                <w:color w:val="44546A" w:themeColor="text2"/>
                <w:sz w:val="28"/>
                <w:szCs w:val="28"/>
                <w:u w:val="single"/>
              </w:rPr>
            </w:pPr>
          </w:p>
          <w:p w14:paraId="07DE44D2" w14:textId="77777777" w:rsidR="00E70529" w:rsidRDefault="00E70529" w:rsidP="005B036C">
            <w:pPr>
              <w:rPr>
                <w:b/>
                <w:bCs/>
                <w:color w:val="44546A" w:themeColor="text2"/>
                <w:sz w:val="28"/>
                <w:szCs w:val="28"/>
                <w:u w:val="single"/>
              </w:rPr>
            </w:pPr>
          </w:p>
          <w:p w14:paraId="2D5CB1D9" w14:textId="0C9D4149" w:rsidR="0045095D" w:rsidRDefault="00382320" w:rsidP="005B036C">
            <w:pPr>
              <w:rPr>
                <w:b/>
                <w:bCs/>
                <w:color w:val="44546A" w:themeColor="text2"/>
                <w:sz w:val="28"/>
                <w:szCs w:val="28"/>
                <w:u w:val="single"/>
              </w:rPr>
            </w:pPr>
            <w:r>
              <w:rPr>
                <w:b/>
                <w:bCs/>
                <w:color w:val="44546A" w:themeColor="text2"/>
                <w:sz w:val="28"/>
                <w:szCs w:val="28"/>
                <w:u w:val="single"/>
              </w:rPr>
              <w:t>Release 2.4: July 1</w:t>
            </w:r>
            <w:r w:rsidR="000A412D">
              <w:rPr>
                <w:b/>
                <w:bCs/>
                <w:color w:val="44546A" w:themeColor="text2"/>
                <w:sz w:val="28"/>
                <w:szCs w:val="28"/>
                <w:u w:val="single"/>
              </w:rPr>
              <w:t>2</w:t>
            </w:r>
            <w:r>
              <w:rPr>
                <w:b/>
                <w:bCs/>
                <w:color w:val="44546A" w:themeColor="text2"/>
                <w:sz w:val="28"/>
                <w:szCs w:val="28"/>
                <w:u w:val="single"/>
              </w:rPr>
              <w:t>, 2024</w:t>
            </w:r>
          </w:p>
          <w:p w14:paraId="1D5A08E3" w14:textId="77777777" w:rsidR="00382320" w:rsidRDefault="00382320" w:rsidP="005B036C">
            <w:pPr>
              <w:rPr>
                <w:b/>
                <w:bCs/>
                <w:color w:val="44546A" w:themeColor="text2"/>
                <w:sz w:val="28"/>
                <w:szCs w:val="28"/>
                <w:u w:val="single"/>
              </w:rPr>
            </w:pPr>
          </w:p>
          <w:p w14:paraId="4B8C0832" w14:textId="1FDDC2AA" w:rsidR="00382320" w:rsidRPr="00BE3E5B" w:rsidRDefault="00382320" w:rsidP="00736C69">
            <w:pPr>
              <w:numPr>
                <w:ilvl w:val="0"/>
                <w:numId w:val="2"/>
              </w:numPr>
              <w:jc w:val="both"/>
              <w:rPr>
                <w:color w:val="000000" w:themeColor="text1"/>
                <w:sz w:val="28"/>
                <w:szCs w:val="28"/>
              </w:rPr>
            </w:pPr>
            <w:r>
              <w:rPr>
                <w:b/>
                <w:bCs/>
                <w:color w:val="44546A" w:themeColor="text2"/>
                <w:sz w:val="28"/>
                <w:szCs w:val="28"/>
              </w:rPr>
              <w:t>New Capabilities</w:t>
            </w:r>
            <w:ins w:id="31" w:author="Menon, Sunita (NIH/NCI) [C]" w:date="2024-09-27T20:44:00Z" w16du:dateUtc="2024-09-28T00:44:00Z">
              <w:r w:rsidR="004F7212">
                <w:rPr>
                  <w:b/>
                  <w:bCs/>
                  <w:color w:val="44546A" w:themeColor="text2"/>
                  <w:sz w:val="28"/>
                  <w:szCs w:val="28"/>
                </w:rPr>
                <w:t xml:space="preserve"> and Enhancements</w:t>
              </w:r>
            </w:ins>
            <w:r>
              <w:rPr>
                <w:b/>
                <w:bCs/>
                <w:color w:val="44546A" w:themeColor="text2"/>
                <w:sz w:val="28"/>
                <w:szCs w:val="28"/>
              </w:rPr>
              <w:t>:</w:t>
            </w:r>
          </w:p>
          <w:p w14:paraId="00AEBD1E" w14:textId="77777777" w:rsidR="00382320" w:rsidRPr="00B97520" w:rsidRDefault="00382320" w:rsidP="00B97520">
            <w:pPr>
              <w:ind w:left="1080"/>
              <w:jc w:val="both"/>
              <w:rPr>
                <w:rFonts w:ascii="Calibri" w:hAnsi="Calibri" w:cs="Calibri"/>
                <w:color w:val="4472C4"/>
                <w:sz w:val="20"/>
                <w:szCs w:val="20"/>
              </w:rPr>
            </w:pPr>
          </w:p>
          <w:p w14:paraId="4738325F" w14:textId="1000E073" w:rsidR="00382320" w:rsidRPr="00B97520" w:rsidRDefault="00382320" w:rsidP="00736C69">
            <w:pPr>
              <w:numPr>
                <w:ilvl w:val="1"/>
                <w:numId w:val="2"/>
              </w:numPr>
              <w:jc w:val="both"/>
              <w:rPr>
                <w:color w:val="000000" w:themeColor="text1"/>
                <w:sz w:val="28"/>
                <w:szCs w:val="28"/>
              </w:rPr>
            </w:pPr>
            <w:r w:rsidRPr="00B97520">
              <w:rPr>
                <w:b/>
                <w:bCs/>
                <w:color w:val="44546A" w:themeColor="text2"/>
                <w:sz w:val="28"/>
                <w:szCs w:val="28"/>
              </w:rPr>
              <w:t>Ability to include sub-folders during registration</w:t>
            </w:r>
            <w:r w:rsidRPr="00B97520">
              <w:rPr>
                <w:color w:val="000000" w:themeColor="text1"/>
                <w:sz w:val="28"/>
                <w:szCs w:val="28"/>
              </w:rPr>
              <w:t xml:space="preserve">: Users can now upload </w:t>
            </w:r>
            <w:r w:rsidR="007722DF">
              <w:rPr>
                <w:color w:val="000000" w:themeColor="text1"/>
                <w:sz w:val="28"/>
                <w:szCs w:val="28"/>
              </w:rPr>
              <w:t xml:space="preserve">entire </w:t>
            </w:r>
            <w:r w:rsidRPr="00B97520">
              <w:rPr>
                <w:color w:val="000000" w:themeColor="text1"/>
                <w:sz w:val="28"/>
                <w:szCs w:val="28"/>
              </w:rPr>
              <w:t>sub-folders</w:t>
            </w:r>
            <w:r w:rsidR="007722DF">
              <w:rPr>
                <w:color w:val="000000" w:themeColor="text1"/>
                <w:sz w:val="28"/>
                <w:szCs w:val="28"/>
              </w:rPr>
              <w:t xml:space="preserve"> </w:t>
            </w:r>
            <w:r w:rsidRPr="00B97520">
              <w:rPr>
                <w:color w:val="000000" w:themeColor="text1"/>
                <w:sz w:val="28"/>
                <w:szCs w:val="28"/>
              </w:rPr>
              <w:t xml:space="preserve">while registering a new Asset from AWS S3. Previously, </w:t>
            </w:r>
            <w:r w:rsidR="00E70752">
              <w:rPr>
                <w:color w:val="000000" w:themeColor="text1"/>
                <w:sz w:val="28"/>
                <w:szCs w:val="28"/>
              </w:rPr>
              <w:t>they could only upload files</w:t>
            </w:r>
            <w:r w:rsidR="005D512C">
              <w:rPr>
                <w:color w:val="000000" w:themeColor="text1"/>
                <w:sz w:val="28"/>
                <w:szCs w:val="28"/>
              </w:rPr>
              <w:t xml:space="preserve"> from AWS S3</w:t>
            </w:r>
            <w:r w:rsidR="00E70752">
              <w:rPr>
                <w:color w:val="000000" w:themeColor="text1"/>
                <w:sz w:val="28"/>
                <w:szCs w:val="28"/>
              </w:rPr>
              <w:t xml:space="preserve">. </w:t>
            </w:r>
          </w:p>
          <w:p w14:paraId="51F14E83" w14:textId="6267EE68" w:rsidR="00382320" w:rsidRPr="00B97520" w:rsidRDefault="00382320" w:rsidP="00736C69">
            <w:pPr>
              <w:numPr>
                <w:ilvl w:val="1"/>
                <w:numId w:val="2"/>
              </w:numPr>
              <w:jc w:val="both"/>
              <w:rPr>
                <w:color w:val="000000" w:themeColor="text1"/>
                <w:sz w:val="28"/>
                <w:szCs w:val="28"/>
              </w:rPr>
            </w:pPr>
            <w:r w:rsidRPr="00B97520">
              <w:rPr>
                <w:b/>
                <w:bCs/>
                <w:color w:val="44546A" w:themeColor="text2"/>
                <w:sz w:val="28"/>
                <w:szCs w:val="28"/>
              </w:rPr>
              <w:t>Ability to upload sub-folders to existing Assets</w:t>
            </w:r>
            <w:r w:rsidRPr="00B97520">
              <w:rPr>
                <w:color w:val="000000" w:themeColor="text1"/>
                <w:sz w:val="28"/>
                <w:szCs w:val="28"/>
              </w:rPr>
              <w:t xml:space="preserve">: Users can now upload subfolders to existing Assets from Globus, </w:t>
            </w:r>
            <w:r w:rsidR="008E763C">
              <w:rPr>
                <w:color w:val="000000" w:themeColor="text1"/>
                <w:sz w:val="28"/>
                <w:szCs w:val="28"/>
              </w:rPr>
              <w:t xml:space="preserve">AWS </w:t>
            </w:r>
            <w:r w:rsidRPr="00B97520">
              <w:rPr>
                <w:color w:val="000000" w:themeColor="text1"/>
                <w:sz w:val="28"/>
                <w:szCs w:val="28"/>
              </w:rPr>
              <w:t>S3</w:t>
            </w:r>
            <w:r w:rsidR="008E763C">
              <w:rPr>
                <w:color w:val="000000" w:themeColor="text1"/>
                <w:sz w:val="28"/>
                <w:szCs w:val="28"/>
              </w:rPr>
              <w:t>,</w:t>
            </w:r>
            <w:r w:rsidRPr="00B97520">
              <w:rPr>
                <w:color w:val="000000" w:themeColor="text1"/>
                <w:sz w:val="28"/>
                <w:szCs w:val="28"/>
              </w:rPr>
              <w:t xml:space="preserve"> </w:t>
            </w:r>
            <w:r w:rsidR="005D512C">
              <w:rPr>
                <w:color w:val="000000" w:themeColor="text1"/>
                <w:sz w:val="28"/>
                <w:szCs w:val="28"/>
              </w:rPr>
              <w:t xml:space="preserve">Google Cloud </w:t>
            </w:r>
            <w:r w:rsidRPr="00B97520">
              <w:rPr>
                <w:color w:val="000000" w:themeColor="text1"/>
                <w:sz w:val="28"/>
                <w:szCs w:val="28"/>
              </w:rPr>
              <w:t>and Google Drive</w:t>
            </w:r>
            <w:r w:rsidR="008E763C">
              <w:rPr>
                <w:color w:val="000000" w:themeColor="text1"/>
                <w:sz w:val="28"/>
                <w:szCs w:val="28"/>
              </w:rPr>
              <w:t xml:space="preserve"> endpoints</w:t>
            </w:r>
            <w:r w:rsidRPr="00B97520">
              <w:rPr>
                <w:color w:val="000000" w:themeColor="text1"/>
                <w:sz w:val="28"/>
                <w:szCs w:val="28"/>
              </w:rPr>
              <w:t xml:space="preserve">. </w:t>
            </w:r>
            <w:r w:rsidR="007722DF" w:rsidRPr="00B97520">
              <w:rPr>
                <w:rStyle w:val="Strong"/>
                <w:b w:val="0"/>
                <w:bCs w:val="0"/>
                <w:sz w:val="28"/>
                <w:szCs w:val="28"/>
              </w:rPr>
              <w:t>This eliminates the need</w:t>
            </w:r>
            <w:r w:rsidR="007722DF" w:rsidRPr="00B97520">
              <w:rPr>
                <w:rStyle w:val="fc6omth"/>
                <w:sz w:val="28"/>
                <w:szCs w:val="28"/>
              </w:rPr>
              <w:t xml:space="preserve"> to register an empty subfolder and then upload the files</w:t>
            </w:r>
            <w:r w:rsidR="00E70752" w:rsidRPr="007722DF">
              <w:rPr>
                <w:color w:val="000000" w:themeColor="text1"/>
                <w:sz w:val="28"/>
                <w:szCs w:val="28"/>
              </w:rPr>
              <w:t xml:space="preserve">. </w:t>
            </w:r>
            <w:r w:rsidR="00543634">
              <w:rPr>
                <w:color w:val="000000" w:themeColor="text1"/>
                <w:sz w:val="28"/>
                <w:szCs w:val="28"/>
              </w:rPr>
              <w:t xml:space="preserve">For details, see </w:t>
            </w:r>
            <w:hyperlink r:id="rId6" w:history="1">
              <w:r w:rsidR="00543634" w:rsidRPr="00543634">
                <w:rPr>
                  <w:rStyle w:val="Hyperlink"/>
                  <w:sz w:val="28"/>
                  <w:szCs w:val="28"/>
                </w:rPr>
                <w:t>Uploading Data</w:t>
              </w:r>
            </w:hyperlink>
            <w:r w:rsidR="00543634">
              <w:rPr>
                <w:color w:val="000000" w:themeColor="text1"/>
                <w:sz w:val="28"/>
                <w:szCs w:val="28"/>
              </w:rPr>
              <w:t>.</w:t>
            </w:r>
          </w:p>
          <w:p w14:paraId="315DD5ED" w14:textId="5C7A0D96" w:rsidR="00382320" w:rsidRDefault="004C01D5" w:rsidP="00736C69">
            <w:pPr>
              <w:numPr>
                <w:ilvl w:val="1"/>
                <w:numId w:val="2"/>
              </w:numPr>
              <w:jc w:val="both"/>
              <w:rPr>
                <w:rStyle w:val="apple-converted-space"/>
                <w:color w:val="000000" w:themeColor="text1"/>
                <w:sz w:val="28"/>
                <w:szCs w:val="28"/>
              </w:rPr>
            </w:pPr>
            <w:r>
              <w:rPr>
                <w:b/>
                <w:bCs/>
                <w:color w:val="44546A" w:themeColor="text2"/>
                <w:sz w:val="28"/>
                <w:szCs w:val="28"/>
              </w:rPr>
              <w:t>Option to</w:t>
            </w:r>
            <w:r w:rsidR="00382320" w:rsidRPr="00B97520">
              <w:rPr>
                <w:b/>
                <w:bCs/>
                <w:color w:val="44546A" w:themeColor="text2"/>
                <w:sz w:val="28"/>
                <w:szCs w:val="28"/>
              </w:rPr>
              <w:t xml:space="preserve"> organi</w:t>
            </w:r>
            <w:r>
              <w:rPr>
                <w:b/>
                <w:bCs/>
                <w:color w:val="44546A" w:themeColor="text2"/>
                <w:sz w:val="28"/>
                <w:szCs w:val="28"/>
              </w:rPr>
              <w:t>ze</w:t>
            </w:r>
            <w:r w:rsidR="00382320" w:rsidRPr="00B97520">
              <w:rPr>
                <w:b/>
                <w:bCs/>
                <w:color w:val="44546A" w:themeColor="text2"/>
                <w:sz w:val="28"/>
                <w:szCs w:val="28"/>
              </w:rPr>
              <w:t xml:space="preserve"> data at the download destination</w:t>
            </w:r>
            <w:r w:rsidR="00382320" w:rsidRPr="00B97520">
              <w:rPr>
                <w:color w:val="000000" w:themeColor="text1"/>
                <w:sz w:val="28"/>
                <w:szCs w:val="28"/>
              </w:rPr>
              <w:t xml:space="preserve">:  Users can now replicate the source directory structure or create the </w:t>
            </w:r>
            <w:r w:rsidR="00E70752">
              <w:rPr>
                <w:color w:val="000000" w:themeColor="text1"/>
                <w:sz w:val="28"/>
                <w:szCs w:val="28"/>
              </w:rPr>
              <w:t xml:space="preserve">selected </w:t>
            </w:r>
            <w:r w:rsidR="00382320" w:rsidRPr="00B97520">
              <w:rPr>
                <w:color w:val="000000" w:themeColor="text1"/>
                <w:sz w:val="28"/>
                <w:szCs w:val="28"/>
              </w:rPr>
              <w:t xml:space="preserve">Asset </w:t>
            </w:r>
            <w:r>
              <w:rPr>
                <w:color w:val="000000" w:themeColor="text1"/>
                <w:sz w:val="28"/>
                <w:szCs w:val="28"/>
              </w:rPr>
              <w:t xml:space="preserve">folder at the destination </w:t>
            </w:r>
            <w:r w:rsidR="007722DF">
              <w:rPr>
                <w:color w:val="000000" w:themeColor="text1"/>
                <w:sz w:val="28"/>
                <w:szCs w:val="28"/>
              </w:rPr>
              <w:t xml:space="preserve">endpoint </w:t>
            </w:r>
            <w:r>
              <w:rPr>
                <w:color w:val="000000" w:themeColor="text1"/>
                <w:sz w:val="28"/>
                <w:szCs w:val="28"/>
              </w:rPr>
              <w:t>during downloads</w:t>
            </w:r>
            <w:r w:rsidR="00382320" w:rsidRPr="00B97520">
              <w:rPr>
                <w:color w:val="000000" w:themeColor="text1"/>
                <w:sz w:val="28"/>
                <w:szCs w:val="28"/>
              </w:rPr>
              <w:t xml:space="preserve">. Previously, </w:t>
            </w:r>
            <w:r w:rsidR="007722DF">
              <w:rPr>
                <w:color w:val="000000" w:themeColor="text1"/>
                <w:sz w:val="28"/>
                <w:szCs w:val="28"/>
              </w:rPr>
              <w:t>they</w:t>
            </w:r>
            <w:r w:rsidR="00E70752">
              <w:rPr>
                <w:color w:val="000000" w:themeColor="text1"/>
                <w:sz w:val="28"/>
                <w:szCs w:val="28"/>
              </w:rPr>
              <w:t xml:space="preserve"> could download the files from the</w:t>
            </w:r>
            <w:r w:rsidR="006D7E8C">
              <w:rPr>
                <w:color w:val="000000" w:themeColor="text1"/>
                <w:sz w:val="28"/>
                <w:szCs w:val="28"/>
              </w:rPr>
              <w:t xml:space="preserve"> </w:t>
            </w:r>
            <w:r w:rsidR="00E70752">
              <w:rPr>
                <w:color w:val="000000" w:themeColor="text1"/>
                <w:sz w:val="28"/>
                <w:szCs w:val="28"/>
              </w:rPr>
              <w:t xml:space="preserve">Asset </w:t>
            </w:r>
            <w:r w:rsidR="006D7E8C">
              <w:rPr>
                <w:color w:val="000000" w:themeColor="text1"/>
                <w:sz w:val="28"/>
                <w:szCs w:val="28"/>
              </w:rPr>
              <w:t xml:space="preserve">chosen </w:t>
            </w:r>
            <w:r w:rsidR="007722DF">
              <w:rPr>
                <w:color w:val="000000" w:themeColor="text1"/>
                <w:sz w:val="28"/>
                <w:szCs w:val="28"/>
              </w:rPr>
              <w:t>only</w:t>
            </w:r>
            <w:r w:rsidR="00382320" w:rsidRPr="00B97520">
              <w:rPr>
                <w:color w:val="000000" w:themeColor="text1"/>
                <w:sz w:val="28"/>
                <w:szCs w:val="28"/>
              </w:rPr>
              <w:t xml:space="preserve"> to the destination endpoint</w:t>
            </w:r>
            <w:r w:rsidR="007722DF">
              <w:rPr>
                <w:color w:val="000000" w:themeColor="text1"/>
                <w:sz w:val="28"/>
                <w:szCs w:val="28"/>
              </w:rPr>
              <w:t xml:space="preserve"> itself</w:t>
            </w:r>
            <w:r w:rsidR="00382320" w:rsidRPr="00B97520">
              <w:rPr>
                <w:color w:val="000000" w:themeColor="text1"/>
                <w:sz w:val="28"/>
                <w:szCs w:val="28"/>
              </w:rPr>
              <w:t>.</w:t>
            </w:r>
            <w:r w:rsidR="00382320" w:rsidRPr="00B97520">
              <w:rPr>
                <w:rStyle w:val="apple-converted-space"/>
                <w:color w:val="000000" w:themeColor="text1"/>
                <w:sz w:val="28"/>
                <w:szCs w:val="28"/>
              </w:rPr>
              <w:t> </w:t>
            </w:r>
            <w:r w:rsidR="001F0839">
              <w:rPr>
                <w:rStyle w:val="apple-converted-space"/>
                <w:color w:val="000000" w:themeColor="text1"/>
                <w:sz w:val="28"/>
                <w:szCs w:val="28"/>
              </w:rPr>
              <w:t xml:space="preserve">For details, see </w:t>
            </w:r>
            <w:hyperlink r:id="rId7" w:history="1">
              <w:r w:rsidR="001F0839" w:rsidRPr="001F0839">
                <w:rPr>
                  <w:rStyle w:val="Hyperlink"/>
                  <w:sz w:val="28"/>
                  <w:szCs w:val="28"/>
                </w:rPr>
                <w:t>Downloading Data</w:t>
              </w:r>
            </w:hyperlink>
            <w:r w:rsidR="001F0839">
              <w:rPr>
                <w:rStyle w:val="apple-converted-space"/>
                <w:color w:val="000000" w:themeColor="text1"/>
                <w:sz w:val="28"/>
                <w:szCs w:val="28"/>
              </w:rPr>
              <w:t>.</w:t>
            </w:r>
          </w:p>
          <w:p w14:paraId="4649C332" w14:textId="204BE3DA" w:rsidR="00382320" w:rsidRPr="00382320" w:rsidRDefault="004C01D5" w:rsidP="00736C69">
            <w:pPr>
              <w:numPr>
                <w:ilvl w:val="1"/>
                <w:numId w:val="2"/>
              </w:numPr>
              <w:jc w:val="both"/>
              <w:rPr>
                <w:rStyle w:val="apple-converted-space"/>
                <w:color w:val="000000" w:themeColor="text1"/>
                <w:sz w:val="28"/>
                <w:szCs w:val="28"/>
              </w:rPr>
            </w:pPr>
            <w:r>
              <w:rPr>
                <w:b/>
                <w:bCs/>
                <w:color w:val="44546A" w:themeColor="text2"/>
                <w:sz w:val="28"/>
                <w:szCs w:val="28"/>
              </w:rPr>
              <w:t>U</w:t>
            </w:r>
            <w:r w:rsidRPr="00B97520">
              <w:rPr>
                <w:b/>
                <w:bCs/>
                <w:color w:val="44546A" w:themeColor="text2"/>
                <w:sz w:val="28"/>
                <w:szCs w:val="28"/>
              </w:rPr>
              <w:t>ser notifications</w:t>
            </w:r>
            <w:r>
              <w:rPr>
                <w:b/>
                <w:bCs/>
                <w:color w:val="44546A" w:themeColor="text2"/>
                <w:sz w:val="28"/>
                <w:szCs w:val="28"/>
              </w:rPr>
              <w:t xml:space="preserve"> to indicate transaction completion</w:t>
            </w:r>
            <w:r w:rsidRPr="00B97520">
              <w:rPr>
                <w:b/>
                <w:bCs/>
                <w:color w:val="44546A" w:themeColor="text2"/>
                <w:sz w:val="28"/>
                <w:szCs w:val="28"/>
              </w:rPr>
              <w:t>:</w:t>
            </w:r>
            <w:r w:rsidRPr="004C01D5">
              <w:rPr>
                <w:color w:val="44546A" w:themeColor="text2"/>
                <w:sz w:val="28"/>
                <w:szCs w:val="28"/>
              </w:rPr>
              <w:t xml:space="preserve"> </w:t>
            </w:r>
            <w:r w:rsidR="00E70752" w:rsidRPr="00B97520">
              <w:rPr>
                <w:color w:val="000000" w:themeColor="text1"/>
                <w:sz w:val="28"/>
                <w:szCs w:val="28"/>
              </w:rPr>
              <w:t xml:space="preserve">The system </w:t>
            </w:r>
            <w:r w:rsidR="006D7E8C">
              <w:rPr>
                <w:color w:val="000000" w:themeColor="text1"/>
                <w:sz w:val="28"/>
                <w:szCs w:val="28"/>
              </w:rPr>
              <w:t xml:space="preserve">now </w:t>
            </w:r>
            <w:r w:rsidR="00E70752" w:rsidRPr="00B97520">
              <w:rPr>
                <w:color w:val="000000" w:themeColor="text1"/>
                <w:sz w:val="28"/>
                <w:szCs w:val="28"/>
              </w:rPr>
              <w:t xml:space="preserve">sends </w:t>
            </w:r>
            <w:r w:rsidR="00382320" w:rsidRPr="007268AD">
              <w:rPr>
                <w:color w:val="000000" w:themeColor="text1"/>
                <w:sz w:val="28"/>
                <w:szCs w:val="28"/>
              </w:rPr>
              <w:t xml:space="preserve"> </w:t>
            </w:r>
            <w:r w:rsidR="00382320" w:rsidRPr="00895A62">
              <w:rPr>
                <w:color w:val="000000" w:themeColor="text1"/>
                <w:sz w:val="28"/>
                <w:szCs w:val="28"/>
              </w:rPr>
              <w:t xml:space="preserve">a notification to the user with the </w:t>
            </w:r>
            <w:r w:rsidR="007268AD">
              <w:rPr>
                <w:color w:val="000000" w:themeColor="text1"/>
                <w:sz w:val="28"/>
                <w:szCs w:val="28"/>
              </w:rPr>
              <w:t xml:space="preserve">result </w:t>
            </w:r>
            <w:r w:rsidR="00382320" w:rsidRPr="00895A62">
              <w:rPr>
                <w:color w:val="000000" w:themeColor="text1"/>
                <w:sz w:val="28"/>
                <w:szCs w:val="28"/>
              </w:rPr>
              <w:t xml:space="preserve">status when </w:t>
            </w:r>
            <w:r w:rsidR="00E70752">
              <w:rPr>
                <w:color w:val="000000" w:themeColor="text1"/>
                <w:sz w:val="28"/>
                <w:szCs w:val="28"/>
              </w:rPr>
              <w:t xml:space="preserve">it completes </w:t>
            </w:r>
            <w:r w:rsidR="00382320" w:rsidRPr="00895A62">
              <w:rPr>
                <w:color w:val="000000" w:themeColor="text1"/>
                <w:sz w:val="28"/>
                <w:szCs w:val="28"/>
              </w:rPr>
              <w:t>an upload</w:t>
            </w:r>
            <w:r w:rsidR="007268AD">
              <w:rPr>
                <w:color w:val="000000" w:themeColor="text1"/>
                <w:sz w:val="28"/>
                <w:szCs w:val="28"/>
              </w:rPr>
              <w:t>, download,</w:t>
            </w:r>
            <w:r w:rsidR="00382320" w:rsidRPr="00895A62">
              <w:rPr>
                <w:color w:val="000000" w:themeColor="text1"/>
                <w:sz w:val="28"/>
                <w:szCs w:val="28"/>
              </w:rPr>
              <w:t xml:space="preserve"> or</w:t>
            </w:r>
            <w:r w:rsidR="0030734A">
              <w:rPr>
                <w:color w:val="000000" w:themeColor="text1"/>
                <w:sz w:val="28"/>
                <w:szCs w:val="28"/>
              </w:rPr>
              <w:t xml:space="preserve"> prediction</w:t>
            </w:r>
            <w:r w:rsidR="00382320" w:rsidRPr="00895A62">
              <w:rPr>
                <w:color w:val="000000" w:themeColor="text1"/>
                <w:sz w:val="28"/>
                <w:szCs w:val="28"/>
              </w:rPr>
              <w:t xml:space="preserve"> task.</w:t>
            </w:r>
          </w:p>
          <w:p w14:paraId="7E8BB86A" w14:textId="77777777" w:rsidR="00382320" w:rsidRPr="00B97520" w:rsidRDefault="00382320" w:rsidP="00B97520">
            <w:pPr>
              <w:ind w:left="1080"/>
              <w:jc w:val="both"/>
              <w:rPr>
                <w:color w:val="000000" w:themeColor="text1"/>
                <w:sz w:val="28"/>
                <w:szCs w:val="28"/>
              </w:rPr>
            </w:pPr>
          </w:p>
          <w:p w14:paraId="6617E979" w14:textId="4C114338" w:rsidR="004C01D5" w:rsidRDefault="00382320" w:rsidP="00736C69">
            <w:pPr>
              <w:numPr>
                <w:ilvl w:val="0"/>
                <w:numId w:val="2"/>
              </w:numPr>
              <w:jc w:val="both"/>
              <w:rPr>
                <w:color w:val="000000" w:themeColor="text1"/>
                <w:sz w:val="28"/>
                <w:szCs w:val="28"/>
              </w:rPr>
            </w:pPr>
            <w:r>
              <w:rPr>
                <w:b/>
                <w:bCs/>
                <w:color w:val="44546A" w:themeColor="text2"/>
                <w:sz w:val="28"/>
                <w:szCs w:val="28"/>
              </w:rPr>
              <w:t xml:space="preserve">User Interface </w:t>
            </w:r>
            <w:ins w:id="32" w:author="Menon, Sunita (NIH/NCI) [C]" w:date="2024-09-27T20:43:00Z" w16du:dateUtc="2024-09-28T00:43:00Z">
              <w:r w:rsidR="004F7212">
                <w:rPr>
                  <w:b/>
                  <w:bCs/>
                  <w:color w:val="44546A" w:themeColor="text2"/>
                  <w:sz w:val="28"/>
                  <w:szCs w:val="28"/>
                </w:rPr>
                <w:t>Improvements</w:t>
              </w:r>
            </w:ins>
            <w:del w:id="33" w:author="Menon, Sunita (NIH/NCI) [C]" w:date="2024-09-27T20:43:00Z" w16du:dateUtc="2024-09-28T00:43:00Z">
              <w:r w:rsidR="00F43874" w:rsidDel="004F7212">
                <w:rPr>
                  <w:b/>
                  <w:bCs/>
                  <w:color w:val="44546A" w:themeColor="text2"/>
                  <w:sz w:val="28"/>
                  <w:szCs w:val="28"/>
                </w:rPr>
                <w:delText>E</w:delText>
              </w:r>
              <w:r w:rsidDel="004F7212">
                <w:rPr>
                  <w:b/>
                  <w:bCs/>
                  <w:color w:val="44546A" w:themeColor="text2"/>
                  <w:sz w:val="28"/>
                  <w:szCs w:val="28"/>
                </w:rPr>
                <w:delText>nhancements</w:delText>
              </w:r>
            </w:del>
            <w:r>
              <w:rPr>
                <w:b/>
                <w:bCs/>
                <w:color w:val="44546A" w:themeColor="text2"/>
                <w:sz w:val="28"/>
                <w:szCs w:val="28"/>
              </w:rPr>
              <w:t>:</w:t>
            </w:r>
          </w:p>
          <w:p w14:paraId="7B81E3C4" w14:textId="77777777" w:rsidR="004C01D5" w:rsidRDefault="004C01D5" w:rsidP="00B97520">
            <w:pPr>
              <w:ind w:left="1080"/>
              <w:jc w:val="both"/>
              <w:rPr>
                <w:color w:val="000000" w:themeColor="text1"/>
                <w:sz w:val="28"/>
                <w:szCs w:val="28"/>
              </w:rPr>
            </w:pPr>
          </w:p>
          <w:p w14:paraId="77E4B2DF" w14:textId="1D37AA03" w:rsidR="00382320" w:rsidRPr="00B97520" w:rsidRDefault="00382320" w:rsidP="00736C69">
            <w:pPr>
              <w:numPr>
                <w:ilvl w:val="1"/>
                <w:numId w:val="2"/>
              </w:numPr>
              <w:jc w:val="both"/>
              <w:rPr>
                <w:color w:val="000000" w:themeColor="text1"/>
                <w:sz w:val="28"/>
                <w:szCs w:val="28"/>
              </w:rPr>
            </w:pPr>
            <w:r w:rsidRPr="00B97520">
              <w:rPr>
                <w:b/>
                <w:bCs/>
                <w:color w:val="44546A" w:themeColor="text2"/>
                <w:sz w:val="28"/>
                <w:szCs w:val="28"/>
              </w:rPr>
              <w:t>Upload page improvement:</w:t>
            </w:r>
            <w:r w:rsidRPr="00B97520">
              <w:rPr>
                <w:color w:val="44546A" w:themeColor="text2"/>
                <w:sz w:val="28"/>
                <w:szCs w:val="28"/>
              </w:rPr>
              <w:t xml:space="preserve"> </w:t>
            </w:r>
            <w:r w:rsidRPr="00B97520">
              <w:rPr>
                <w:color w:val="000000" w:themeColor="text1"/>
                <w:sz w:val="28"/>
                <w:szCs w:val="28"/>
              </w:rPr>
              <w:t>Redesign the upload page to eliminate form entry of Asset metadata during bulk upload to prevent duplication.</w:t>
            </w:r>
            <w:r w:rsidRPr="00B97520">
              <w:rPr>
                <w:rStyle w:val="apple-converted-space"/>
                <w:color w:val="000000" w:themeColor="text1"/>
                <w:sz w:val="28"/>
                <w:szCs w:val="28"/>
              </w:rPr>
              <w:t> </w:t>
            </w:r>
          </w:p>
          <w:p w14:paraId="242D0EFE" w14:textId="2D6FD311" w:rsidR="00382320" w:rsidRPr="00B97520" w:rsidRDefault="004C01D5" w:rsidP="00736C69">
            <w:pPr>
              <w:numPr>
                <w:ilvl w:val="1"/>
                <w:numId w:val="2"/>
              </w:numPr>
              <w:jc w:val="both"/>
              <w:rPr>
                <w:color w:val="000000" w:themeColor="text1"/>
                <w:sz w:val="28"/>
                <w:szCs w:val="28"/>
              </w:rPr>
            </w:pPr>
            <w:r w:rsidRPr="00B97520">
              <w:rPr>
                <w:b/>
                <w:bCs/>
                <w:color w:val="44546A" w:themeColor="text2"/>
                <w:sz w:val="28"/>
                <w:szCs w:val="28"/>
              </w:rPr>
              <w:lastRenderedPageBreak/>
              <w:t xml:space="preserve">Use </w:t>
            </w:r>
            <w:r>
              <w:rPr>
                <w:b/>
                <w:bCs/>
                <w:color w:val="44546A" w:themeColor="text2"/>
                <w:sz w:val="28"/>
                <w:szCs w:val="28"/>
              </w:rPr>
              <w:t xml:space="preserve">of </w:t>
            </w:r>
            <w:r w:rsidRPr="00B97520">
              <w:rPr>
                <w:b/>
                <w:bCs/>
                <w:color w:val="44546A" w:themeColor="text2"/>
                <w:sz w:val="28"/>
                <w:szCs w:val="28"/>
              </w:rPr>
              <w:t xml:space="preserve">date pickers for </w:t>
            </w:r>
            <w:r w:rsidR="007268AD">
              <w:rPr>
                <w:b/>
                <w:bCs/>
                <w:color w:val="44546A" w:themeColor="text2"/>
                <w:sz w:val="28"/>
                <w:szCs w:val="28"/>
              </w:rPr>
              <w:t xml:space="preserve">curated </w:t>
            </w:r>
            <w:r w:rsidRPr="00B97520">
              <w:rPr>
                <w:b/>
                <w:bCs/>
                <w:color w:val="44546A" w:themeColor="text2"/>
                <w:sz w:val="28"/>
                <w:szCs w:val="28"/>
              </w:rPr>
              <w:t>date field:</w:t>
            </w:r>
            <w:r w:rsidRPr="004C01D5">
              <w:rPr>
                <w:color w:val="44546A" w:themeColor="text2"/>
                <w:sz w:val="28"/>
                <w:szCs w:val="28"/>
              </w:rPr>
              <w:t xml:space="preserve"> </w:t>
            </w:r>
            <w:r w:rsidR="00382320" w:rsidRPr="00B97520">
              <w:rPr>
                <w:color w:val="000000" w:themeColor="text1"/>
                <w:sz w:val="28"/>
                <w:szCs w:val="28"/>
              </w:rPr>
              <w:t>Enhance</w:t>
            </w:r>
            <w:r>
              <w:rPr>
                <w:color w:val="000000" w:themeColor="text1"/>
                <w:sz w:val="28"/>
                <w:szCs w:val="28"/>
              </w:rPr>
              <w:t>d</w:t>
            </w:r>
            <w:r w:rsidR="00382320" w:rsidRPr="00B97520">
              <w:rPr>
                <w:color w:val="000000" w:themeColor="text1"/>
                <w:sz w:val="28"/>
                <w:szCs w:val="28"/>
              </w:rPr>
              <w:t xml:space="preserve"> the Edit Asset and Upload screens to use date picker for </w:t>
            </w:r>
            <w:r w:rsidR="007268AD">
              <w:rPr>
                <w:color w:val="000000" w:themeColor="text1"/>
                <w:sz w:val="28"/>
                <w:szCs w:val="28"/>
              </w:rPr>
              <w:t>the curated</w:t>
            </w:r>
            <w:r w:rsidR="00382320" w:rsidRPr="00B97520">
              <w:rPr>
                <w:color w:val="000000" w:themeColor="text1"/>
                <w:sz w:val="28"/>
                <w:szCs w:val="28"/>
              </w:rPr>
              <w:t xml:space="preserve"> date field </w:t>
            </w:r>
            <w:r>
              <w:rPr>
                <w:color w:val="000000" w:themeColor="text1"/>
                <w:sz w:val="28"/>
                <w:szCs w:val="28"/>
              </w:rPr>
              <w:t>instead of text fiel</w:t>
            </w:r>
            <w:r w:rsidR="007268AD">
              <w:rPr>
                <w:color w:val="000000" w:themeColor="text1"/>
                <w:sz w:val="28"/>
                <w:szCs w:val="28"/>
              </w:rPr>
              <w:t>d</w:t>
            </w:r>
            <w:r>
              <w:rPr>
                <w:color w:val="000000" w:themeColor="text1"/>
                <w:sz w:val="28"/>
                <w:szCs w:val="28"/>
              </w:rPr>
              <w:t>.</w:t>
            </w:r>
          </w:p>
          <w:p w14:paraId="6FA4E583" w14:textId="6AA447D5" w:rsidR="00382320" w:rsidRDefault="00382320" w:rsidP="00736C69">
            <w:pPr>
              <w:numPr>
                <w:ilvl w:val="1"/>
                <w:numId w:val="2"/>
              </w:numPr>
              <w:jc w:val="both"/>
              <w:rPr>
                <w:color w:val="000000" w:themeColor="text1"/>
                <w:sz w:val="28"/>
                <w:szCs w:val="28"/>
              </w:rPr>
            </w:pPr>
            <w:r w:rsidRPr="00B97520">
              <w:rPr>
                <w:b/>
                <w:bCs/>
                <w:color w:val="44546A" w:themeColor="text2"/>
                <w:sz w:val="28"/>
                <w:szCs w:val="28"/>
              </w:rPr>
              <w:t xml:space="preserve">Redesign </w:t>
            </w:r>
            <w:r w:rsidR="004C01D5" w:rsidRPr="00B97520">
              <w:rPr>
                <w:b/>
                <w:bCs/>
                <w:color w:val="44546A" w:themeColor="text2"/>
                <w:sz w:val="28"/>
                <w:szCs w:val="28"/>
              </w:rPr>
              <w:t>of Program and Study registration</w:t>
            </w:r>
            <w:r w:rsidR="004C01D5">
              <w:rPr>
                <w:b/>
                <w:bCs/>
                <w:color w:val="44546A" w:themeColor="text2"/>
                <w:sz w:val="28"/>
                <w:szCs w:val="28"/>
              </w:rPr>
              <w:t xml:space="preserve"> page</w:t>
            </w:r>
            <w:r w:rsidR="004C01D5">
              <w:rPr>
                <w:color w:val="000000" w:themeColor="text1"/>
                <w:sz w:val="28"/>
                <w:szCs w:val="28"/>
              </w:rPr>
              <w:t xml:space="preserve">: Redesigned </w:t>
            </w:r>
            <w:r w:rsidRPr="00B97520">
              <w:rPr>
                <w:color w:val="000000" w:themeColor="text1"/>
                <w:sz w:val="28"/>
                <w:szCs w:val="28"/>
              </w:rPr>
              <w:t xml:space="preserve">the registration pages for Program and Study to align with the new </w:t>
            </w:r>
            <w:r w:rsidR="004C01D5" w:rsidRPr="004C01D5">
              <w:rPr>
                <w:color w:val="000000" w:themeColor="text1"/>
                <w:sz w:val="28"/>
                <w:szCs w:val="28"/>
              </w:rPr>
              <w:t>CRCR</w:t>
            </w:r>
            <w:r w:rsidR="004C01D5">
              <w:rPr>
                <w:color w:val="000000" w:themeColor="text1"/>
                <w:sz w:val="28"/>
                <w:szCs w:val="28"/>
              </w:rPr>
              <w:t xml:space="preserve"> Portal </w:t>
            </w:r>
            <w:r w:rsidRPr="00B97520">
              <w:rPr>
                <w:color w:val="000000" w:themeColor="text1"/>
                <w:sz w:val="28"/>
                <w:szCs w:val="28"/>
              </w:rPr>
              <w:t>UI and  make it more intuitive and user</w:t>
            </w:r>
            <w:r w:rsidR="00E70752">
              <w:rPr>
                <w:color w:val="000000" w:themeColor="text1"/>
                <w:sz w:val="28"/>
                <w:szCs w:val="28"/>
              </w:rPr>
              <w:t>-</w:t>
            </w:r>
            <w:r w:rsidRPr="00B97520">
              <w:rPr>
                <w:color w:val="000000" w:themeColor="text1"/>
                <w:sz w:val="28"/>
                <w:szCs w:val="28"/>
              </w:rPr>
              <w:t>friendly.</w:t>
            </w:r>
          </w:p>
          <w:p w14:paraId="72157411" w14:textId="2E5B4DB7" w:rsidR="005E4D29" w:rsidRPr="00B97520" w:rsidRDefault="005E4D29" w:rsidP="00736C69">
            <w:pPr>
              <w:numPr>
                <w:ilvl w:val="1"/>
                <w:numId w:val="2"/>
              </w:numPr>
              <w:jc w:val="both"/>
              <w:rPr>
                <w:color w:val="000000" w:themeColor="text1"/>
                <w:sz w:val="28"/>
                <w:szCs w:val="28"/>
              </w:rPr>
            </w:pPr>
            <w:r>
              <w:rPr>
                <w:b/>
                <w:bCs/>
                <w:color w:val="44546A" w:themeColor="text2"/>
                <w:sz w:val="28"/>
                <w:szCs w:val="28"/>
              </w:rPr>
              <w:t>Twitter logo update</w:t>
            </w:r>
            <w:r w:rsidRPr="00B97520">
              <w:rPr>
                <w:color w:val="000000" w:themeColor="text1"/>
                <w:sz w:val="28"/>
                <w:szCs w:val="28"/>
              </w:rPr>
              <w:t>:</w:t>
            </w:r>
            <w:r>
              <w:rPr>
                <w:color w:val="000000" w:themeColor="text1"/>
                <w:sz w:val="28"/>
                <w:szCs w:val="28"/>
              </w:rPr>
              <w:t xml:space="preserve"> Updated twitter logo to the new ‘X’ logo.</w:t>
            </w:r>
          </w:p>
          <w:p w14:paraId="2405B81F" w14:textId="77777777" w:rsidR="00382320" w:rsidRDefault="00382320" w:rsidP="00382320">
            <w:pPr>
              <w:rPr>
                <w:rFonts w:ascii="Calibri" w:hAnsi="Calibri" w:cs="Calibri"/>
                <w:color w:val="212121"/>
                <w:sz w:val="20"/>
                <w:szCs w:val="20"/>
              </w:rPr>
            </w:pPr>
            <w:r>
              <w:rPr>
                <w:rFonts w:ascii="Calibri" w:hAnsi="Calibri" w:cs="Calibri"/>
                <w:color w:val="212121"/>
                <w:sz w:val="22"/>
                <w:szCs w:val="22"/>
              </w:rPr>
              <w:t> </w:t>
            </w:r>
          </w:p>
          <w:p w14:paraId="4CD70FDA" w14:textId="77777777" w:rsidR="00382320" w:rsidRDefault="00382320" w:rsidP="005B036C">
            <w:pPr>
              <w:rPr>
                <w:b/>
                <w:bCs/>
                <w:color w:val="44546A" w:themeColor="text2"/>
                <w:sz w:val="28"/>
                <w:szCs w:val="28"/>
                <w:u w:val="single"/>
              </w:rPr>
            </w:pPr>
          </w:p>
          <w:p w14:paraId="2656DC78" w14:textId="77777777" w:rsidR="00382320" w:rsidRDefault="00382320" w:rsidP="0045095D">
            <w:pPr>
              <w:rPr>
                <w:b/>
                <w:bCs/>
                <w:color w:val="44546A" w:themeColor="text2"/>
                <w:sz w:val="28"/>
                <w:szCs w:val="28"/>
                <w:u w:val="single"/>
              </w:rPr>
            </w:pPr>
          </w:p>
          <w:p w14:paraId="78B784D1" w14:textId="37969174" w:rsidR="0045095D" w:rsidRDefault="0045095D" w:rsidP="0045095D">
            <w:pPr>
              <w:rPr>
                <w:b/>
                <w:bCs/>
                <w:color w:val="44546A" w:themeColor="text2"/>
                <w:sz w:val="28"/>
                <w:szCs w:val="28"/>
                <w:u w:val="single"/>
              </w:rPr>
            </w:pPr>
            <w:r>
              <w:rPr>
                <w:b/>
                <w:bCs/>
                <w:color w:val="44546A" w:themeColor="text2"/>
                <w:sz w:val="28"/>
                <w:szCs w:val="28"/>
                <w:u w:val="single"/>
              </w:rPr>
              <w:t>Release 2.</w:t>
            </w:r>
            <w:r w:rsidR="00361653">
              <w:rPr>
                <w:b/>
                <w:bCs/>
                <w:color w:val="44546A" w:themeColor="text2"/>
                <w:sz w:val="28"/>
                <w:szCs w:val="28"/>
                <w:u w:val="single"/>
              </w:rPr>
              <w:t>3</w:t>
            </w:r>
            <w:r>
              <w:rPr>
                <w:b/>
                <w:bCs/>
                <w:color w:val="44546A" w:themeColor="text2"/>
                <w:sz w:val="28"/>
                <w:szCs w:val="28"/>
                <w:u w:val="single"/>
              </w:rPr>
              <w:t>: Ma</w:t>
            </w:r>
            <w:r w:rsidR="00C378A4">
              <w:rPr>
                <w:b/>
                <w:bCs/>
                <w:color w:val="44546A" w:themeColor="text2"/>
                <w:sz w:val="28"/>
                <w:szCs w:val="28"/>
                <w:u w:val="single"/>
              </w:rPr>
              <w:t>y</w:t>
            </w:r>
            <w:r>
              <w:rPr>
                <w:b/>
                <w:bCs/>
                <w:color w:val="44546A" w:themeColor="text2"/>
                <w:sz w:val="28"/>
                <w:szCs w:val="28"/>
                <w:u w:val="single"/>
              </w:rPr>
              <w:t xml:space="preserve"> </w:t>
            </w:r>
            <w:r w:rsidR="00C378A4">
              <w:rPr>
                <w:b/>
                <w:bCs/>
                <w:color w:val="44546A" w:themeColor="text2"/>
                <w:sz w:val="28"/>
                <w:szCs w:val="28"/>
                <w:u w:val="single"/>
              </w:rPr>
              <w:t>9</w:t>
            </w:r>
            <w:r>
              <w:rPr>
                <w:b/>
                <w:bCs/>
                <w:color w:val="44546A" w:themeColor="text2"/>
                <w:sz w:val="28"/>
                <w:szCs w:val="28"/>
                <w:u w:val="single"/>
              </w:rPr>
              <w:t>, 2024</w:t>
            </w:r>
          </w:p>
          <w:p w14:paraId="336F40CF" w14:textId="77777777" w:rsidR="0045095D" w:rsidRDefault="0045095D" w:rsidP="0045095D">
            <w:pPr>
              <w:rPr>
                <w:b/>
                <w:bCs/>
                <w:color w:val="44546A" w:themeColor="text2"/>
                <w:sz w:val="28"/>
                <w:szCs w:val="28"/>
                <w:u w:val="single"/>
              </w:rPr>
            </w:pPr>
          </w:p>
          <w:p w14:paraId="04BCECC2" w14:textId="77777777" w:rsidR="002A0AE2" w:rsidRPr="00BE3E5B" w:rsidRDefault="002A0AE2" w:rsidP="00736C69">
            <w:pPr>
              <w:numPr>
                <w:ilvl w:val="0"/>
                <w:numId w:val="2"/>
              </w:numPr>
              <w:jc w:val="both"/>
              <w:rPr>
                <w:color w:val="000000" w:themeColor="text1"/>
                <w:sz w:val="28"/>
                <w:szCs w:val="28"/>
              </w:rPr>
            </w:pPr>
            <w:r>
              <w:rPr>
                <w:b/>
                <w:bCs/>
                <w:color w:val="44546A" w:themeColor="text2"/>
                <w:sz w:val="28"/>
                <w:szCs w:val="28"/>
              </w:rPr>
              <w:t>New Capabilities:</w:t>
            </w:r>
          </w:p>
          <w:p w14:paraId="13C74E6E" w14:textId="16DF523A" w:rsidR="0045095D" w:rsidRPr="00C378A4" w:rsidRDefault="0045095D" w:rsidP="00736C69">
            <w:pPr>
              <w:numPr>
                <w:ilvl w:val="1"/>
                <w:numId w:val="2"/>
              </w:numPr>
              <w:jc w:val="both"/>
              <w:rPr>
                <w:color w:val="000000" w:themeColor="text1"/>
                <w:sz w:val="28"/>
                <w:szCs w:val="28"/>
              </w:rPr>
            </w:pPr>
            <w:r w:rsidRPr="00C378A4">
              <w:rPr>
                <w:b/>
                <w:bCs/>
                <w:color w:val="44546A" w:themeColor="text2"/>
                <w:sz w:val="28"/>
                <w:szCs w:val="28"/>
              </w:rPr>
              <w:t xml:space="preserve">Ability to upload </w:t>
            </w:r>
            <w:r w:rsidR="00274A24">
              <w:rPr>
                <w:b/>
                <w:bCs/>
                <w:color w:val="44546A" w:themeColor="text2"/>
                <w:sz w:val="28"/>
                <w:szCs w:val="28"/>
              </w:rPr>
              <w:t>A</w:t>
            </w:r>
            <w:r w:rsidRPr="00C378A4">
              <w:rPr>
                <w:b/>
                <w:bCs/>
                <w:color w:val="44546A" w:themeColor="text2"/>
                <w:sz w:val="28"/>
                <w:szCs w:val="28"/>
              </w:rPr>
              <w:t>sset sub-folders</w:t>
            </w:r>
            <w:r w:rsidRPr="00C378A4">
              <w:rPr>
                <w:color w:val="000000" w:themeColor="text1"/>
                <w:sz w:val="28"/>
                <w:szCs w:val="28"/>
              </w:rPr>
              <w:t xml:space="preserve">: </w:t>
            </w:r>
            <w:r w:rsidR="00361653" w:rsidRPr="00C378A4">
              <w:rPr>
                <w:color w:val="000000" w:themeColor="text1"/>
                <w:sz w:val="28"/>
                <w:szCs w:val="28"/>
              </w:rPr>
              <w:t xml:space="preserve">Users can now register Assets containing sub-folders while performing this task </w:t>
            </w:r>
            <w:r w:rsidRPr="00C378A4">
              <w:rPr>
                <w:color w:val="000000" w:themeColor="text1"/>
                <w:sz w:val="28"/>
                <w:szCs w:val="28"/>
              </w:rPr>
              <w:t xml:space="preserve">through Globus. </w:t>
            </w:r>
            <w:r w:rsidR="00361653" w:rsidRPr="00C378A4">
              <w:rPr>
                <w:color w:val="000000" w:themeColor="text1"/>
                <w:sz w:val="28"/>
                <w:szCs w:val="28"/>
              </w:rPr>
              <w:t xml:space="preserve">Previously, </w:t>
            </w:r>
            <w:r w:rsidR="00C22EF7" w:rsidRPr="00C378A4">
              <w:rPr>
                <w:color w:val="000000" w:themeColor="text1"/>
                <w:sz w:val="28"/>
                <w:szCs w:val="28"/>
              </w:rPr>
              <w:t>they</w:t>
            </w:r>
            <w:r w:rsidR="00361653" w:rsidRPr="00C378A4">
              <w:rPr>
                <w:color w:val="000000" w:themeColor="text1"/>
                <w:sz w:val="28"/>
                <w:szCs w:val="28"/>
              </w:rPr>
              <w:t xml:space="preserve"> could only register the files </w:t>
            </w:r>
            <w:r w:rsidR="000F7120">
              <w:rPr>
                <w:color w:val="000000" w:themeColor="text1"/>
                <w:sz w:val="28"/>
                <w:szCs w:val="28"/>
              </w:rPr>
              <w:t xml:space="preserve">directly </w:t>
            </w:r>
            <w:r w:rsidR="00361653" w:rsidRPr="00C378A4">
              <w:rPr>
                <w:color w:val="000000" w:themeColor="text1"/>
                <w:sz w:val="28"/>
                <w:szCs w:val="28"/>
              </w:rPr>
              <w:t>contained within the Asset. </w:t>
            </w:r>
          </w:p>
          <w:p w14:paraId="60188D14" w14:textId="1F0A949E" w:rsidR="0045095D" w:rsidRPr="00C378A4" w:rsidRDefault="0045095D" w:rsidP="00736C69">
            <w:pPr>
              <w:numPr>
                <w:ilvl w:val="1"/>
                <w:numId w:val="2"/>
              </w:numPr>
              <w:jc w:val="both"/>
              <w:rPr>
                <w:color w:val="000000" w:themeColor="text1"/>
                <w:sz w:val="28"/>
                <w:szCs w:val="28"/>
              </w:rPr>
            </w:pPr>
            <w:r w:rsidRPr="00C378A4">
              <w:rPr>
                <w:b/>
                <w:bCs/>
                <w:color w:val="44546A" w:themeColor="text2"/>
                <w:sz w:val="28"/>
                <w:szCs w:val="28"/>
              </w:rPr>
              <w:t>Ability to set the curation status through the user interface</w:t>
            </w:r>
            <w:r w:rsidRPr="00C378A4">
              <w:rPr>
                <w:color w:val="000000" w:themeColor="text1"/>
                <w:sz w:val="28"/>
                <w:szCs w:val="28"/>
              </w:rPr>
              <w:t xml:space="preserve">: </w:t>
            </w:r>
            <w:r w:rsidR="00A22E91">
              <w:rPr>
                <w:color w:val="000000" w:themeColor="text1"/>
                <w:sz w:val="28"/>
                <w:szCs w:val="28"/>
              </w:rPr>
              <w:t>MoDaC data r</w:t>
            </w:r>
            <w:r w:rsidRPr="00C378A4">
              <w:rPr>
                <w:color w:val="000000" w:themeColor="text1"/>
                <w:sz w:val="28"/>
                <w:szCs w:val="28"/>
              </w:rPr>
              <w:t xml:space="preserve">eview committee members </w:t>
            </w:r>
            <w:r w:rsidR="00361653" w:rsidRPr="00C378A4">
              <w:rPr>
                <w:color w:val="000000" w:themeColor="text1"/>
                <w:sz w:val="28"/>
                <w:szCs w:val="28"/>
              </w:rPr>
              <w:t xml:space="preserve">can now </w:t>
            </w:r>
            <w:r w:rsidRPr="00C378A4">
              <w:rPr>
                <w:color w:val="000000" w:themeColor="text1"/>
                <w:sz w:val="28"/>
                <w:szCs w:val="28"/>
              </w:rPr>
              <w:t xml:space="preserve">change the curation status of an Asset through the web interface. </w:t>
            </w:r>
            <w:r w:rsidR="005331D6" w:rsidRPr="00C378A4">
              <w:rPr>
                <w:color w:val="000000" w:themeColor="text1"/>
                <w:sz w:val="28"/>
                <w:szCs w:val="28"/>
              </w:rPr>
              <w:t xml:space="preserve">This </w:t>
            </w:r>
            <w:r w:rsidR="000F5EEA">
              <w:rPr>
                <w:color w:val="000000" w:themeColor="text1"/>
                <w:sz w:val="28"/>
                <w:szCs w:val="28"/>
              </w:rPr>
              <w:t xml:space="preserve">capability </w:t>
            </w:r>
            <w:r w:rsidR="005331D6" w:rsidRPr="00C378A4">
              <w:rPr>
                <w:color w:val="000000" w:themeColor="text1"/>
                <w:sz w:val="28"/>
                <w:szCs w:val="28"/>
              </w:rPr>
              <w:t>enable</w:t>
            </w:r>
            <w:r w:rsidR="00DA445C" w:rsidRPr="00C378A4">
              <w:rPr>
                <w:color w:val="000000" w:themeColor="text1"/>
                <w:sz w:val="28"/>
                <w:szCs w:val="28"/>
              </w:rPr>
              <w:t>s</w:t>
            </w:r>
            <w:r w:rsidR="005331D6" w:rsidRPr="00C378A4">
              <w:rPr>
                <w:color w:val="000000" w:themeColor="text1"/>
                <w:sz w:val="28"/>
                <w:szCs w:val="28"/>
              </w:rPr>
              <w:t xml:space="preserve"> the</w:t>
            </w:r>
            <w:r w:rsidR="00DA445C" w:rsidRPr="00C378A4">
              <w:rPr>
                <w:color w:val="000000" w:themeColor="text1"/>
                <w:sz w:val="28"/>
                <w:szCs w:val="28"/>
              </w:rPr>
              <w:t>m</w:t>
            </w:r>
            <w:r w:rsidR="005331D6" w:rsidRPr="00C378A4">
              <w:rPr>
                <w:color w:val="000000" w:themeColor="text1"/>
                <w:sz w:val="28"/>
                <w:szCs w:val="28"/>
              </w:rPr>
              <w:t xml:space="preserve"> to set the curation status to </w:t>
            </w:r>
            <w:r w:rsidR="005331D6" w:rsidRPr="000F5EEA">
              <w:rPr>
                <w:i/>
                <w:iCs/>
                <w:color w:val="000000" w:themeColor="text1"/>
                <w:sz w:val="28"/>
                <w:szCs w:val="28"/>
              </w:rPr>
              <w:t>Pending</w:t>
            </w:r>
            <w:r w:rsidR="005331D6" w:rsidRPr="00C378A4">
              <w:rPr>
                <w:color w:val="000000" w:themeColor="text1"/>
                <w:sz w:val="28"/>
                <w:szCs w:val="28"/>
              </w:rPr>
              <w:t xml:space="preserve"> or </w:t>
            </w:r>
            <w:r w:rsidR="005331D6" w:rsidRPr="000F5EEA">
              <w:rPr>
                <w:i/>
                <w:iCs/>
                <w:color w:val="000000" w:themeColor="text1"/>
                <w:sz w:val="28"/>
                <w:szCs w:val="28"/>
              </w:rPr>
              <w:t>Curated</w:t>
            </w:r>
            <w:r w:rsidR="005331D6" w:rsidRPr="00C378A4">
              <w:rPr>
                <w:color w:val="000000" w:themeColor="text1"/>
                <w:sz w:val="28"/>
                <w:szCs w:val="28"/>
              </w:rPr>
              <w:t xml:space="preserve"> based on the review stage and outcome. </w:t>
            </w:r>
            <w:r w:rsidRPr="00C378A4">
              <w:rPr>
                <w:color w:val="000000" w:themeColor="text1"/>
                <w:sz w:val="28"/>
                <w:szCs w:val="28"/>
              </w:rPr>
              <w:t xml:space="preserve">Previously, this needed to be done by the </w:t>
            </w:r>
            <w:r w:rsidR="000F5EEA">
              <w:rPr>
                <w:color w:val="000000" w:themeColor="text1"/>
                <w:sz w:val="28"/>
                <w:szCs w:val="28"/>
              </w:rPr>
              <w:t xml:space="preserve">MoDaC </w:t>
            </w:r>
            <w:r w:rsidRPr="00C378A4">
              <w:rPr>
                <w:color w:val="000000" w:themeColor="text1"/>
                <w:sz w:val="28"/>
                <w:szCs w:val="28"/>
              </w:rPr>
              <w:t>system administrators from the backend.</w:t>
            </w:r>
            <w:r w:rsidRPr="00C378A4">
              <w:rPr>
                <w:rStyle w:val="apple-converted-space"/>
                <w:color w:val="000000" w:themeColor="text1"/>
                <w:sz w:val="28"/>
                <w:szCs w:val="28"/>
              </w:rPr>
              <w:t> </w:t>
            </w:r>
          </w:p>
          <w:p w14:paraId="7ACEA324" w14:textId="77777777" w:rsidR="002A0AE2" w:rsidRPr="00BE3E5B" w:rsidRDefault="002A0AE2" w:rsidP="00736C69">
            <w:pPr>
              <w:numPr>
                <w:ilvl w:val="0"/>
                <w:numId w:val="2"/>
              </w:numPr>
              <w:jc w:val="both"/>
              <w:rPr>
                <w:color w:val="000000" w:themeColor="text1"/>
                <w:sz w:val="28"/>
                <w:szCs w:val="28"/>
              </w:rPr>
            </w:pPr>
            <w:r>
              <w:rPr>
                <w:b/>
                <w:bCs/>
                <w:color w:val="44546A" w:themeColor="text2"/>
                <w:sz w:val="28"/>
                <w:szCs w:val="28"/>
              </w:rPr>
              <w:t>User Interface enhancements:</w:t>
            </w:r>
          </w:p>
          <w:p w14:paraId="75495733" w14:textId="2559A2FE" w:rsidR="00361653" w:rsidRPr="00C378A4" w:rsidRDefault="0045095D" w:rsidP="00736C69">
            <w:pPr>
              <w:numPr>
                <w:ilvl w:val="1"/>
                <w:numId w:val="2"/>
              </w:numPr>
              <w:jc w:val="both"/>
              <w:rPr>
                <w:color w:val="000000" w:themeColor="text1"/>
                <w:sz w:val="28"/>
                <w:szCs w:val="28"/>
              </w:rPr>
            </w:pPr>
            <w:r w:rsidRPr="00C378A4">
              <w:rPr>
                <w:b/>
                <w:bCs/>
                <w:color w:val="44546A" w:themeColor="text2"/>
                <w:sz w:val="28"/>
                <w:szCs w:val="28"/>
              </w:rPr>
              <w:t xml:space="preserve">Asset </w:t>
            </w:r>
            <w:r w:rsidR="00361653" w:rsidRPr="00C378A4">
              <w:rPr>
                <w:b/>
                <w:bCs/>
                <w:color w:val="44546A" w:themeColor="text2"/>
                <w:sz w:val="28"/>
                <w:szCs w:val="28"/>
              </w:rPr>
              <w:t>D</w:t>
            </w:r>
            <w:r w:rsidRPr="00C378A4">
              <w:rPr>
                <w:b/>
                <w:bCs/>
                <w:color w:val="44546A" w:themeColor="text2"/>
                <w:sz w:val="28"/>
                <w:szCs w:val="28"/>
              </w:rPr>
              <w:t xml:space="preserve">etails page </w:t>
            </w:r>
            <w:r w:rsidR="00D64CB5" w:rsidRPr="00C378A4">
              <w:rPr>
                <w:b/>
                <w:bCs/>
                <w:color w:val="44546A" w:themeColor="text2"/>
                <w:sz w:val="28"/>
                <w:szCs w:val="28"/>
              </w:rPr>
              <w:t>improvements</w:t>
            </w:r>
            <w:r w:rsidRPr="00C378A4">
              <w:rPr>
                <w:color w:val="000000" w:themeColor="text1"/>
                <w:sz w:val="28"/>
                <w:szCs w:val="28"/>
              </w:rPr>
              <w:t xml:space="preserve">: </w:t>
            </w:r>
          </w:p>
          <w:p w14:paraId="4CDEF9E5" w14:textId="4603C72B" w:rsidR="00361653" w:rsidRPr="00C378A4" w:rsidRDefault="00D64CB5" w:rsidP="00736C69">
            <w:pPr>
              <w:numPr>
                <w:ilvl w:val="2"/>
                <w:numId w:val="2"/>
              </w:numPr>
              <w:jc w:val="both"/>
              <w:rPr>
                <w:color w:val="000000" w:themeColor="text1"/>
                <w:sz w:val="28"/>
                <w:szCs w:val="28"/>
              </w:rPr>
            </w:pPr>
            <w:r w:rsidRPr="00C378A4">
              <w:rPr>
                <w:color w:val="000000" w:themeColor="text1"/>
                <w:sz w:val="28"/>
                <w:szCs w:val="28"/>
              </w:rPr>
              <w:t xml:space="preserve">Asset </w:t>
            </w:r>
            <w:r w:rsidR="000F5EEA">
              <w:rPr>
                <w:color w:val="000000" w:themeColor="text1"/>
                <w:sz w:val="28"/>
                <w:szCs w:val="28"/>
              </w:rPr>
              <w:t>Details p</w:t>
            </w:r>
            <w:r w:rsidRPr="00C378A4">
              <w:rPr>
                <w:color w:val="000000" w:themeColor="text1"/>
                <w:sz w:val="28"/>
                <w:szCs w:val="28"/>
              </w:rPr>
              <w:t xml:space="preserve">age </w:t>
            </w:r>
            <w:r w:rsidR="000F5EEA">
              <w:rPr>
                <w:color w:val="000000" w:themeColor="text1"/>
                <w:sz w:val="28"/>
                <w:szCs w:val="28"/>
              </w:rPr>
              <w:t>will</w:t>
            </w:r>
            <w:r w:rsidRPr="00C378A4">
              <w:rPr>
                <w:color w:val="000000" w:themeColor="text1"/>
                <w:sz w:val="28"/>
                <w:szCs w:val="28"/>
              </w:rPr>
              <w:t xml:space="preserve"> display the </w:t>
            </w:r>
            <w:r w:rsidRPr="000F5EEA">
              <w:rPr>
                <w:i/>
                <w:iCs/>
                <w:color w:val="000000" w:themeColor="text1"/>
                <w:sz w:val="28"/>
                <w:szCs w:val="28"/>
              </w:rPr>
              <w:t>File System</w:t>
            </w:r>
            <w:r w:rsidRPr="00C378A4">
              <w:rPr>
                <w:color w:val="000000" w:themeColor="text1"/>
                <w:sz w:val="28"/>
                <w:szCs w:val="28"/>
              </w:rPr>
              <w:t xml:space="preserve"> download option </w:t>
            </w:r>
            <w:r w:rsidR="000F5EEA">
              <w:rPr>
                <w:color w:val="000000" w:themeColor="text1"/>
                <w:sz w:val="28"/>
                <w:szCs w:val="28"/>
              </w:rPr>
              <w:t xml:space="preserve">(for downloading to local storage) </w:t>
            </w:r>
            <w:r w:rsidRPr="00C378A4">
              <w:rPr>
                <w:color w:val="000000" w:themeColor="text1"/>
                <w:sz w:val="28"/>
                <w:szCs w:val="28"/>
              </w:rPr>
              <w:t xml:space="preserve">for </w:t>
            </w:r>
            <w:r w:rsidR="00361653" w:rsidRPr="00C378A4">
              <w:rPr>
                <w:color w:val="000000" w:themeColor="text1"/>
                <w:sz w:val="28"/>
                <w:szCs w:val="28"/>
              </w:rPr>
              <w:t>eligible</w:t>
            </w:r>
            <w:r w:rsidRPr="00C378A4">
              <w:rPr>
                <w:color w:val="000000" w:themeColor="text1"/>
                <w:sz w:val="28"/>
                <w:szCs w:val="28"/>
              </w:rPr>
              <w:t xml:space="preserve"> files only</w:t>
            </w:r>
            <w:r w:rsidR="00264BE9">
              <w:rPr>
                <w:color w:val="000000" w:themeColor="text1"/>
                <w:sz w:val="28"/>
                <w:szCs w:val="28"/>
              </w:rPr>
              <w:t xml:space="preserve"> (that is</w:t>
            </w:r>
            <w:r w:rsidR="000F5EEA">
              <w:rPr>
                <w:color w:val="000000" w:themeColor="text1"/>
                <w:sz w:val="28"/>
                <w:szCs w:val="28"/>
              </w:rPr>
              <w:t xml:space="preserve">, </w:t>
            </w:r>
            <w:r w:rsidR="00361653" w:rsidRPr="00C378A4">
              <w:rPr>
                <w:color w:val="000000" w:themeColor="text1"/>
                <w:sz w:val="28"/>
                <w:szCs w:val="28"/>
              </w:rPr>
              <w:t>files smaller than 2 GB).</w:t>
            </w:r>
            <w:r w:rsidR="00361653" w:rsidRPr="00C378A4">
              <w:rPr>
                <w:rStyle w:val="apple-converted-space"/>
                <w:color w:val="000000" w:themeColor="text1"/>
                <w:sz w:val="28"/>
                <w:szCs w:val="28"/>
              </w:rPr>
              <w:t> </w:t>
            </w:r>
            <w:r w:rsidR="00FB0672" w:rsidRPr="00FB0672">
              <w:rPr>
                <w:sz w:val="28"/>
                <w:szCs w:val="28"/>
              </w:rPr>
              <w:t>Users can continue</w:t>
            </w:r>
            <w:r w:rsidR="000F5EEA">
              <w:rPr>
                <w:sz w:val="28"/>
                <w:szCs w:val="28"/>
              </w:rPr>
              <w:t xml:space="preserve"> </w:t>
            </w:r>
            <w:r w:rsidR="00FB0672" w:rsidRPr="00FB0672">
              <w:rPr>
                <w:sz w:val="28"/>
                <w:szCs w:val="28"/>
              </w:rPr>
              <w:t>download</w:t>
            </w:r>
            <w:r w:rsidR="000F5EEA">
              <w:rPr>
                <w:sz w:val="28"/>
                <w:szCs w:val="28"/>
              </w:rPr>
              <w:t>ing</w:t>
            </w:r>
            <w:r w:rsidR="00FB0672" w:rsidRPr="00FB0672">
              <w:rPr>
                <w:sz w:val="28"/>
                <w:szCs w:val="28"/>
              </w:rPr>
              <w:t> files and folders of any size to Globus, AWS S3, Google Drive, and Google Cloud</w:t>
            </w:r>
            <w:r w:rsidR="000F5EEA">
              <w:rPr>
                <w:sz w:val="28"/>
                <w:szCs w:val="28"/>
              </w:rPr>
              <w:t xml:space="preserve"> endpoints</w:t>
            </w:r>
            <w:r w:rsidR="00FB0672" w:rsidRPr="00FB0672">
              <w:rPr>
                <w:sz w:val="28"/>
                <w:szCs w:val="28"/>
              </w:rPr>
              <w:t>.</w:t>
            </w:r>
            <w:r w:rsidR="00FB0672">
              <w:t> </w:t>
            </w:r>
          </w:p>
          <w:p w14:paraId="28E91E2B" w14:textId="07DA98ED" w:rsidR="0045095D" w:rsidRPr="00C378A4" w:rsidRDefault="00361653" w:rsidP="00736C69">
            <w:pPr>
              <w:numPr>
                <w:ilvl w:val="2"/>
                <w:numId w:val="2"/>
              </w:numPr>
              <w:jc w:val="both"/>
              <w:rPr>
                <w:color w:val="000000" w:themeColor="text1"/>
                <w:sz w:val="28"/>
                <w:szCs w:val="28"/>
              </w:rPr>
            </w:pPr>
            <w:r w:rsidRPr="00C378A4">
              <w:rPr>
                <w:color w:val="000000" w:themeColor="text1"/>
                <w:sz w:val="28"/>
                <w:szCs w:val="28"/>
              </w:rPr>
              <w:t>The Batch select checkbox will be enabled only when the Asset table has data eligible for batch operations</w:t>
            </w:r>
            <w:r w:rsidR="002068A5">
              <w:rPr>
                <w:color w:val="000000" w:themeColor="text1"/>
                <w:sz w:val="28"/>
                <w:szCs w:val="28"/>
              </w:rPr>
              <w:t xml:space="preserve"> (that is</w:t>
            </w:r>
            <w:r w:rsidR="009134E8" w:rsidRPr="00C378A4">
              <w:rPr>
                <w:color w:val="000000" w:themeColor="text1"/>
                <w:sz w:val="28"/>
                <w:szCs w:val="28"/>
              </w:rPr>
              <w:t>,</w:t>
            </w:r>
            <w:r w:rsidRPr="00C378A4">
              <w:rPr>
                <w:color w:val="000000" w:themeColor="text1"/>
                <w:sz w:val="28"/>
                <w:szCs w:val="28"/>
              </w:rPr>
              <w:t xml:space="preserve"> files directly under the Asset</w:t>
            </w:r>
            <w:r w:rsidR="002068A5">
              <w:rPr>
                <w:color w:val="000000" w:themeColor="text1"/>
                <w:sz w:val="28"/>
                <w:szCs w:val="28"/>
              </w:rPr>
              <w:t>)</w:t>
            </w:r>
            <w:r w:rsidRPr="00C378A4">
              <w:rPr>
                <w:color w:val="000000" w:themeColor="text1"/>
                <w:sz w:val="28"/>
                <w:szCs w:val="28"/>
              </w:rPr>
              <w:t xml:space="preserve">. </w:t>
            </w:r>
          </w:p>
          <w:p w14:paraId="4FFE8EB1" w14:textId="73F44611" w:rsidR="0045095D" w:rsidRDefault="00361653" w:rsidP="00736C69">
            <w:pPr>
              <w:numPr>
                <w:ilvl w:val="1"/>
                <w:numId w:val="2"/>
              </w:numPr>
              <w:jc w:val="both"/>
              <w:rPr>
                <w:color w:val="000000" w:themeColor="text1"/>
                <w:sz w:val="28"/>
                <w:szCs w:val="28"/>
              </w:rPr>
            </w:pPr>
            <w:r w:rsidRPr="00C378A4">
              <w:rPr>
                <w:b/>
                <w:bCs/>
                <w:color w:val="44546A" w:themeColor="text2"/>
                <w:sz w:val="28"/>
                <w:szCs w:val="28"/>
              </w:rPr>
              <w:t xml:space="preserve">Status page </w:t>
            </w:r>
            <w:r w:rsidR="001A7D00">
              <w:rPr>
                <w:b/>
                <w:bCs/>
                <w:color w:val="44546A" w:themeColor="text2"/>
                <w:sz w:val="28"/>
                <w:szCs w:val="28"/>
              </w:rPr>
              <w:t>redesign</w:t>
            </w:r>
            <w:r w:rsidRPr="0028181A">
              <w:rPr>
                <w:sz w:val="28"/>
                <w:szCs w:val="28"/>
              </w:rPr>
              <w:t>: The status page used to track the progress of ongoing transactions has been r</w:t>
            </w:r>
            <w:r w:rsidR="0045095D" w:rsidRPr="0028181A">
              <w:rPr>
                <w:sz w:val="28"/>
                <w:szCs w:val="28"/>
              </w:rPr>
              <w:t>edesigned</w:t>
            </w:r>
            <w:r w:rsidR="0045095D" w:rsidRPr="00C378A4">
              <w:rPr>
                <w:color w:val="44546A" w:themeColor="text2"/>
                <w:sz w:val="28"/>
                <w:szCs w:val="28"/>
              </w:rPr>
              <w:t xml:space="preserve"> </w:t>
            </w:r>
            <w:r w:rsidR="0045095D" w:rsidRPr="00C378A4">
              <w:rPr>
                <w:color w:val="000000" w:themeColor="text1"/>
                <w:sz w:val="28"/>
                <w:szCs w:val="28"/>
              </w:rPr>
              <w:t>to make it more intuitive and user</w:t>
            </w:r>
            <w:r w:rsidR="00C22EF7" w:rsidRPr="00C378A4">
              <w:rPr>
                <w:color w:val="000000" w:themeColor="text1"/>
                <w:sz w:val="28"/>
                <w:szCs w:val="28"/>
              </w:rPr>
              <w:t>-</w:t>
            </w:r>
            <w:r w:rsidR="0045095D" w:rsidRPr="00C378A4">
              <w:rPr>
                <w:color w:val="000000" w:themeColor="text1"/>
                <w:sz w:val="28"/>
                <w:szCs w:val="28"/>
              </w:rPr>
              <w:t>friendly.</w:t>
            </w:r>
          </w:p>
          <w:p w14:paraId="4C9F5312" w14:textId="77777777" w:rsidR="002A0AE2" w:rsidRPr="00BE3E5B" w:rsidRDefault="00A22E91" w:rsidP="00736C69">
            <w:pPr>
              <w:numPr>
                <w:ilvl w:val="0"/>
                <w:numId w:val="2"/>
              </w:numPr>
              <w:jc w:val="both"/>
              <w:rPr>
                <w:color w:val="000000" w:themeColor="text1"/>
                <w:sz w:val="28"/>
                <w:szCs w:val="28"/>
              </w:rPr>
            </w:pPr>
            <w:r w:rsidRPr="00A22E91">
              <w:rPr>
                <w:b/>
                <w:bCs/>
                <w:color w:val="44546A" w:themeColor="text2"/>
                <w:sz w:val="28"/>
                <w:szCs w:val="28"/>
              </w:rPr>
              <w:t>Operational improvements:</w:t>
            </w:r>
            <w:r w:rsidRPr="00BE3E5B">
              <w:rPr>
                <w:color w:val="44546A" w:themeColor="text2"/>
                <w:sz w:val="28"/>
                <w:szCs w:val="28"/>
              </w:rPr>
              <w:t xml:space="preserve"> </w:t>
            </w:r>
          </w:p>
          <w:p w14:paraId="4B16DD9F" w14:textId="5EBD4CAF" w:rsidR="00A22E91" w:rsidRPr="006755C4" w:rsidRDefault="004F591E" w:rsidP="00736C69">
            <w:pPr>
              <w:numPr>
                <w:ilvl w:val="1"/>
                <w:numId w:val="2"/>
              </w:numPr>
              <w:jc w:val="both"/>
              <w:rPr>
                <w:color w:val="000000" w:themeColor="text1"/>
                <w:sz w:val="28"/>
                <w:szCs w:val="28"/>
              </w:rPr>
            </w:pPr>
            <w:r w:rsidRPr="00BE3E5B">
              <w:rPr>
                <w:color w:val="1D1C1D"/>
                <w:sz w:val="28"/>
                <w:szCs w:val="28"/>
                <w:shd w:val="clear" w:color="auto" w:fill="FFFFFF"/>
              </w:rPr>
              <w:t>The process to permission a collection created through bulk upload</w:t>
            </w:r>
            <w:r w:rsidRPr="00BE3E5B">
              <w:rPr>
                <w:rFonts w:hint="eastAsia"/>
                <w:color w:val="1D1C1D"/>
                <w:sz w:val="28"/>
                <w:szCs w:val="28"/>
                <w:shd w:val="clear" w:color="auto" w:fill="FFFFFF"/>
              </w:rPr>
              <w:t> </w:t>
            </w:r>
            <w:r w:rsidRPr="00BE3E5B">
              <w:rPr>
                <w:color w:val="1D1C1D"/>
                <w:sz w:val="28"/>
                <w:szCs w:val="28"/>
                <w:shd w:val="clear" w:color="auto" w:fill="FFFFFF"/>
              </w:rPr>
              <w:t xml:space="preserve"> has been automated. This enables the user to edit the collection immediately </w:t>
            </w:r>
            <w:r w:rsidRPr="00BE3E5B">
              <w:rPr>
                <w:color w:val="1D1C1D"/>
                <w:sz w:val="28"/>
                <w:szCs w:val="28"/>
                <w:shd w:val="clear" w:color="auto" w:fill="FFFFFF"/>
              </w:rPr>
              <w:lastRenderedPageBreak/>
              <w:t>after upload. Previously the permissioning process was performed manually by the MoDaC system administrators.</w:t>
            </w:r>
          </w:p>
          <w:p w14:paraId="036CF10F" w14:textId="77777777" w:rsidR="0045095D" w:rsidRDefault="0045095D" w:rsidP="005B036C">
            <w:pPr>
              <w:rPr>
                <w:b/>
                <w:bCs/>
                <w:color w:val="44546A" w:themeColor="text2"/>
                <w:sz w:val="28"/>
                <w:szCs w:val="28"/>
                <w:u w:val="single"/>
              </w:rPr>
            </w:pPr>
          </w:p>
          <w:p w14:paraId="16F4A245" w14:textId="77777777" w:rsidR="0045095D" w:rsidRDefault="0045095D" w:rsidP="005B036C">
            <w:pPr>
              <w:rPr>
                <w:b/>
                <w:bCs/>
                <w:color w:val="44546A" w:themeColor="text2"/>
                <w:sz w:val="28"/>
                <w:szCs w:val="28"/>
                <w:u w:val="single"/>
              </w:rPr>
            </w:pPr>
          </w:p>
          <w:p w14:paraId="5F5E6682" w14:textId="77777777" w:rsidR="0045095D" w:rsidRDefault="0045095D" w:rsidP="005B036C">
            <w:pPr>
              <w:rPr>
                <w:b/>
                <w:bCs/>
                <w:color w:val="44546A" w:themeColor="text2"/>
                <w:sz w:val="28"/>
                <w:szCs w:val="28"/>
                <w:u w:val="single"/>
              </w:rPr>
            </w:pPr>
          </w:p>
          <w:p w14:paraId="06517513" w14:textId="4201EFEE" w:rsidR="009D15D6" w:rsidRDefault="001707C3" w:rsidP="005B036C">
            <w:pPr>
              <w:rPr>
                <w:b/>
                <w:bCs/>
                <w:color w:val="44546A" w:themeColor="text2"/>
                <w:sz w:val="28"/>
                <w:szCs w:val="28"/>
                <w:u w:val="single"/>
              </w:rPr>
            </w:pPr>
            <w:r>
              <w:rPr>
                <w:b/>
                <w:bCs/>
                <w:color w:val="44546A" w:themeColor="text2"/>
                <w:sz w:val="28"/>
                <w:szCs w:val="28"/>
                <w:u w:val="single"/>
              </w:rPr>
              <w:t>Release 2.2: March 14, 2024</w:t>
            </w:r>
          </w:p>
          <w:p w14:paraId="01CE2CAB" w14:textId="77777777" w:rsidR="001707C3" w:rsidRDefault="001707C3" w:rsidP="005B036C">
            <w:pPr>
              <w:rPr>
                <w:b/>
                <w:bCs/>
                <w:color w:val="44546A" w:themeColor="text2"/>
                <w:sz w:val="28"/>
                <w:szCs w:val="28"/>
                <w:u w:val="single"/>
              </w:rPr>
            </w:pPr>
          </w:p>
          <w:p w14:paraId="408280BD" w14:textId="77777777" w:rsidR="001A105F" w:rsidRDefault="00CE371C" w:rsidP="00736C69">
            <w:pPr>
              <w:pStyle w:val="ListParagraph"/>
              <w:numPr>
                <w:ilvl w:val="0"/>
                <w:numId w:val="2"/>
              </w:numPr>
              <w:rPr>
                <w:color w:val="000000" w:themeColor="text1"/>
                <w:sz w:val="28"/>
                <w:szCs w:val="28"/>
              </w:rPr>
            </w:pPr>
            <w:r w:rsidRPr="00115816">
              <w:rPr>
                <w:b/>
                <w:bCs/>
                <w:color w:val="44546A" w:themeColor="text2"/>
                <w:sz w:val="28"/>
                <w:szCs w:val="28"/>
              </w:rPr>
              <w:t>Metadata attribute to support new curation process</w:t>
            </w:r>
            <w:r w:rsidRPr="00115816">
              <w:rPr>
                <w:color w:val="000000" w:themeColor="text1"/>
                <w:sz w:val="28"/>
                <w:szCs w:val="28"/>
              </w:rPr>
              <w:t xml:space="preserve">: </w:t>
            </w:r>
            <w:r w:rsidR="001707C3" w:rsidRPr="00115816">
              <w:rPr>
                <w:color w:val="000000" w:themeColor="text1"/>
                <w:sz w:val="28"/>
                <w:szCs w:val="28"/>
              </w:rPr>
              <w:t xml:space="preserve">A new metadata attribute </w:t>
            </w:r>
            <w:r w:rsidR="001707C3" w:rsidRPr="00115816">
              <w:rPr>
                <w:i/>
                <w:iCs/>
                <w:color w:val="000000" w:themeColor="text1"/>
                <w:sz w:val="28"/>
                <w:szCs w:val="28"/>
              </w:rPr>
              <w:t>curation_statu</w:t>
            </w:r>
            <w:r w:rsidR="001A105F">
              <w:rPr>
                <w:i/>
                <w:iCs/>
                <w:color w:val="000000" w:themeColor="text1"/>
                <w:sz w:val="28"/>
                <w:szCs w:val="28"/>
              </w:rPr>
              <w:t xml:space="preserve">s, </w:t>
            </w:r>
            <w:r w:rsidR="001A105F" w:rsidRPr="001A105F">
              <w:rPr>
                <w:color w:val="000000" w:themeColor="text1"/>
                <w:sz w:val="28"/>
                <w:szCs w:val="28"/>
              </w:rPr>
              <w:t>will now indicate</w:t>
            </w:r>
            <w:r w:rsidR="001707C3" w:rsidRPr="00115816">
              <w:rPr>
                <w:color w:val="000000" w:themeColor="text1"/>
                <w:sz w:val="28"/>
                <w:szCs w:val="28"/>
              </w:rPr>
              <w:t xml:space="preserve"> </w:t>
            </w:r>
            <w:r w:rsidRPr="00115816">
              <w:rPr>
                <w:color w:val="000000" w:themeColor="text1"/>
                <w:sz w:val="28"/>
                <w:szCs w:val="28"/>
              </w:rPr>
              <w:t xml:space="preserve">the </w:t>
            </w:r>
            <w:r w:rsidR="001707C3" w:rsidRPr="00115816">
              <w:rPr>
                <w:color w:val="000000" w:themeColor="text1"/>
                <w:sz w:val="28"/>
                <w:szCs w:val="28"/>
              </w:rPr>
              <w:t xml:space="preserve">curation </w:t>
            </w:r>
            <w:r w:rsidRPr="00115816">
              <w:rPr>
                <w:color w:val="000000" w:themeColor="text1"/>
                <w:sz w:val="28"/>
                <w:szCs w:val="28"/>
              </w:rPr>
              <w:t>status</w:t>
            </w:r>
            <w:r w:rsidR="001707C3" w:rsidRPr="00115816">
              <w:rPr>
                <w:color w:val="000000" w:themeColor="text1"/>
                <w:sz w:val="28"/>
                <w:szCs w:val="28"/>
              </w:rPr>
              <w:t xml:space="preserve"> </w:t>
            </w:r>
            <w:r w:rsidRPr="00115816">
              <w:rPr>
                <w:color w:val="000000" w:themeColor="text1"/>
                <w:sz w:val="28"/>
                <w:szCs w:val="28"/>
              </w:rPr>
              <w:t>of</w:t>
            </w:r>
            <w:r w:rsidR="001707C3" w:rsidRPr="00115816">
              <w:rPr>
                <w:color w:val="000000" w:themeColor="text1"/>
                <w:sz w:val="28"/>
                <w:szCs w:val="28"/>
              </w:rPr>
              <w:t xml:space="preserve"> the datasets and models</w:t>
            </w:r>
            <w:r w:rsidRPr="00115816">
              <w:rPr>
                <w:color w:val="000000" w:themeColor="text1"/>
                <w:sz w:val="28"/>
                <w:szCs w:val="28"/>
              </w:rPr>
              <w:t xml:space="preserve"> uploaded</w:t>
            </w:r>
            <w:r w:rsidR="001707C3" w:rsidRPr="00115816">
              <w:rPr>
                <w:color w:val="000000" w:themeColor="text1"/>
                <w:sz w:val="28"/>
                <w:szCs w:val="28"/>
              </w:rPr>
              <w:t xml:space="preserve"> to MoDaC. </w:t>
            </w:r>
            <w:r w:rsidRPr="00115816">
              <w:rPr>
                <w:color w:val="000000" w:themeColor="text1"/>
                <w:sz w:val="28"/>
                <w:szCs w:val="28"/>
              </w:rPr>
              <w:t xml:space="preserve"> This attribute will appear </w:t>
            </w:r>
            <w:r w:rsidR="00E35C5B">
              <w:rPr>
                <w:color w:val="000000" w:themeColor="text1"/>
                <w:sz w:val="28"/>
                <w:szCs w:val="28"/>
              </w:rPr>
              <w:t xml:space="preserve">for selection </w:t>
            </w:r>
            <w:r w:rsidRPr="00115816">
              <w:rPr>
                <w:color w:val="000000" w:themeColor="text1"/>
                <w:sz w:val="28"/>
                <w:szCs w:val="28"/>
              </w:rPr>
              <w:t xml:space="preserve">on the </w:t>
            </w:r>
            <w:r w:rsidR="00115816" w:rsidRPr="00115816">
              <w:rPr>
                <w:color w:val="000000" w:themeColor="text1"/>
                <w:sz w:val="28"/>
                <w:szCs w:val="28"/>
              </w:rPr>
              <w:t>Asset Details page</w:t>
            </w:r>
            <w:r w:rsidRPr="00115816">
              <w:rPr>
                <w:color w:val="000000" w:themeColor="text1"/>
                <w:sz w:val="28"/>
                <w:szCs w:val="28"/>
              </w:rPr>
              <w:t xml:space="preserve"> as a dropdown during Asset creation and modification. The </w:t>
            </w:r>
            <w:r w:rsidR="001A105F">
              <w:rPr>
                <w:color w:val="000000" w:themeColor="text1"/>
                <w:sz w:val="28"/>
                <w:szCs w:val="28"/>
              </w:rPr>
              <w:t xml:space="preserve">system shall set it to the </w:t>
            </w:r>
            <w:r w:rsidRPr="00115816">
              <w:rPr>
                <w:color w:val="000000" w:themeColor="text1"/>
                <w:sz w:val="28"/>
                <w:szCs w:val="28"/>
              </w:rPr>
              <w:t xml:space="preserve">default value </w:t>
            </w:r>
            <w:r w:rsidR="00115816" w:rsidRPr="00115816">
              <w:rPr>
                <w:color w:val="000000" w:themeColor="text1"/>
                <w:sz w:val="28"/>
                <w:szCs w:val="28"/>
              </w:rPr>
              <w:t xml:space="preserve">of </w:t>
            </w:r>
            <w:r w:rsidR="00115816" w:rsidRPr="00115816">
              <w:rPr>
                <w:i/>
                <w:iCs/>
                <w:color w:val="000000" w:themeColor="text1"/>
                <w:sz w:val="28"/>
                <w:szCs w:val="28"/>
              </w:rPr>
              <w:t>Unverified</w:t>
            </w:r>
            <w:r w:rsidR="00115816" w:rsidRPr="00115816">
              <w:rPr>
                <w:color w:val="000000" w:themeColor="text1"/>
                <w:sz w:val="28"/>
                <w:szCs w:val="28"/>
              </w:rPr>
              <w:t xml:space="preserve"> </w:t>
            </w:r>
            <w:r w:rsidRPr="00115816">
              <w:rPr>
                <w:color w:val="000000" w:themeColor="text1"/>
                <w:sz w:val="28"/>
                <w:szCs w:val="28"/>
              </w:rPr>
              <w:t xml:space="preserve">when the Asset is first submitted. Once reviewed, it </w:t>
            </w:r>
            <w:r w:rsidR="00BB0033">
              <w:rPr>
                <w:color w:val="000000" w:themeColor="text1"/>
                <w:sz w:val="28"/>
                <w:szCs w:val="28"/>
              </w:rPr>
              <w:t>shall</w:t>
            </w:r>
            <w:r w:rsidRPr="00115816">
              <w:rPr>
                <w:color w:val="000000" w:themeColor="text1"/>
                <w:sz w:val="28"/>
                <w:szCs w:val="28"/>
              </w:rPr>
              <w:t xml:space="preserve"> be set to </w:t>
            </w:r>
            <w:r w:rsidRPr="00115816">
              <w:rPr>
                <w:i/>
                <w:iCs/>
                <w:color w:val="000000" w:themeColor="text1"/>
                <w:sz w:val="28"/>
                <w:szCs w:val="28"/>
              </w:rPr>
              <w:t>Pending</w:t>
            </w:r>
            <w:r w:rsidRPr="00115816">
              <w:rPr>
                <w:color w:val="000000" w:themeColor="text1"/>
                <w:sz w:val="28"/>
                <w:szCs w:val="28"/>
              </w:rPr>
              <w:t xml:space="preserve"> by the reviewers and finally to </w:t>
            </w:r>
            <w:r w:rsidRPr="00115816">
              <w:rPr>
                <w:i/>
                <w:iCs/>
                <w:color w:val="000000" w:themeColor="text1"/>
                <w:sz w:val="28"/>
                <w:szCs w:val="28"/>
              </w:rPr>
              <w:t>Curated</w:t>
            </w:r>
            <w:r w:rsidRPr="00115816">
              <w:rPr>
                <w:color w:val="000000" w:themeColor="text1"/>
                <w:sz w:val="28"/>
                <w:szCs w:val="28"/>
              </w:rPr>
              <w:t xml:space="preserve"> </w:t>
            </w:r>
            <w:r w:rsidR="00F31465">
              <w:rPr>
                <w:color w:val="000000" w:themeColor="text1"/>
                <w:sz w:val="28"/>
                <w:szCs w:val="28"/>
              </w:rPr>
              <w:t xml:space="preserve">by </w:t>
            </w:r>
            <w:r w:rsidR="00286CF1">
              <w:rPr>
                <w:color w:val="000000" w:themeColor="text1"/>
                <w:sz w:val="28"/>
                <w:szCs w:val="28"/>
              </w:rPr>
              <w:t xml:space="preserve">the </w:t>
            </w:r>
            <w:r w:rsidR="00F31465">
              <w:rPr>
                <w:color w:val="000000" w:themeColor="text1"/>
                <w:sz w:val="28"/>
                <w:szCs w:val="28"/>
              </w:rPr>
              <w:t xml:space="preserve">MoDaC administrators </w:t>
            </w:r>
            <w:r w:rsidRPr="00115816">
              <w:rPr>
                <w:color w:val="000000" w:themeColor="text1"/>
                <w:sz w:val="28"/>
                <w:szCs w:val="28"/>
              </w:rPr>
              <w:t xml:space="preserve">after the </w:t>
            </w:r>
            <w:r w:rsidR="00286CF1">
              <w:rPr>
                <w:color w:val="000000" w:themeColor="text1"/>
                <w:sz w:val="28"/>
                <w:szCs w:val="28"/>
              </w:rPr>
              <w:t>reviewers verify the changes</w:t>
            </w:r>
            <w:r w:rsidRPr="00115816">
              <w:rPr>
                <w:color w:val="000000" w:themeColor="text1"/>
                <w:sz w:val="28"/>
                <w:szCs w:val="28"/>
              </w:rPr>
              <w:t xml:space="preserve">. </w:t>
            </w:r>
          </w:p>
          <w:p w14:paraId="2CC405C5" w14:textId="45AA9551" w:rsidR="001A105F" w:rsidRPr="001A105F" w:rsidRDefault="00115816" w:rsidP="00736C69">
            <w:pPr>
              <w:pStyle w:val="ListParagraph"/>
              <w:numPr>
                <w:ilvl w:val="0"/>
                <w:numId w:val="2"/>
              </w:numPr>
              <w:rPr>
                <w:color w:val="000000" w:themeColor="text1"/>
                <w:sz w:val="28"/>
                <w:szCs w:val="28"/>
              </w:rPr>
            </w:pPr>
            <w:r w:rsidRPr="001A105F">
              <w:rPr>
                <w:b/>
                <w:bCs/>
                <w:color w:val="44546A" w:themeColor="text2"/>
                <w:sz w:val="28"/>
                <w:szCs w:val="28"/>
              </w:rPr>
              <w:t>Link to the NCI-DOE Collaboration page</w:t>
            </w:r>
            <w:r w:rsidRPr="001A105F">
              <w:rPr>
                <w:color w:val="000000" w:themeColor="text1"/>
                <w:sz w:val="28"/>
                <w:szCs w:val="28"/>
              </w:rPr>
              <w:t xml:space="preserve">: </w:t>
            </w:r>
            <w:r w:rsidR="00286CF1" w:rsidRPr="001A105F">
              <w:rPr>
                <w:color w:val="0E101A"/>
                <w:sz w:val="28"/>
                <w:szCs w:val="28"/>
              </w:rPr>
              <w:t xml:space="preserve">The </w:t>
            </w:r>
            <w:r w:rsidR="003A4562">
              <w:rPr>
                <w:color w:val="0E101A"/>
                <w:sz w:val="28"/>
                <w:szCs w:val="28"/>
              </w:rPr>
              <w:t>home</w:t>
            </w:r>
            <w:r w:rsidR="00286CF1" w:rsidRPr="001A105F">
              <w:rPr>
                <w:color w:val="0E101A"/>
                <w:sz w:val="28"/>
                <w:szCs w:val="28"/>
              </w:rPr>
              <w:t xml:space="preserve"> page and the </w:t>
            </w:r>
            <w:r w:rsidR="00286CF1" w:rsidRPr="001A105F">
              <w:rPr>
                <w:i/>
                <w:iCs/>
                <w:color w:val="0E101A"/>
                <w:sz w:val="28"/>
                <w:szCs w:val="28"/>
              </w:rPr>
              <w:t>About</w:t>
            </w:r>
            <w:r w:rsidR="00286CF1" w:rsidRPr="001A105F">
              <w:rPr>
                <w:color w:val="0E101A"/>
                <w:sz w:val="28"/>
                <w:szCs w:val="28"/>
              </w:rPr>
              <w:t xml:space="preserve"> page now have a hyperlink to the NCI-DOE Collaboration page.</w:t>
            </w:r>
          </w:p>
          <w:p w14:paraId="5650BDD4" w14:textId="7B217808" w:rsidR="00115816" w:rsidRPr="00225548" w:rsidRDefault="00115816" w:rsidP="00736C69">
            <w:pPr>
              <w:pStyle w:val="ListParagraph"/>
              <w:numPr>
                <w:ilvl w:val="0"/>
                <w:numId w:val="2"/>
              </w:numPr>
              <w:rPr>
                <w:color w:val="000000" w:themeColor="text1"/>
                <w:sz w:val="28"/>
                <w:szCs w:val="28"/>
              </w:rPr>
            </w:pPr>
            <w:r w:rsidRPr="001A105F">
              <w:rPr>
                <w:b/>
                <w:bCs/>
                <w:color w:val="44546A" w:themeColor="text2"/>
                <w:sz w:val="28"/>
                <w:szCs w:val="28"/>
              </w:rPr>
              <w:t>D</w:t>
            </w:r>
            <w:r w:rsidR="00E35C5B" w:rsidRPr="001A105F">
              <w:rPr>
                <w:b/>
                <w:bCs/>
                <w:color w:val="44546A" w:themeColor="text2"/>
                <w:sz w:val="28"/>
                <w:szCs w:val="28"/>
              </w:rPr>
              <w:t>isplay of file delete</w:t>
            </w:r>
            <w:r w:rsidRPr="001A105F">
              <w:rPr>
                <w:b/>
                <w:bCs/>
                <w:color w:val="44546A" w:themeColor="text2"/>
                <w:sz w:val="28"/>
                <w:szCs w:val="28"/>
              </w:rPr>
              <w:t xml:space="preserve"> button</w:t>
            </w:r>
            <w:r w:rsidRPr="001A105F">
              <w:rPr>
                <w:color w:val="000000" w:themeColor="text1"/>
                <w:sz w:val="28"/>
                <w:szCs w:val="28"/>
              </w:rPr>
              <w:t xml:space="preserve">: </w:t>
            </w:r>
            <w:r w:rsidR="00E35C5B" w:rsidRPr="001A105F">
              <w:rPr>
                <w:color w:val="000000" w:themeColor="text1"/>
                <w:sz w:val="28"/>
                <w:szCs w:val="28"/>
              </w:rPr>
              <w:t>Remove</w:t>
            </w:r>
            <w:r w:rsidR="00F31465" w:rsidRPr="001A105F">
              <w:rPr>
                <w:color w:val="000000" w:themeColor="text1"/>
                <w:sz w:val="28"/>
                <w:szCs w:val="28"/>
              </w:rPr>
              <w:t>d</w:t>
            </w:r>
            <w:r w:rsidR="00E35C5B" w:rsidRPr="001A105F">
              <w:rPr>
                <w:color w:val="000000" w:themeColor="text1"/>
                <w:sz w:val="28"/>
                <w:szCs w:val="28"/>
              </w:rPr>
              <w:t xml:space="preserve"> dependency of the file delete button on the </w:t>
            </w:r>
            <w:r w:rsidR="003A4562">
              <w:rPr>
                <w:color w:val="000000" w:themeColor="text1"/>
                <w:sz w:val="28"/>
                <w:szCs w:val="28"/>
              </w:rPr>
              <w:t xml:space="preserve">refresh of the </w:t>
            </w:r>
            <w:r w:rsidR="00E35C5B" w:rsidRPr="001A105F">
              <w:rPr>
                <w:color w:val="000000" w:themeColor="text1"/>
                <w:sz w:val="28"/>
                <w:szCs w:val="28"/>
              </w:rPr>
              <w:t xml:space="preserve">backend </w:t>
            </w:r>
            <w:r w:rsidR="003A4562">
              <w:rPr>
                <w:color w:val="000000" w:themeColor="text1"/>
                <w:sz w:val="28"/>
                <w:szCs w:val="28"/>
              </w:rPr>
              <w:t>database</w:t>
            </w:r>
            <w:r w:rsidR="0073134D" w:rsidRPr="001A105F">
              <w:rPr>
                <w:color w:val="000000" w:themeColor="text1"/>
                <w:sz w:val="28"/>
                <w:szCs w:val="28"/>
              </w:rPr>
              <w:t xml:space="preserve">. </w:t>
            </w:r>
            <w:r w:rsidR="0073134D" w:rsidRPr="001A105F">
              <w:rPr>
                <w:color w:val="0E101A"/>
                <w:sz w:val="28"/>
                <w:szCs w:val="28"/>
              </w:rPr>
              <w:t>The</w:t>
            </w:r>
            <w:r w:rsidR="001A105F" w:rsidRPr="001A105F">
              <w:rPr>
                <w:color w:val="0E101A"/>
                <w:sz w:val="28"/>
                <w:szCs w:val="28"/>
              </w:rPr>
              <w:t xml:space="preserve"> </w:t>
            </w:r>
            <w:r w:rsidR="0073134D" w:rsidRPr="001A105F">
              <w:rPr>
                <w:color w:val="0E101A"/>
                <w:sz w:val="28"/>
                <w:szCs w:val="28"/>
              </w:rPr>
              <w:t>button is now visible immediately after the file is uploaded.</w:t>
            </w:r>
          </w:p>
          <w:p w14:paraId="33BB2DD7" w14:textId="49A8FFC2" w:rsidR="00225548" w:rsidRPr="00225548" w:rsidRDefault="00225548" w:rsidP="00736C69">
            <w:pPr>
              <w:numPr>
                <w:ilvl w:val="0"/>
                <w:numId w:val="2"/>
              </w:numPr>
              <w:rPr>
                <w:color w:val="0E101A"/>
                <w:sz w:val="28"/>
                <w:szCs w:val="28"/>
              </w:rPr>
            </w:pPr>
            <w:r w:rsidRPr="00CE371C">
              <w:rPr>
                <w:b/>
                <w:bCs/>
                <w:color w:val="44546A" w:themeColor="text2"/>
                <w:sz w:val="28"/>
                <w:szCs w:val="28"/>
              </w:rPr>
              <w:t xml:space="preserve">Mobile screens aligned with </w:t>
            </w:r>
            <w:r>
              <w:rPr>
                <w:b/>
                <w:bCs/>
                <w:color w:val="44546A" w:themeColor="text2"/>
                <w:sz w:val="28"/>
                <w:szCs w:val="28"/>
              </w:rPr>
              <w:t xml:space="preserve">the </w:t>
            </w:r>
            <w:r w:rsidRPr="00CE371C">
              <w:rPr>
                <w:b/>
                <w:bCs/>
                <w:color w:val="44546A" w:themeColor="text2"/>
                <w:sz w:val="28"/>
                <w:szCs w:val="28"/>
              </w:rPr>
              <w:t>C</w:t>
            </w:r>
            <w:r w:rsidR="003A4562">
              <w:rPr>
                <w:b/>
                <w:bCs/>
                <w:color w:val="44546A" w:themeColor="text2"/>
                <w:sz w:val="28"/>
                <w:szCs w:val="28"/>
              </w:rPr>
              <w:t>omputational Resources for Cancer Research (CRCR) user interface</w:t>
            </w:r>
            <w:r w:rsidRPr="001707C3">
              <w:rPr>
                <w:color w:val="000000" w:themeColor="text1"/>
                <w:sz w:val="28"/>
                <w:szCs w:val="28"/>
              </w:rPr>
              <w:t xml:space="preserve">: </w:t>
            </w:r>
            <w:r w:rsidRPr="00225548">
              <w:rPr>
                <w:color w:val="0E101A"/>
                <w:sz w:val="28"/>
                <w:szCs w:val="28"/>
              </w:rPr>
              <w:t xml:space="preserve">Additional changes were made to the mobile screens to align the look and feel with the CRCR </w:t>
            </w:r>
            <w:r w:rsidR="003A4562">
              <w:rPr>
                <w:color w:val="0E101A"/>
                <w:sz w:val="28"/>
                <w:szCs w:val="28"/>
              </w:rPr>
              <w:t>user interface</w:t>
            </w:r>
            <w:r w:rsidRPr="00225548">
              <w:rPr>
                <w:color w:val="0E101A"/>
                <w:sz w:val="28"/>
                <w:szCs w:val="28"/>
              </w:rPr>
              <w:t xml:space="preserve">. Specifically enhanced the Contact Us page, </w:t>
            </w:r>
            <w:r w:rsidR="00730DED">
              <w:rPr>
                <w:color w:val="0E101A"/>
                <w:sz w:val="28"/>
                <w:szCs w:val="28"/>
              </w:rPr>
              <w:t xml:space="preserve">home </w:t>
            </w:r>
            <w:r w:rsidRPr="00225548">
              <w:rPr>
                <w:color w:val="0E101A"/>
                <w:sz w:val="28"/>
                <w:szCs w:val="28"/>
              </w:rPr>
              <w:t>page, and navigation bar.</w:t>
            </w:r>
          </w:p>
          <w:p w14:paraId="2EDA55BE" w14:textId="77777777" w:rsidR="00225548" w:rsidRDefault="00225548" w:rsidP="00736C69">
            <w:pPr>
              <w:pStyle w:val="ListParagraph"/>
              <w:numPr>
                <w:ilvl w:val="0"/>
                <w:numId w:val="2"/>
              </w:numPr>
              <w:rPr>
                <w:rStyle w:val="apple-converted-space"/>
                <w:color w:val="000000" w:themeColor="text1"/>
                <w:sz w:val="28"/>
                <w:szCs w:val="28"/>
              </w:rPr>
            </w:pPr>
            <w:r w:rsidRPr="00115816">
              <w:rPr>
                <w:b/>
                <w:bCs/>
                <w:color w:val="44546A" w:themeColor="text2"/>
                <w:sz w:val="28"/>
                <w:szCs w:val="28"/>
              </w:rPr>
              <w:t>Improvements to the look and feel of the Asset Details page</w:t>
            </w:r>
            <w:r w:rsidRPr="00115816">
              <w:rPr>
                <w:color w:val="000000" w:themeColor="text1"/>
                <w:sz w:val="28"/>
                <w:szCs w:val="28"/>
              </w:rPr>
              <w:t xml:space="preserve">: Improved </w:t>
            </w:r>
            <w:r>
              <w:rPr>
                <w:color w:val="000000" w:themeColor="text1"/>
                <w:sz w:val="28"/>
                <w:szCs w:val="28"/>
              </w:rPr>
              <w:t xml:space="preserve">the </w:t>
            </w:r>
            <w:r w:rsidRPr="00115816">
              <w:rPr>
                <w:color w:val="000000" w:themeColor="text1"/>
                <w:sz w:val="28"/>
                <w:szCs w:val="28"/>
              </w:rPr>
              <w:t xml:space="preserve">styling and positioning of the </w:t>
            </w:r>
            <w:r>
              <w:rPr>
                <w:color w:val="000000" w:themeColor="text1"/>
                <w:sz w:val="28"/>
                <w:szCs w:val="28"/>
              </w:rPr>
              <w:t>h</w:t>
            </w:r>
            <w:r w:rsidRPr="00115816">
              <w:rPr>
                <w:color w:val="000000" w:themeColor="text1"/>
                <w:sz w:val="28"/>
                <w:szCs w:val="28"/>
              </w:rPr>
              <w:t>eader,</w:t>
            </w:r>
            <w:r w:rsidRPr="00115816">
              <w:rPr>
                <w:rStyle w:val="apple-converted-space"/>
                <w:color w:val="000000" w:themeColor="text1"/>
                <w:sz w:val="28"/>
                <w:szCs w:val="28"/>
              </w:rPr>
              <w:t xml:space="preserve"> the </w:t>
            </w:r>
            <w:r w:rsidRPr="00115816">
              <w:rPr>
                <w:i/>
                <w:iCs/>
                <w:color w:val="000000" w:themeColor="text1"/>
                <w:sz w:val="28"/>
                <w:szCs w:val="28"/>
              </w:rPr>
              <w:t>Back to Search Results</w:t>
            </w:r>
            <w:r w:rsidRPr="00115816">
              <w:rPr>
                <w:rStyle w:val="apple-converted-space"/>
                <w:color w:val="000000" w:themeColor="text1"/>
                <w:sz w:val="28"/>
                <w:szCs w:val="28"/>
              </w:rPr>
              <w:t xml:space="preserve"> button, </w:t>
            </w:r>
            <w:r w:rsidRPr="00115816">
              <w:rPr>
                <w:color w:val="000000" w:themeColor="text1"/>
                <w:sz w:val="28"/>
                <w:szCs w:val="28"/>
              </w:rPr>
              <w:t>and the action buttons on the Assets Details page.</w:t>
            </w:r>
            <w:r w:rsidRPr="00115816">
              <w:rPr>
                <w:rStyle w:val="apple-converted-space"/>
                <w:color w:val="000000" w:themeColor="text1"/>
                <w:sz w:val="28"/>
                <w:szCs w:val="28"/>
              </w:rPr>
              <w:t> </w:t>
            </w:r>
          </w:p>
          <w:p w14:paraId="1F3CC10F" w14:textId="77777777" w:rsidR="001707C3" w:rsidRDefault="001707C3" w:rsidP="005B036C">
            <w:pPr>
              <w:rPr>
                <w:b/>
                <w:bCs/>
                <w:color w:val="44546A" w:themeColor="text2"/>
                <w:sz w:val="28"/>
                <w:szCs w:val="28"/>
                <w:u w:val="single"/>
              </w:rPr>
            </w:pPr>
          </w:p>
          <w:p w14:paraId="097574DB" w14:textId="77777777" w:rsidR="001707C3" w:rsidRDefault="001707C3" w:rsidP="005B036C">
            <w:pPr>
              <w:rPr>
                <w:b/>
                <w:bCs/>
                <w:color w:val="44546A" w:themeColor="text2"/>
                <w:sz w:val="28"/>
                <w:szCs w:val="28"/>
                <w:u w:val="single"/>
              </w:rPr>
            </w:pPr>
          </w:p>
          <w:p w14:paraId="6EC0F274" w14:textId="77777777" w:rsidR="001707C3" w:rsidRDefault="001707C3" w:rsidP="005B036C">
            <w:pPr>
              <w:rPr>
                <w:b/>
                <w:bCs/>
                <w:color w:val="44546A" w:themeColor="text2"/>
                <w:sz w:val="28"/>
                <w:szCs w:val="28"/>
                <w:u w:val="single"/>
              </w:rPr>
            </w:pPr>
          </w:p>
          <w:p w14:paraId="1C32A6C1" w14:textId="2DE08AC4" w:rsidR="002D162D" w:rsidRDefault="002D162D" w:rsidP="009D15D6">
            <w:pPr>
              <w:rPr>
                <w:b/>
                <w:bCs/>
                <w:color w:val="44546A" w:themeColor="text2"/>
                <w:sz w:val="28"/>
                <w:szCs w:val="28"/>
                <w:u w:val="single"/>
              </w:rPr>
            </w:pPr>
            <w:r>
              <w:rPr>
                <w:b/>
                <w:bCs/>
                <w:color w:val="44546A" w:themeColor="text2"/>
                <w:sz w:val="28"/>
                <w:szCs w:val="28"/>
                <w:u w:val="single"/>
              </w:rPr>
              <w:t>Release 2.1: January 17, 2024</w:t>
            </w:r>
          </w:p>
          <w:p w14:paraId="465B8528" w14:textId="77777777" w:rsidR="00D05CD1" w:rsidRPr="00D05CD1" w:rsidRDefault="00D05CD1" w:rsidP="00D05CD1">
            <w:pPr>
              <w:rPr>
                <w:b/>
                <w:bCs/>
                <w:color w:val="44546A" w:themeColor="text2"/>
                <w:sz w:val="28"/>
                <w:szCs w:val="28"/>
                <w:u w:val="single"/>
              </w:rPr>
            </w:pPr>
          </w:p>
          <w:p w14:paraId="26A2D4BC" w14:textId="13FA47DB" w:rsidR="00851808" w:rsidRPr="00A87F7B" w:rsidRDefault="0069702F" w:rsidP="00736C69">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 xml:space="preserve">Search </w:t>
            </w:r>
            <w:r w:rsidR="00851808" w:rsidRPr="00A87F7B">
              <w:rPr>
                <w:b/>
                <w:bCs/>
                <w:color w:val="44546A" w:themeColor="text2"/>
                <w:sz w:val="28"/>
                <w:szCs w:val="28"/>
              </w:rPr>
              <w:t>R</w:t>
            </w:r>
            <w:r w:rsidRPr="00A87F7B">
              <w:rPr>
                <w:b/>
                <w:bCs/>
                <w:color w:val="44546A" w:themeColor="text2"/>
                <w:sz w:val="28"/>
                <w:szCs w:val="28"/>
              </w:rPr>
              <w:t xml:space="preserve">esults </w:t>
            </w:r>
            <w:r w:rsidR="00851808" w:rsidRPr="00A87F7B">
              <w:rPr>
                <w:b/>
                <w:bCs/>
                <w:color w:val="44546A" w:themeColor="text2"/>
                <w:sz w:val="28"/>
                <w:szCs w:val="28"/>
              </w:rPr>
              <w:t xml:space="preserve">page </w:t>
            </w:r>
            <w:r w:rsidRPr="00A87F7B">
              <w:rPr>
                <w:b/>
                <w:bCs/>
                <w:color w:val="44546A" w:themeColor="text2"/>
                <w:sz w:val="28"/>
                <w:szCs w:val="28"/>
              </w:rPr>
              <w:t xml:space="preserve">enhancements: </w:t>
            </w:r>
          </w:p>
          <w:p w14:paraId="73B6672D" w14:textId="0E827A43" w:rsidR="00851808" w:rsidRPr="00A87F7B" w:rsidRDefault="0069702F"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Added </w:t>
            </w:r>
            <w:r w:rsidR="008F5F7F" w:rsidRPr="00A87F7B">
              <w:rPr>
                <w:color w:val="000000" w:themeColor="text1"/>
                <w:sz w:val="28"/>
                <w:szCs w:val="28"/>
              </w:rPr>
              <w:t xml:space="preserve">the </w:t>
            </w:r>
            <w:r w:rsidRPr="00A87F7B">
              <w:rPr>
                <w:color w:val="000000" w:themeColor="text1"/>
                <w:sz w:val="28"/>
                <w:szCs w:val="28"/>
              </w:rPr>
              <w:t xml:space="preserve">‘Asset Size’ field to display the size of each </w:t>
            </w:r>
            <w:r w:rsidR="00274A24">
              <w:rPr>
                <w:color w:val="000000" w:themeColor="text1"/>
                <w:sz w:val="28"/>
                <w:szCs w:val="28"/>
              </w:rPr>
              <w:t>A</w:t>
            </w:r>
            <w:r w:rsidRPr="00A87F7B">
              <w:rPr>
                <w:color w:val="000000" w:themeColor="text1"/>
                <w:sz w:val="28"/>
                <w:szCs w:val="28"/>
              </w:rPr>
              <w:t xml:space="preserve">sset and the ‘Total Selected Size’ field to </w:t>
            </w:r>
            <w:r w:rsidR="00557EE5" w:rsidRPr="00A87F7B">
              <w:rPr>
                <w:color w:val="000000" w:themeColor="text1"/>
                <w:sz w:val="28"/>
                <w:szCs w:val="28"/>
              </w:rPr>
              <w:t>show</w:t>
            </w:r>
            <w:r w:rsidRPr="00A87F7B">
              <w:rPr>
                <w:color w:val="000000" w:themeColor="text1"/>
                <w:sz w:val="28"/>
                <w:szCs w:val="28"/>
              </w:rPr>
              <w:t xml:space="preserve"> the </w:t>
            </w:r>
            <w:r w:rsidR="0001787D" w:rsidRPr="00A87F7B">
              <w:rPr>
                <w:color w:val="000000" w:themeColor="text1"/>
                <w:sz w:val="28"/>
                <w:szCs w:val="28"/>
              </w:rPr>
              <w:t>total</w:t>
            </w:r>
            <w:r w:rsidRPr="00A87F7B">
              <w:rPr>
                <w:color w:val="000000" w:themeColor="text1"/>
                <w:sz w:val="28"/>
                <w:szCs w:val="28"/>
              </w:rPr>
              <w:t xml:space="preserve"> </w:t>
            </w:r>
            <w:r w:rsidR="0001787D" w:rsidRPr="00A87F7B">
              <w:rPr>
                <w:color w:val="000000" w:themeColor="text1"/>
                <w:sz w:val="28"/>
                <w:szCs w:val="28"/>
              </w:rPr>
              <w:t xml:space="preserve">size </w:t>
            </w:r>
            <w:r w:rsidRPr="00A87F7B">
              <w:rPr>
                <w:color w:val="000000" w:themeColor="text1"/>
                <w:sz w:val="28"/>
                <w:szCs w:val="28"/>
              </w:rPr>
              <w:t xml:space="preserve">of all the </w:t>
            </w:r>
            <w:r w:rsidR="00274A24">
              <w:rPr>
                <w:color w:val="000000" w:themeColor="text1"/>
                <w:sz w:val="28"/>
                <w:szCs w:val="28"/>
              </w:rPr>
              <w:t>A</w:t>
            </w:r>
            <w:r w:rsidRPr="00A87F7B">
              <w:rPr>
                <w:color w:val="000000" w:themeColor="text1"/>
                <w:sz w:val="28"/>
                <w:szCs w:val="28"/>
              </w:rPr>
              <w:t xml:space="preserve">ssets selected for download at any point in time. </w:t>
            </w:r>
          </w:p>
          <w:p w14:paraId="3B8D65F0" w14:textId="3E9922D9" w:rsidR="00851808" w:rsidRPr="00A87F7B" w:rsidRDefault="0069702F"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The checkboxes for selecting the </w:t>
            </w:r>
            <w:r w:rsidR="00274A24">
              <w:rPr>
                <w:color w:val="000000" w:themeColor="text1"/>
                <w:sz w:val="28"/>
                <w:szCs w:val="28"/>
              </w:rPr>
              <w:t>A</w:t>
            </w:r>
            <w:r w:rsidRPr="00A87F7B">
              <w:rPr>
                <w:color w:val="000000" w:themeColor="text1"/>
                <w:sz w:val="28"/>
                <w:szCs w:val="28"/>
              </w:rPr>
              <w:t xml:space="preserve">ssets to download </w:t>
            </w:r>
            <w:r w:rsidR="00A87F7B" w:rsidRPr="00A87F7B">
              <w:rPr>
                <w:color w:val="000000" w:themeColor="text1"/>
                <w:sz w:val="28"/>
                <w:szCs w:val="28"/>
              </w:rPr>
              <w:t>are</w:t>
            </w:r>
            <w:r w:rsidRPr="00A87F7B">
              <w:rPr>
                <w:color w:val="000000" w:themeColor="text1"/>
                <w:sz w:val="28"/>
                <w:szCs w:val="28"/>
              </w:rPr>
              <w:t xml:space="preserve"> disabled when the total size reaches the configured limit. </w:t>
            </w:r>
          </w:p>
          <w:p w14:paraId="4A306A29" w14:textId="77777777" w:rsidR="00851808" w:rsidRPr="00A87F7B" w:rsidRDefault="00E271B8" w:rsidP="00736C69">
            <w:pPr>
              <w:pStyle w:val="ListParagraph"/>
              <w:numPr>
                <w:ilvl w:val="1"/>
                <w:numId w:val="2"/>
              </w:numPr>
              <w:spacing w:before="120" w:after="120"/>
              <w:contextualSpacing w:val="0"/>
              <w:rPr>
                <w:color w:val="000000" w:themeColor="text1"/>
                <w:sz w:val="28"/>
                <w:szCs w:val="28"/>
              </w:rPr>
            </w:pPr>
            <w:r w:rsidRPr="00A87F7B">
              <w:rPr>
                <w:sz w:val="28"/>
                <w:szCs w:val="28"/>
              </w:rPr>
              <w:lastRenderedPageBreak/>
              <w:t xml:space="preserve">Added informational text to </w:t>
            </w:r>
            <w:r w:rsidR="00F242A2" w:rsidRPr="00A87F7B">
              <w:rPr>
                <w:sz w:val="28"/>
                <w:szCs w:val="28"/>
              </w:rPr>
              <w:t>provide guidance on the download size.</w:t>
            </w:r>
          </w:p>
          <w:p w14:paraId="54A80944" w14:textId="6706B629" w:rsidR="0069702F" w:rsidRPr="006E11E1" w:rsidRDefault="00851808" w:rsidP="00736C69">
            <w:pPr>
              <w:pStyle w:val="ListParagraph"/>
              <w:numPr>
                <w:ilvl w:val="1"/>
                <w:numId w:val="2"/>
              </w:numPr>
              <w:spacing w:before="120" w:after="120"/>
              <w:contextualSpacing w:val="0"/>
              <w:rPr>
                <w:color w:val="000000" w:themeColor="text1"/>
                <w:sz w:val="28"/>
                <w:szCs w:val="28"/>
              </w:rPr>
            </w:pPr>
            <w:r w:rsidRPr="00A87F7B">
              <w:rPr>
                <w:sz w:val="28"/>
                <w:szCs w:val="28"/>
              </w:rPr>
              <w:t xml:space="preserve">Enhanced pagination </w:t>
            </w:r>
            <w:r w:rsidR="00C5356C" w:rsidRPr="00A87F7B">
              <w:rPr>
                <w:sz w:val="28"/>
                <w:szCs w:val="28"/>
              </w:rPr>
              <w:t>of the search results table</w:t>
            </w:r>
            <w:r w:rsidR="006E11E1">
              <w:rPr>
                <w:sz w:val="28"/>
                <w:szCs w:val="28"/>
              </w:rPr>
              <w:t xml:space="preserve"> to display page size, total number of pages, and position of the current page.</w:t>
            </w:r>
          </w:p>
          <w:p w14:paraId="04963038" w14:textId="18425772" w:rsidR="006E11E1" w:rsidRPr="006E11E1" w:rsidRDefault="006E11E1" w:rsidP="006E11E1">
            <w:pPr>
              <w:spacing w:before="120" w:after="120"/>
              <w:ind w:left="720"/>
              <w:rPr>
                <w:color w:val="000000" w:themeColor="text1"/>
                <w:sz w:val="28"/>
                <w:szCs w:val="28"/>
              </w:rPr>
            </w:pPr>
            <w:r>
              <w:rPr>
                <w:color w:val="000000" w:themeColor="text1"/>
                <w:sz w:val="28"/>
                <w:szCs w:val="28"/>
              </w:rPr>
              <w:t xml:space="preserve">For details, see </w:t>
            </w:r>
            <w:hyperlink r:id="rId8" w:history="1">
              <w:r w:rsidRPr="006E11E1">
                <w:rPr>
                  <w:rStyle w:val="Hyperlink"/>
                  <w:sz w:val="28"/>
                  <w:szCs w:val="28"/>
                </w:rPr>
                <w:t>Using Search Results</w:t>
              </w:r>
            </w:hyperlink>
            <w:r>
              <w:rPr>
                <w:color w:val="000000" w:themeColor="text1"/>
                <w:sz w:val="28"/>
                <w:szCs w:val="28"/>
              </w:rPr>
              <w:t>.</w:t>
            </w:r>
          </w:p>
          <w:p w14:paraId="2EF0A822" w14:textId="77777777" w:rsidR="00851808" w:rsidRPr="00A87F7B" w:rsidRDefault="00851808" w:rsidP="00736C69">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Asset Details page enhancements:</w:t>
            </w:r>
            <w:r w:rsidRPr="00A87F7B">
              <w:rPr>
                <w:color w:val="000000" w:themeColor="text1"/>
                <w:sz w:val="28"/>
                <w:szCs w:val="28"/>
              </w:rPr>
              <w:t xml:space="preserve"> </w:t>
            </w:r>
          </w:p>
          <w:p w14:paraId="7D005CF4" w14:textId="398FF7E6" w:rsidR="00851808" w:rsidRPr="00A87F7B" w:rsidRDefault="00851808" w:rsidP="00736C69">
            <w:pPr>
              <w:pStyle w:val="ListParagraph"/>
              <w:numPr>
                <w:ilvl w:val="1"/>
                <w:numId w:val="2"/>
              </w:numPr>
              <w:spacing w:before="120" w:after="120"/>
              <w:contextualSpacing w:val="0"/>
              <w:rPr>
                <w:color w:val="000000" w:themeColor="text1"/>
                <w:sz w:val="28"/>
                <w:szCs w:val="28"/>
              </w:rPr>
            </w:pPr>
            <w:r w:rsidRPr="00A87F7B">
              <w:rPr>
                <w:sz w:val="28"/>
                <w:szCs w:val="28"/>
              </w:rPr>
              <w:t xml:space="preserve">Added a lens icon on the </w:t>
            </w:r>
            <w:r w:rsidR="00964389" w:rsidRPr="00A87F7B">
              <w:rPr>
                <w:sz w:val="28"/>
                <w:szCs w:val="28"/>
              </w:rPr>
              <w:t>search filter of the A</w:t>
            </w:r>
            <w:r w:rsidRPr="00A87F7B">
              <w:rPr>
                <w:sz w:val="28"/>
                <w:szCs w:val="28"/>
              </w:rPr>
              <w:t xml:space="preserve">sset </w:t>
            </w:r>
            <w:r w:rsidR="00964389" w:rsidRPr="00A87F7B">
              <w:rPr>
                <w:sz w:val="28"/>
                <w:szCs w:val="28"/>
              </w:rPr>
              <w:t>F</w:t>
            </w:r>
            <w:r w:rsidRPr="00A87F7B">
              <w:rPr>
                <w:sz w:val="28"/>
                <w:szCs w:val="28"/>
              </w:rPr>
              <w:t>il</w:t>
            </w:r>
            <w:r w:rsidR="00964389" w:rsidRPr="00A87F7B">
              <w:rPr>
                <w:sz w:val="28"/>
                <w:szCs w:val="28"/>
              </w:rPr>
              <w:t>es</w:t>
            </w:r>
            <w:r w:rsidRPr="00A87F7B">
              <w:rPr>
                <w:sz w:val="28"/>
                <w:szCs w:val="28"/>
              </w:rPr>
              <w:t xml:space="preserve"> </w:t>
            </w:r>
            <w:r w:rsidR="00964389" w:rsidRPr="00A87F7B">
              <w:rPr>
                <w:sz w:val="28"/>
                <w:szCs w:val="28"/>
              </w:rPr>
              <w:t xml:space="preserve">table </w:t>
            </w:r>
            <w:r w:rsidRPr="00A87F7B">
              <w:rPr>
                <w:sz w:val="28"/>
                <w:szCs w:val="28"/>
              </w:rPr>
              <w:t xml:space="preserve">to </w:t>
            </w:r>
            <w:r w:rsidR="0070312A" w:rsidRPr="00A87F7B">
              <w:rPr>
                <w:sz w:val="28"/>
                <w:szCs w:val="28"/>
              </w:rPr>
              <w:t>guide the user</w:t>
            </w:r>
            <w:r w:rsidRPr="00A87F7B">
              <w:rPr>
                <w:sz w:val="28"/>
                <w:szCs w:val="28"/>
              </w:rPr>
              <w:t>. The lens icon shall display on the empty search box, and the clear button shall show once the user starts typing.</w:t>
            </w:r>
          </w:p>
          <w:p w14:paraId="3E5B702F" w14:textId="4B12F3E0" w:rsidR="0076439A" w:rsidRPr="002E6435" w:rsidRDefault="00C5356C"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Enhanced pagination for the Asset Files table</w:t>
            </w:r>
            <w:r w:rsidR="006E11E1">
              <w:rPr>
                <w:color w:val="000000" w:themeColor="text1"/>
                <w:sz w:val="28"/>
                <w:szCs w:val="28"/>
              </w:rPr>
              <w:t xml:space="preserve"> </w:t>
            </w:r>
            <w:r w:rsidR="006E11E1">
              <w:rPr>
                <w:sz w:val="28"/>
                <w:szCs w:val="28"/>
              </w:rPr>
              <w:t>to display page size, total number of pages, and position of the current page.</w:t>
            </w:r>
          </w:p>
          <w:p w14:paraId="39F251B1" w14:textId="77777777" w:rsidR="00851808" w:rsidRPr="00A87F7B" w:rsidRDefault="0069702F" w:rsidP="00736C69">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System p</w:t>
            </w:r>
            <w:r w:rsidR="00515E2C" w:rsidRPr="00A87F7B">
              <w:rPr>
                <w:b/>
                <w:bCs/>
                <w:color w:val="44546A" w:themeColor="text2"/>
                <w:sz w:val="28"/>
                <w:szCs w:val="28"/>
              </w:rPr>
              <w:t xml:space="preserve">erformance improvement: </w:t>
            </w:r>
          </w:p>
          <w:p w14:paraId="1F3F05B8" w14:textId="36709C41" w:rsidR="003C31F9" w:rsidRPr="00A87F7B" w:rsidRDefault="003C31F9"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Reduced the time required to display the search results from</w:t>
            </w:r>
            <w:r w:rsidR="00494186" w:rsidRPr="00A87F7B">
              <w:rPr>
                <w:color w:val="000000" w:themeColor="text1"/>
                <w:sz w:val="28"/>
                <w:szCs w:val="28"/>
              </w:rPr>
              <w:t xml:space="preserve"> </w:t>
            </w:r>
            <w:r w:rsidR="00D76FC3">
              <w:rPr>
                <w:color w:val="000000" w:themeColor="text1"/>
                <w:sz w:val="28"/>
                <w:szCs w:val="28"/>
              </w:rPr>
              <w:t>over 15</w:t>
            </w:r>
            <w:r w:rsidRPr="00A87F7B">
              <w:rPr>
                <w:color w:val="000000" w:themeColor="text1"/>
                <w:sz w:val="28"/>
                <w:szCs w:val="28"/>
              </w:rPr>
              <w:t xml:space="preserve"> to </w:t>
            </w:r>
            <w:r w:rsidR="00D76FC3">
              <w:rPr>
                <w:color w:val="000000" w:themeColor="text1"/>
                <w:sz w:val="28"/>
                <w:szCs w:val="28"/>
              </w:rPr>
              <w:t xml:space="preserve">about </w:t>
            </w:r>
            <w:r w:rsidRPr="00A87F7B">
              <w:rPr>
                <w:color w:val="000000" w:themeColor="text1"/>
                <w:sz w:val="28"/>
                <w:szCs w:val="28"/>
              </w:rPr>
              <w:t>2 seconds.</w:t>
            </w:r>
            <w:r w:rsidR="001E4A98" w:rsidRPr="00A87F7B">
              <w:rPr>
                <w:color w:val="000000" w:themeColor="text1"/>
                <w:sz w:val="28"/>
                <w:szCs w:val="28"/>
              </w:rPr>
              <w:t xml:space="preserve"> </w:t>
            </w:r>
          </w:p>
          <w:p w14:paraId="219B1330" w14:textId="26282DC8" w:rsidR="00851808" w:rsidRPr="00A87F7B" w:rsidRDefault="00515E2C"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Reduced the time required to load the entries on the Status page from 9 to less than 2 sec</w:t>
            </w:r>
            <w:r w:rsidR="00727DED" w:rsidRPr="00A87F7B">
              <w:rPr>
                <w:color w:val="000000" w:themeColor="text1"/>
                <w:sz w:val="28"/>
                <w:szCs w:val="28"/>
              </w:rPr>
              <w:t>onds</w:t>
            </w:r>
            <w:r w:rsidR="00C5356C" w:rsidRPr="00A87F7B">
              <w:rPr>
                <w:color w:val="000000" w:themeColor="text1"/>
                <w:sz w:val="28"/>
                <w:szCs w:val="28"/>
              </w:rPr>
              <w:t>.</w:t>
            </w:r>
            <w:r w:rsidR="001E4A98" w:rsidRPr="00A87F7B">
              <w:rPr>
                <w:color w:val="000000" w:themeColor="text1"/>
                <w:sz w:val="28"/>
                <w:szCs w:val="28"/>
              </w:rPr>
              <w:t xml:space="preserve"> </w:t>
            </w:r>
          </w:p>
          <w:p w14:paraId="39186C8E" w14:textId="78ADC0D8" w:rsidR="00851808" w:rsidRPr="00A87F7B" w:rsidRDefault="00222F56" w:rsidP="00736C69">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Improve</w:t>
            </w:r>
            <w:r w:rsidR="00FE3457" w:rsidRPr="00A87F7B">
              <w:rPr>
                <w:b/>
                <w:bCs/>
                <w:color w:val="44546A" w:themeColor="text2"/>
                <w:sz w:val="28"/>
                <w:szCs w:val="28"/>
              </w:rPr>
              <w:t xml:space="preserve">d </w:t>
            </w:r>
            <w:r w:rsidRPr="00A87F7B">
              <w:rPr>
                <w:b/>
                <w:bCs/>
                <w:color w:val="44546A" w:themeColor="text2"/>
                <w:sz w:val="28"/>
                <w:szCs w:val="28"/>
              </w:rPr>
              <w:t>naviga</w:t>
            </w:r>
            <w:r w:rsidR="00FE3457" w:rsidRPr="00A87F7B">
              <w:rPr>
                <w:b/>
                <w:bCs/>
                <w:color w:val="44546A" w:themeColor="text2"/>
                <w:sz w:val="28"/>
                <w:szCs w:val="28"/>
              </w:rPr>
              <w:t>bility</w:t>
            </w:r>
            <w:r w:rsidRPr="00A87F7B">
              <w:rPr>
                <w:color w:val="000000" w:themeColor="text1"/>
                <w:sz w:val="28"/>
                <w:szCs w:val="28"/>
              </w:rPr>
              <w:t xml:space="preserve">: </w:t>
            </w:r>
          </w:p>
          <w:p w14:paraId="78A800E0" w14:textId="5A489C2A" w:rsidR="00851808" w:rsidRPr="00A87F7B" w:rsidRDefault="00222F56"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Increased the clickable area of the navigation tabs to make them more accessible and user</w:t>
            </w:r>
            <w:r w:rsidR="00964389" w:rsidRPr="00A87F7B">
              <w:rPr>
                <w:color w:val="000000" w:themeColor="text1"/>
                <w:sz w:val="28"/>
                <w:szCs w:val="28"/>
              </w:rPr>
              <w:t>-</w:t>
            </w:r>
            <w:r w:rsidRPr="00A87F7B">
              <w:rPr>
                <w:color w:val="000000" w:themeColor="text1"/>
                <w:sz w:val="28"/>
                <w:szCs w:val="28"/>
              </w:rPr>
              <w:t xml:space="preserve">friendly. </w:t>
            </w:r>
            <w:r w:rsidR="00A54B42" w:rsidRPr="00A87F7B">
              <w:rPr>
                <w:color w:val="000000" w:themeColor="text1"/>
                <w:sz w:val="28"/>
                <w:szCs w:val="28"/>
              </w:rPr>
              <w:t>Users can now click on the bottom of the tab or anywhere on the highlighted area to navigate</w:t>
            </w:r>
            <w:r w:rsidR="00A87F7B" w:rsidRPr="00A87F7B">
              <w:rPr>
                <w:color w:val="000000" w:themeColor="text1"/>
                <w:sz w:val="28"/>
                <w:szCs w:val="28"/>
              </w:rPr>
              <w:t xml:space="preserve"> away</w:t>
            </w:r>
            <w:r w:rsidR="00A54B42" w:rsidRPr="00A87F7B">
              <w:rPr>
                <w:color w:val="000000" w:themeColor="text1"/>
                <w:sz w:val="28"/>
                <w:szCs w:val="28"/>
              </w:rPr>
              <w:t>.</w:t>
            </w:r>
            <w:r w:rsidR="007A2DBC" w:rsidRPr="00A87F7B">
              <w:rPr>
                <w:color w:val="000000" w:themeColor="text1"/>
                <w:sz w:val="28"/>
                <w:szCs w:val="28"/>
              </w:rPr>
              <w:t xml:space="preserve"> </w:t>
            </w:r>
          </w:p>
          <w:p w14:paraId="15DA859C" w14:textId="52CC6FBC" w:rsidR="0001787D" w:rsidRPr="00A87F7B" w:rsidRDefault="007A2DBC"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Added arrow on </w:t>
            </w:r>
            <w:r w:rsidR="00851808" w:rsidRPr="00A87F7B">
              <w:rPr>
                <w:color w:val="000000" w:themeColor="text1"/>
                <w:sz w:val="28"/>
                <w:szCs w:val="28"/>
              </w:rPr>
              <w:t xml:space="preserve">navigation </w:t>
            </w:r>
            <w:r w:rsidRPr="00A87F7B">
              <w:rPr>
                <w:color w:val="000000" w:themeColor="text1"/>
                <w:sz w:val="28"/>
                <w:szCs w:val="28"/>
              </w:rPr>
              <w:t>tabs containing sub-menus</w:t>
            </w:r>
            <w:r w:rsidR="00A87F7B" w:rsidRPr="00A87F7B">
              <w:rPr>
                <w:color w:val="000000" w:themeColor="text1"/>
                <w:sz w:val="28"/>
                <w:szCs w:val="28"/>
              </w:rPr>
              <w:t>.</w:t>
            </w:r>
          </w:p>
          <w:p w14:paraId="10BEF0F0" w14:textId="750B938A" w:rsidR="00851808" w:rsidRPr="00A87F7B" w:rsidRDefault="0070312A" w:rsidP="00736C69">
            <w:pPr>
              <w:pStyle w:val="ListParagraph"/>
              <w:numPr>
                <w:ilvl w:val="1"/>
                <w:numId w:val="2"/>
              </w:numPr>
              <w:spacing w:before="120" w:after="120"/>
              <w:contextualSpacing w:val="0"/>
              <w:rPr>
                <w:color w:val="000000" w:themeColor="text1"/>
                <w:sz w:val="28"/>
                <w:szCs w:val="28"/>
              </w:rPr>
            </w:pPr>
            <w:r w:rsidRPr="00A87F7B">
              <w:rPr>
                <w:color w:val="000000" w:themeColor="text1"/>
                <w:sz w:val="28"/>
                <w:szCs w:val="28"/>
              </w:rPr>
              <w:t xml:space="preserve">Redesigned </w:t>
            </w:r>
            <w:r w:rsidR="006C771B" w:rsidRPr="00A87F7B">
              <w:rPr>
                <w:color w:val="000000" w:themeColor="text1"/>
                <w:sz w:val="28"/>
                <w:szCs w:val="28"/>
              </w:rPr>
              <w:t xml:space="preserve">the </w:t>
            </w:r>
            <w:r w:rsidR="00D76FC3">
              <w:rPr>
                <w:color w:val="000000" w:themeColor="text1"/>
                <w:sz w:val="28"/>
                <w:szCs w:val="28"/>
              </w:rPr>
              <w:t xml:space="preserve">appearance and trigger of the </w:t>
            </w:r>
            <w:r w:rsidRPr="00A87F7B">
              <w:rPr>
                <w:color w:val="000000" w:themeColor="text1"/>
                <w:sz w:val="28"/>
                <w:szCs w:val="28"/>
              </w:rPr>
              <w:t xml:space="preserve">scrollbars to </w:t>
            </w:r>
            <w:r w:rsidR="00D76FC3">
              <w:rPr>
                <w:color w:val="000000" w:themeColor="text1"/>
                <w:sz w:val="28"/>
                <w:szCs w:val="28"/>
              </w:rPr>
              <w:t>make it easier to use.</w:t>
            </w:r>
          </w:p>
          <w:p w14:paraId="4EA2F297" w14:textId="24101C4D" w:rsidR="002E6435" w:rsidRPr="002E6435" w:rsidRDefault="002E6435" w:rsidP="00736C69">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 xml:space="preserve">Search filter enhancements: </w:t>
            </w:r>
            <w:r w:rsidRPr="002E6435">
              <w:rPr>
                <w:color w:val="000000" w:themeColor="text1"/>
                <w:sz w:val="28"/>
                <w:szCs w:val="28"/>
              </w:rPr>
              <w:t>Re-designed the search filter to bubble selected items to the top of the list and show in a different styling.</w:t>
            </w:r>
          </w:p>
          <w:p w14:paraId="78CD4B75" w14:textId="7D9B6C9E" w:rsidR="007828AC" w:rsidRPr="00A87F7B" w:rsidRDefault="0001787D" w:rsidP="00736C69">
            <w:pPr>
              <w:pStyle w:val="ListParagraph"/>
              <w:numPr>
                <w:ilvl w:val="0"/>
                <w:numId w:val="2"/>
              </w:numPr>
              <w:spacing w:before="120" w:after="120"/>
              <w:contextualSpacing w:val="0"/>
              <w:rPr>
                <w:b/>
                <w:bCs/>
                <w:color w:val="44546A" w:themeColor="text2"/>
                <w:sz w:val="28"/>
                <w:szCs w:val="28"/>
                <w:u w:val="single"/>
              </w:rPr>
            </w:pPr>
            <w:r w:rsidRPr="00A87F7B">
              <w:rPr>
                <w:b/>
                <w:bCs/>
                <w:color w:val="44546A" w:themeColor="text2"/>
                <w:sz w:val="28"/>
                <w:szCs w:val="28"/>
              </w:rPr>
              <w:t>Improved validation on register collection screen</w:t>
            </w:r>
            <w:r w:rsidRPr="00A87F7B">
              <w:rPr>
                <w:sz w:val="28"/>
                <w:szCs w:val="28"/>
              </w:rPr>
              <w:t xml:space="preserve">: Added validation to block users from entering special characters for the value of the identifier field of a collection. This </w:t>
            </w:r>
            <w:r w:rsidR="00E010FF" w:rsidRPr="00A87F7B">
              <w:rPr>
                <w:sz w:val="28"/>
                <w:szCs w:val="28"/>
              </w:rPr>
              <w:t xml:space="preserve">simplifies the user interface and takes the responsibility for </w:t>
            </w:r>
            <w:r w:rsidR="00E5313E" w:rsidRPr="00A87F7B">
              <w:rPr>
                <w:sz w:val="28"/>
                <w:szCs w:val="28"/>
              </w:rPr>
              <w:t xml:space="preserve">entering </w:t>
            </w:r>
            <w:r w:rsidR="00E010FF" w:rsidRPr="00A87F7B">
              <w:rPr>
                <w:sz w:val="28"/>
                <w:szCs w:val="28"/>
              </w:rPr>
              <w:t xml:space="preserve">valid </w:t>
            </w:r>
            <w:r w:rsidR="00E5313E" w:rsidRPr="00A87F7B">
              <w:rPr>
                <w:sz w:val="28"/>
                <w:szCs w:val="28"/>
              </w:rPr>
              <w:t>values</w:t>
            </w:r>
            <w:r w:rsidR="00E010FF" w:rsidRPr="00A87F7B">
              <w:rPr>
                <w:sz w:val="28"/>
                <w:szCs w:val="28"/>
              </w:rPr>
              <w:t xml:space="preserve"> away from the user</w:t>
            </w:r>
            <w:r w:rsidRPr="00A87F7B">
              <w:rPr>
                <w:sz w:val="28"/>
                <w:szCs w:val="28"/>
              </w:rPr>
              <w:t xml:space="preserve">. </w:t>
            </w:r>
          </w:p>
          <w:p w14:paraId="6CB1B72E" w14:textId="613342B5" w:rsidR="007828AC" w:rsidRPr="00A87F7B" w:rsidRDefault="007828AC" w:rsidP="00736C69">
            <w:pPr>
              <w:pStyle w:val="ListParagraph"/>
              <w:numPr>
                <w:ilvl w:val="0"/>
                <w:numId w:val="2"/>
              </w:numPr>
              <w:spacing w:before="120" w:after="120"/>
              <w:contextualSpacing w:val="0"/>
              <w:rPr>
                <w:color w:val="000000" w:themeColor="text1"/>
                <w:sz w:val="28"/>
                <w:szCs w:val="28"/>
              </w:rPr>
            </w:pPr>
            <w:r w:rsidRPr="00A87F7B">
              <w:rPr>
                <w:b/>
                <w:bCs/>
                <w:color w:val="44546A" w:themeColor="text2"/>
                <w:sz w:val="28"/>
                <w:szCs w:val="28"/>
              </w:rPr>
              <w:t>Mobile UI redesign:</w:t>
            </w:r>
            <w:r w:rsidRPr="00A87F7B">
              <w:rPr>
                <w:color w:val="44546A" w:themeColor="text2"/>
                <w:sz w:val="28"/>
                <w:szCs w:val="28"/>
              </w:rPr>
              <w:t xml:space="preserve"> </w:t>
            </w:r>
            <w:r w:rsidRPr="00A87F7B">
              <w:rPr>
                <w:color w:val="000000" w:themeColor="text1"/>
                <w:sz w:val="28"/>
                <w:szCs w:val="28"/>
              </w:rPr>
              <w:t xml:space="preserve">Re-designed the navigation bar and footer </w:t>
            </w:r>
            <w:r w:rsidR="00E010FF" w:rsidRPr="00A87F7B">
              <w:rPr>
                <w:color w:val="000000" w:themeColor="text1"/>
                <w:sz w:val="28"/>
                <w:szCs w:val="28"/>
              </w:rPr>
              <w:t>of</w:t>
            </w:r>
            <w:r w:rsidRPr="00A87F7B">
              <w:rPr>
                <w:color w:val="000000" w:themeColor="text1"/>
                <w:sz w:val="28"/>
                <w:szCs w:val="28"/>
              </w:rPr>
              <w:t xml:space="preserve"> the MoDaC mobile UI to </w:t>
            </w:r>
            <w:r w:rsidR="00E010FF" w:rsidRPr="00A87F7B">
              <w:rPr>
                <w:color w:val="000000" w:themeColor="text1"/>
                <w:sz w:val="28"/>
                <w:szCs w:val="28"/>
              </w:rPr>
              <w:t xml:space="preserve">better </w:t>
            </w:r>
            <w:r w:rsidRPr="00A87F7B">
              <w:rPr>
                <w:color w:val="000000" w:themeColor="text1"/>
                <w:sz w:val="28"/>
                <w:szCs w:val="28"/>
              </w:rPr>
              <w:t xml:space="preserve">align with the CRCR </w:t>
            </w:r>
            <w:r w:rsidR="00E010FF" w:rsidRPr="00A87F7B">
              <w:rPr>
                <w:color w:val="000000" w:themeColor="text1"/>
                <w:sz w:val="28"/>
                <w:szCs w:val="28"/>
              </w:rPr>
              <w:t>P</w:t>
            </w:r>
            <w:r w:rsidRPr="00A87F7B">
              <w:rPr>
                <w:color w:val="000000" w:themeColor="text1"/>
                <w:sz w:val="28"/>
                <w:szCs w:val="28"/>
              </w:rPr>
              <w:t xml:space="preserve">ortal UI. </w:t>
            </w:r>
          </w:p>
          <w:p w14:paraId="08E6AEC4" w14:textId="77777777" w:rsidR="002D162D" w:rsidRDefault="002D162D" w:rsidP="009D15D6">
            <w:pPr>
              <w:rPr>
                <w:b/>
                <w:bCs/>
                <w:color w:val="44546A" w:themeColor="text2"/>
                <w:sz w:val="28"/>
                <w:szCs w:val="28"/>
                <w:u w:val="single"/>
              </w:rPr>
            </w:pPr>
          </w:p>
          <w:p w14:paraId="29FC28FB" w14:textId="77777777" w:rsidR="0076439A" w:rsidRDefault="0076439A" w:rsidP="009D15D6">
            <w:pPr>
              <w:rPr>
                <w:b/>
                <w:bCs/>
                <w:color w:val="44546A" w:themeColor="text2"/>
                <w:sz w:val="28"/>
                <w:szCs w:val="28"/>
                <w:u w:val="single"/>
              </w:rPr>
            </w:pPr>
          </w:p>
          <w:p w14:paraId="0BA49DDD" w14:textId="5803EF32" w:rsidR="009D15D6" w:rsidRPr="006E062A" w:rsidRDefault="009D15D6" w:rsidP="009D15D6">
            <w:pPr>
              <w:rPr>
                <w:b/>
                <w:bCs/>
                <w:color w:val="44546A" w:themeColor="text2"/>
                <w:sz w:val="28"/>
                <w:szCs w:val="28"/>
                <w:u w:val="single"/>
              </w:rPr>
            </w:pPr>
            <w:r w:rsidRPr="006E062A">
              <w:rPr>
                <w:b/>
                <w:bCs/>
                <w:color w:val="44546A" w:themeColor="text2"/>
                <w:sz w:val="28"/>
                <w:szCs w:val="28"/>
                <w:u w:val="single"/>
              </w:rPr>
              <w:t xml:space="preserve">Release </w:t>
            </w:r>
            <w:r w:rsidR="00F759E7">
              <w:rPr>
                <w:b/>
                <w:bCs/>
                <w:color w:val="44546A" w:themeColor="text2"/>
                <w:sz w:val="28"/>
                <w:szCs w:val="28"/>
                <w:u w:val="single"/>
              </w:rPr>
              <w:t>2.0</w:t>
            </w:r>
            <w:r w:rsidRPr="006E062A">
              <w:rPr>
                <w:b/>
                <w:bCs/>
                <w:color w:val="44546A" w:themeColor="text2"/>
                <w:sz w:val="28"/>
                <w:szCs w:val="28"/>
                <w:u w:val="single"/>
              </w:rPr>
              <w:t xml:space="preserve">: </w:t>
            </w:r>
            <w:r>
              <w:rPr>
                <w:b/>
                <w:bCs/>
                <w:color w:val="44546A" w:themeColor="text2"/>
                <w:sz w:val="28"/>
                <w:szCs w:val="28"/>
                <w:u w:val="single"/>
              </w:rPr>
              <w:t>October 19</w:t>
            </w:r>
            <w:r w:rsidRPr="006E062A">
              <w:rPr>
                <w:b/>
                <w:bCs/>
                <w:color w:val="44546A" w:themeColor="text2"/>
                <w:sz w:val="28"/>
                <w:szCs w:val="28"/>
                <w:u w:val="single"/>
              </w:rPr>
              <w:t>, 202</w:t>
            </w:r>
            <w:r w:rsidR="004E4BB6">
              <w:rPr>
                <w:b/>
                <w:bCs/>
                <w:color w:val="44546A" w:themeColor="text2"/>
                <w:sz w:val="28"/>
                <w:szCs w:val="28"/>
                <w:u w:val="single"/>
              </w:rPr>
              <w:t>3</w:t>
            </w:r>
          </w:p>
          <w:p w14:paraId="4548D8D0" w14:textId="77777777" w:rsidR="009D15D6" w:rsidRDefault="009D15D6" w:rsidP="009D15D6">
            <w:pPr>
              <w:rPr>
                <w:b/>
                <w:bCs/>
                <w:color w:val="44546A" w:themeColor="text2"/>
                <w:sz w:val="28"/>
                <w:szCs w:val="28"/>
                <w:u w:val="single"/>
              </w:rPr>
            </w:pPr>
          </w:p>
          <w:p w14:paraId="4C38DEA3" w14:textId="75436641" w:rsidR="00874D30" w:rsidRPr="00A2537E" w:rsidRDefault="00874D30" w:rsidP="00736C69">
            <w:pPr>
              <w:pStyle w:val="ListParagraph"/>
              <w:numPr>
                <w:ilvl w:val="0"/>
                <w:numId w:val="2"/>
              </w:numPr>
              <w:spacing w:before="120" w:after="120"/>
              <w:contextualSpacing w:val="0"/>
              <w:rPr>
                <w:color w:val="000000" w:themeColor="text1"/>
                <w:sz w:val="28"/>
                <w:szCs w:val="28"/>
              </w:rPr>
            </w:pPr>
            <w:r w:rsidRPr="00A2537E">
              <w:rPr>
                <w:b/>
                <w:bCs/>
                <w:color w:val="44546A" w:themeColor="text2"/>
                <w:sz w:val="28"/>
                <w:szCs w:val="28"/>
              </w:rPr>
              <w:lastRenderedPageBreak/>
              <w:t>UI alignment with CRCR</w:t>
            </w:r>
            <w:r w:rsidRPr="00A2537E">
              <w:rPr>
                <w:color w:val="000000" w:themeColor="text1"/>
                <w:sz w:val="28"/>
                <w:szCs w:val="28"/>
              </w:rPr>
              <w:t>:  Update</w:t>
            </w:r>
            <w:r w:rsidR="009802AF" w:rsidRPr="00A2537E">
              <w:rPr>
                <w:color w:val="000000" w:themeColor="text1"/>
                <w:sz w:val="28"/>
                <w:szCs w:val="28"/>
              </w:rPr>
              <w:t>d</w:t>
            </w:r>
            <w:r w:rsidRPr="00A2537E">
              <w:rPr>
                <w:color w:val="000000" w:themeColor="text1"/>
                <w:sz w:val="28"/>
                <w:szCs w:val="28"/>
              </w:rPr>
              <w:t xml:space="preserve"> the look and feel of the MoDaC screens to align with </w:t>
            </w:r>
            <w:r w:rsidR="002117EC">
              <w:rPr>
                <w:color w:val="000000" w:themeColor="text1"/>
                <w:sz w:val="28"/>
                <w:szCs w:val="28"/>
              </w:rPr>
              <w:t xml:space="preserve">the </w:t>
            </w:r>
            <w:r w:rsidRPr="00A2537E">
              <w:rPr>
                <w:color w:val="000000" w:themeColor="text1"/>
                <w:sz w:val="28"/>
                <w:szCs w:val="28"/>
              </w:rPr>
              <w:t>CR</w:t>
            </w:r>
            <w:r w:rsidR="00D3531E">
              <w:rPr>
                <w:color w:val="000000" w:themeColor="text1"/>
                <w:sz w:val="28"/>
                <w:szCs w:val="28"/>
              </w:rPr>
              <w:t>CR</w:t>
            </w:r>
            <w:r w:rsidR="003824F6" w:rsidRPr="00A2537E">
              <w:rPr>
                <w:color w:val="000000" w:themeColor="text1"/>
                <w:sz w:val="28"/>
                <w:szCs w:val="28"/>
              </w:rPr>
              <w:t xml:space="preserve"> Portal</w:t>
            </w:r>
            <w:r w:rsidR="00245179">
              <w:rPr>
                <w:color w:val="000000" w:themeColor="text1"/>
                <w:sz w:val="28"/>
                <w:szCs w:val="28"/>
              </w:rPr>
              <w:t xml:space="preserve"> as part of the UI integration</w:t>
            </w:r>
            <w:r w:rsidRPr="00A2537E">
              <w:rPr>
                <w:color w:val="000000" w:themeColor="text1"/>
                <w:sz w:val="28"/>
                <w:szCs w:val="28"/>
              </w:rPr>
              <w:t>. Th</w:t>
            </w:r>
            <w:r w:rsidR="00D3531E">
              <w:rPr>
                <w:color w:val="000000" w:themeColor="text1"/>
                <w:sz w:val="28"/>
                <w:szCs w:val="28"/>
              </w:rPr>
              <w:t>e change</w:t>
            </w:r>
            <w:r w:rsidR="005E5B5B">
              <w:rPr>
                <w:color w:val="000000" w:themeColor="text1"/>
                <w:sz w:val="28"/>
                <w:szCs w:val="28"/>
              </w:rPr>
              <w:t>s</w:t>
            </w:r>
            <w:r w:rsidR="00D3531E">
              <w:rPr>
                <w:color w:val="000000" w:themeColor="text1"/>
                <w:sz w:val="28"/>
                <w:szCs w:val="28"/>
              </w:rPr>
              <w:t xml:space="preserve"> include enhancements to</w:t>
            </w:r>
            <w:r w:rsidR="00717225" w:rsidRPr="00A2537E">
              <w:rPr>
                <w:color w:val="000000" w:themeColor="text1"/>
                <w:sz w:val="28"/>
                <w:szCs w:val="28"/>
              </w:rPr>
              <w:t xml:space="preserve"> </w:t>
            </w:r>
            <w:r w:rsidR="003824F6" w:rsidRPr="00A2537E">
              <w:rPr>
                <w:color w:val="000000" w:themeColor="text1"/>
                <w:sz w:val="28"/>
                <w:szCs w:val="28"/>
              </w:rPr>
              <w:t xml:space="preserve">the UI style, </w:t>
            </w:r>
            <w:r w:rsidR="00717225" w:rsidRPr="00A2537E">
              <w:rPr>
                <w:color w:val="000000" w:themeColor="text1"/>
                <w:sz w:val="28"/>
                <w:szCs w:val="28"/>
              </w:rPr>
              <w:t>color palette</w:t>
            </w:r>
            <w:r w:rsidR="003824F6" w:rsidRPr="00A2537E">
              <w:rPr>
                <w:color w:val="000000" w:themeColor="text1"/>
                <w:sz w:val="28"/>
                <w:szCs w:val="28"/>
              </w:rPr>
              <w:t xml:space="preserve">, </w:t>
            </w:r>
            <w:r w:rsidR="005E5B5B">
              <w:rPr>
                <w:color w:val="000000" w:themeColor="text1"/>
                <w:sz w:val="28"/>
                <w:szCs w:val="28"/>
              </w:rPr>
              <w:t xml:space="preserve">background images, </w:t>
            </w:r>
            <w:r w:rsidR="00717225" w:rsidRPr="00A2537E">
              <w:rPr>
                <w:color w:val="000000" w:themeColor="text1"/>
                <w:sz w:val="28"/>
                <w:szCs w:val="28"/>
              </w:rPr>
              <w:t xml:space="preserve">icons, </w:t>
            </w:r>
            <w:r w:rsidR="003824F6" w:rsidRPr="00A2537E">
              <w:rPr>
                <w:color w:val="000000" w:themeColor="text1"/>
                <w:sz w:val="28"/>
                <w:szCs w:val="28"/>
              </w:rPr>
              <w:t xml:space="preserve">navigation, </w:t>
            </w:r>
            <w:r w:rsidR="008D28AF" w:rsidRPr="00A2537E">
              <w:rPr>
                <w:color w:val="000000" w:themeColor="text1"/>
                <w:sz w:val="28"/>
                <w:szCs w:val="28"/>
              </w:rPr>
              <w:t>menu bars</w:t>
            </w:r>
            <w:r w:rsidR="00A2537E">
              <w:rPr>
                <w:color w:val="000000" w:themeColor="text1"/>
                <w:sz w:val="28"/>
                <w:szCs w:val="28"/>
              </w:rPr>
              <w:t>,</w:t>
            </w:r>
            <w:r w:rsidR="003824F6" w:rsidRPr="00A2537E">
              <w:rPr>
                <w:color w:val="000000" w:themeColor="text1"/>
                <w:sz w:val="28"/>
                <w:szCs w:val="28"/>
              </w:rPr>
              <w:t xml:space="preserve"> </w:t>
            </w:r>
            <w:r w:rsidR="001F075B" w:rsidRPr="00A2537E">
              <w:rPr>
                <w:color w:val="000000" w:themeColor="text1"/>
                <w:sz w:val="28"/>
                <w:szCs w:val="28"/>
              </w:rPr>
              <w:t>and label</w:t>
            </w:r>
            <w:r w:rsidR="003824F6" w:rsidRPr="00A2537E">
              <w:rPr>
                <w:color w:val="000000" w:themeColor="text1"/>
                <w:sz w:val="28"/>
                <w:szCs w:val="28"/>
              </w:rPr>
              <w:t>s</w:t>
            </w:r>
            <w:r w:rsidRPr="00A2537E">
              <w:rPr>
                <w:color w:val="000000" w:themeColor="text1"/>
                <w:sz w:val="28"/>
                <w:szCs w:val="28"/>
              </w:rPr>
              <w:t>.</w:t>
            </w:r>
          </w:p>
          <w:p w14:paraId="439B9256" w14:textId="4503AD45" w:rsidR="00874D30" w:rsidRPr="00A2537E" w:rsidRDefault="00874D30" w:rsidP="00736C69">
            <w:pPr>
              <w:pStyle w:val="ListParagraph"/>
              <w:numPr>
                <w:ilvl w:val="0"/>
                <w:numId w:val="2"/>
              </w:numPr>
              <w:spacing w:before="120" w:after="120"/>
              <w:contextualSpacing w:val="0"/>
              <w:rPr>
                <w:color w:val="000000" w:themeColor="text1"/>
                <w:sz w:val="28"/>
                <w:szCs w:val="28"/>
              </w:rPr>
            </w:pPr>
            <w:r w:rsidRPr="00A2537E">
              <w:rPr>
                <w:b/>
                <w:bCs/>
                <w:color w:val="44546A" w:themeColor="text2"/>
                <w:sz w:val="28"/>
                <w:szCs w:val="28"/>
              </w:rPr>
              <w:t>Header and Footer updates</w:t>
            </w:r>
            <w:r w:rsidRPr="00A2537E">
              <w:rPr>
                <w:sz w:val="28"/>
                <w:szCs w:val="28"/>
              </w:rPr>
              <w:t>: Updated the header and footer sections</w:t>
            </w:r>
            <w:r w:rsidR="008769E7" w:rsidRPr="00A2537E">
              <w:rPr>
                <w:sz w:val="28"/>
                <w:szCs w:val="28"/>
              </w:rPr>
              <w:t xml:space="preserve"> (including adding external links)</w:t>
            </w:r>
            <w:r w:rsidRPr="00A2537E">
              <w:rPr>
                <w:sz w:val="28"/>
                <w:szCs w:val="28"/>
              </w:rPr>
              <w:t xml:space="preserve"> to align with the NCI branding guidelines and to comply with the Integrated Digital Experience Act for government sites</w:t>
            </w:r>
            <w:r w:rsidRPr="00A2537E">
              <w:rPr>
                <w:color w:val="000000" w:themeColor="text1"/>
                <w:sz w:val="28"/>
                <w:szCs w:val="28"/>
              </w:rPr>
              <w:t xml:space="preserve">. </w:t>
            </w:r>
          </w:p>
          <w:p w14:paraId="59F5F77C" w14:textId="379E44C9" w:rsidR="000C50A2" w:rsidRPr="00A2537E" w:rsidRDefault="003824F6" w:rsidP="00736C69">
            <w:pPr>
              <w:pStyle w:val="ListParagraph"/>
              <w:numPr>
                <w:ilvl w:val="0"/>
                <w:numId w:val="2"/>
              </w:numPr>
              <w:spacing w:before="120" w:after="120"/>
              <w:contextualSpacing w:val="0"/>
              <w:rPr>
                <w:sz w:val="28"/>
                <w:szCs w:val="28"/>
              </w:rPr>
            </w:pPr>
            <w:r w:rsidRPr="00A2537E">
              <w:rPr>
                <w:b/>
                <w:bCs/>
                <w:color w:val="44546A" w:themeColor="text2"/>
                <w:sz w:val="28"/>
                <w:szCs w:val="28"/>
              </w:rPr>
              <w:t xml:space="preserve">Dropdown for category selection in </w:t>
            </w:r>
            <w:r w:rsidR="008769E7" w:rsidRPr="00A2537E">
              <w:rPr>
                <w:b/>
                <w:bCs/>
                <w:color w:val="44546A" w:themeColor="text2"/>
                <w:sz w:val="28"/>
                <w:szCs w:val="28"/>
              </w:rPr>
              <w:t>Contact Us page</w:t>
            </w:r>
            <w:r w:rsidR="008769E7" w:rsidRPr="00A2537E">
              <w:rPr>
                <w:sz w:val="28"/>
                <w:szCs w:val="28"/>
              </w:rPr>
              <w:t xml:space="preserve">: Added a </w:t>
            </w:r>
            <w:r w:rsidR="008769E7" w:rsidRPr="00A2537E">
              <w:rPr>
                <w:i/>
                <w:iCs/>
                <w:sz w:val="28"/>
                <w:szCs w:val="28"/>
              </w:rPr>
              <w:t>Type of Inquiry</w:t>
            </w:r>
            <w:r w:rsidR="008769E7" w:rsidRPr="00A2537E">
              <w:rPr>
                <w:sz w:val="28"/>
                <w:szCs w:val="28"/>
              </w:rPr>
              <w:t xml:space="preserve"> dropdown to the Contact Us page to guide users and enable categorization of requests. </w:t>
            </w:r>
          </w:p>
          <w:p w14:paraId="67A52D9C" w14:textId="009969B6" w:rsidR="008769E7" w:rsidRPr="00A2537E" w:rsidRDefault="003824F6" w:rsidP="00736C69">
            <w:pPr>
              <w:pStyle w:val="ListParagraph"/>
              <w:numPr>
                <w:ilvl w:val="0"/>
                <w:numId w:val="2"/>
              </w:numPr>
              <w:spacing w:before="120" w:after="120"/>
              <w:contextualSpacing w:val="0"/>
              <w:rPr>
                <w:color w:val="000000" w:themeColor="text1"/>
                <w:sz w:val="28"/>
                <w:szCs w:val="28"/>
              </w:rPr>
            </w:pPr>
            <w:r w:rsidRPr="00A2537E">
              <w:rPr>
                <w:b/>
                <w:bCs/>
                <w:color w:val="44546A" w:themeColor="text2"/>
                <w:sz w:val="28"/>
                <w:szCs w:val="28"/>
              </w:rPr>
              <w:t xml:space="preserve">Automatic redirection from </w:t>
            </w:r>
            <w:r w:rsidR="00F95892">
              <w:rPr>
                <w:b/>
                <w:bCs/>
                <w:color w:val="44546A" w:themeColor="text2"/>
                <w:sz w:val="28"/>
                <w:szCs w:val="28"/>
              </w:rPr>
              <w:t xml:space="preserve">the </w:t>
            </w:r>
            <w:r w:rsidRPr="00A2537E">
              <w:rPr>
                <w:b/>
                <w:bCs/>
                <w:color w:val="44546A" w:themeColor="text2"/>
                <w:sz w:val="28"/>
                <w:szCs w:val="28"/>
              </w:rPr>
              <w:t>Contact US page</w:t>
            </w:r>
            <w:r w:rsidRPr="00A2537E">
              <w:rPr>
                <w:color w:val="000000" w:themeColor="text1"/>
                <w:sz w:val="28"/>
                <w:szCs w:val="28"/>
              </w:rPr>
              <w:t>: U</w:t>
            </w:r>
            <w:r w:rsidR="008769E7" w:rsidRPr="00A2537E">
              <w:rPr>
                <w:color w:val="000000" w:themeColor="text1"/>
                <w:sz w:val="28"/>
                <w:szCs w:val="28"/>
              </w:rPr>
              <w:t xml:space="preserve">sers will now be redirected automatically to the MoDaC home page after a delay </w:t>
            </w:r>
            <w:r w:rsidR="00A204BA" w:rsidRPr="00A2537E">
              <w:rPr>
                <w:color w:val="000000" w:themeColor="text1"/>
                <w:sz w:val="28"/>
                <w:szCs w:val="28"/>
              </w:rPr>
              <w:t xml:space="preserve">when they </w:t>
            </w:r>
            <w:r w:rsidR="008D28AF" w:rsidRPr="00A2537E">
              <w:rPr>
                <w:color w:val="000000" w:themeColor="text1"/>
                <w:sz w:val="28"/>
                <w:szCs w:val="28"/>
              </w:rPr>
              <w:t>submit</w:t>
            </w:r>
            <w:r w:rsidR="00A204BA" w:rsidRPr="00A2537E">
              <w:rPr>
                <w:color w:val="000000" w:themeColor="text1"/>
                <w:sz w:val="28"/>
                <w:szCs w:val="28"/>
              </w:rPr>
              <w:t xml:space="preserve"> their inquiry</w:t>
            </w:r>
            <w:r w:rsidR="008769E7" w:rsidRPr="00A2537E">
              <w:rPr>
                <w:color w:val="000000" w:themeColor="text1"/>
                <w:sz w:val="28"/>
                <w:szCs w:val="28"/>
              </w:rPr>
              <w:t xml:space="preserve"> </w:t>
            </w:r>
            <w:r w:rsidRPr="00A2537E">
              <w:rPr>
                <w:color w:val="000000" w:themeColor="text1"/>
                <w:sz w:val="28"/>
                <w:szCs w:val="28"/>
              </w:rPr>
              <w:t>on Contact Us</w:t>
            </w:r>
            <w:r w:rsidR="008769E7" w:rsidRPr="00A2537E">
              <w:rPr>
                <w:color w:val="000000" w:themeColor="text1"/>
                <w:sz w:val="28"/>
                <w:szCs w:val="28"/>
              </w:rPr>
              <w:t xml:space="preserve">. </w:t>
            </w:r>
            <w:r w:rsidR="007A2F66" w:rsidRPr="00A2537E">
              <w:rPr>
                <w:color w:val="000000" w:themeColor="text1"/>
                <w:sz w:val="28"/>
                <w:szCs w:val="28"/>
              </w:rPr>
              <w:t>Pre</w:t>
            </w:r>
            <w:r w:rsidR="00A204BA" w:rsidRPr="00A2537E">
              <w:rPr>
                <w:color w:val="000000" w:themeColor="text1"/>
                <w:sz w:val="28"/>
                <w:szCs w:val="28"/>
              </w:rPr>
              <w:t>viously,</w:t>
            </w:r>
            <w:r w:rsidR="007A2F66" w:rsidRPr="00A2537E">
              <w:rPr>
                <w:color w:val="000000" w:themeColor="text1"/>
                <w:sz w:val="28"/>
                <w:szCs w:val="28"/>
              </w:rPr>
              <w:t xml:space="preserve"> users remained on the same page and navigated manually back to the desired page after submitting the </w:t>
            </w:r>
            <w:r w:rsidR="00572FB4">
              <w:rPr>
                <w:color w:val="000000" w:themeColor="text1"/>
                <w:sz w:val="28"/>
                <w:szCs w:val="28"/>
              </w:rPr>
              <w:t>query</w:t>
            </w:r>
            <w:r w:rsidR="007A2F66" w:rsidRPr="00A2537E">
              <w:rPr>
                <w:color w:val="000000" w:themeColor="text1"/>
                <w:sz w:val="28"/>
                <w:szCs w:val="28"/>
              </w:rPr>
              <w:t>.</w:t>
            </w:r>
          </w:p>
          <w:p w14:paraId="49400F2F" w14:textId="15615D04" w:rsidR="008769E7" w:rsidRPr="00A2537E" w:rsidRDefault="004534D0" w:rsidP="00736C69">
            <w:pPr>
              <w:pStyle w:val="ListParagraph"/>
              <w:numPr>
                <w:ilvl w:val="0"/>
                <w:numId w:val="2"/>
              </w:numPr>
              <w:spacing w:before="120" w:after="120"/>
              <w:contextualSpacing w:val="0"/>
              <w:rPr>
                <w:sz w:val="28"/>
                <w:szCs w:val="28"/>
              </w:rPr>
            </w:pPr>
            <w:r w:rsidRPr="00A2537E">
              <w:rPr>
                <w:b/>
                <w:bCs/>
                <w:color w:val="44546A" w:themeColor="text2"/>
                <w:sz w:val="28"/>
                <w:szCs w:val="28"/>
              </w:rPr>
              <w:t>E</w:t>
            </w:r>
            <w:r w:rsidR="00544220" w:rsidRPr="00A2537E">
              <w:rPr>
                <w:b/>
                <w:bCs/>
                <w:color w:val="44546A" w:themeColor="text2"/>
                <w:sz w:val="28"/>
                <w:szCs w:val="28"/>
              </w:rPr>
              <w:t>mail updates</w:t>
            </w:r>
            <w:r w:rsidRPr="00A2537E">
              <w:rPr>
                <w:b/>
                <w:bCs/>
                <w:color w:val="44546A" w:themeColor="text2"/>
                <w:sz w:val="28"/>
                <w:szCs w:val="28"/>
              </w:rPr>
              <w:t xml:space="preserve"> sign up</w:t>
            </w:r>
            <w:r w:rsidR="00544220" w:rsidRPr="00A2537E">
              <w:rPr>
                <w:sz w:val="28"/>
                <w:szCs w:val="28"/>
              </w:rPr>
              <w:t>: Added the ability for logged</w:t>
            </w:r>
            <w:r w:rsidR="00717225" w:rsidRPr="00A2537E">
              <w:rPr>
                <w:sz w:val="28"/>
                <w:szCs w:val="28"/>
              </w:rPr>
              <w:t>-</w:t>
            </w:r>
            <w:r w:rsidR="00544220" w:rsidRPr="00A2537E">
              <w:rPr>
                <w:sz w:val="28"/>
                <w:szCs w:val="28"/>
              </w:rPr>
              <w:t xml:space="preserve">on users to sign up for email notifications sent from MoDaC.  Users </w:t>
            </w:r>
            <w:r w:rsidR="00717225" w:rsidRPr="00A2537E">
              <w:rPr>
                <w:sz w:val="28"/>
                <w:szCs w:val="28"/>
              </w:rPr>
              <w:t xml:space="preserve">can </w:t>
            </w:r>
            <w:r w:rsidR="00544220" w:rsidRPr="00A2537E">
              <w:rPr>
                <w:sz w:val="28"/>
                <w:szCs w:val="28"/>
              </w:rPr>
              <w:t>unsubscribe from these notifications through a link in the notification body.</w:t>
            </w:r>
          </w:p>
          <w:p w14:paraId="24C91FB9" w14:textId="6AF3E3C1" w:rsidR="000C50A2" w:rsidRPr="00A2537E" w:rsidRDefault="004534D0" w:rsidP="00736C69">
            <w:pPr>
              <w:pStyle w:val="ListParagraph"/>
              <w:numPr>
                <w:ilvl w:val="0"/>
                <w:numId w:val="2"/>
              </w:numPr>
              <w:spacing w:before="120" w:after="120"/>
              <w:contextualSpacing w:val="0"/>
              <w:rPr>
                <w:sz w:val="28"/>
                <w:szCs w:val="28"/>
              </w:rPr>
            </w:pPr>
            <w:r w:rsidRPr="00A2537E">
              <w:rPr>
                <w:b/>
                <w:bCs/>
                <w:color w:val="44546A" w:themeColor="text2"/>
                <w:sz w:val="28"/>
                <w:szCs w:val="28"/>
              </w:rPr>
              <w:t>S</w:t>
            </w:r>
            <w:r w:rsidR="00A204BA" w:rsidRPr="00A2537E">
              <w:rPr>
                <w:b/>
                <w:bCs/>
                <w:color w:val="44546A" w:themeColor="text2"/>
                <w:sz w:val="28"/>
                <w:szCs w:val="28"/>
              </w:rPr>
              <w:t>earch results</w:t>
            </w:r>
            <w:r w:rsidR="00A2537E" w:rsidRPr="00A2537E">
              <w:rPr>
                <w:b/>
                <w:bCs/>
                <w:color w:val="44546A" w:themeColor="text2"/>
                <w:sz w:val="28"/>
                <w:szCs w:val="28"/>
              </w:rPr>
              <w:t xml:space="preserve"> enhancement</w:t>
            </w:r>
            <w:r w:rsidRPr="00A2537E">
              <w:rPr>
                <w:b/>
                <w:bCs/>
                <w:color w:val="44546A" w:themeColor="text2"/>
                <w:sz w:val="28"/>
                <w:szCs w:val="28"/>
              </w:rPr>
              <w:t>:</w:t>
            </w:r>
            <w:r w:rsidRPr="00A2537E">
              <w:rPr>
                <w:sz w:val="28"/>
                <w:szCs w:val="28"/>
              </w:rPr>
              <w:t xml:space="preserve"> Added the ability to sort the search results alphabetically. </w:t>
            </w:r>
            <w:r w:rsidR="00E200E5" w:rsidRPr="00A2537E">
              <w:rPr>
                <w:sz w:val="28"/>
                <w:szCs w:val="28"/>
              </w:rPr>
              <w:t>T</w:t>
            </w:r>
            <w:r w:rsidR="00A204BA" w:rsidRPr="00A2537E">
              <w:rPr>
                <w:sz w:val="28"/>
                <w:szCs w:val="28"/>
              </w:rPr>
              <w:t>he</w:t>
            </w:r>
            <w:r w:rsidR="008D28AF" w:rsidRPr="00A2537E">
              <w:rPr>
                <w:sz w:val="28"/>
                <w:szCs w:val="28"/>
              </w:rPr>
              <w:t xml:space="preserve"> </w:t>
            </w:r>
            <w:r w:rsidR="000A283D" w:rsidRPr="00A2537E">
              <w:rPr>
                <w:sz w:val="28"/>
                <w:szCs w:val="28"/>
              </w:rPr>
              <w:t>search results section will display the</w:t>
            </w:r>
            <w:r w:rsidR="003B2E37" w:rsidRPr="00A2537E">
              <w:rPr>
                <w:sz w:val="28"/>
                <w:szCs w:val="28"/>
              </w:rPr>
              <w:t xml:space="preserve"> total </w:t>
            </w:r>
            <w:r w:rsidR="008D28AF" w:rsidRPr="00A2537E">
              <w:rPr>
                <w:sz w:val="28"/>
                <w:szCs w:val="28"/>
              </w:rPr>
              <w:t>number of Assets retrieved by the search</w:t>
            </w:r>
            <w:r w:rsidR="00F955EF">
              <w:rPr>
                <w:sz w:val="28"/>
                <w:szCs w:val="28"/>
              </w:rPr>
              <w:t xml:space="preserve"> at the top</w:t>
            </w:r>
            <w:r w:rsidR="008D28AF" w:rsidRPr="00A2537E">
              <w:rPr>
                <w:sz w:val="28"/>
                <w:szCs w:val="28"/>
              </w:rPr>
              <w:t xml:space="preserve">. </w:t>
            </w:r>
          </w:p>
          <w:p w14:paraId="3AA7F784" w14:textId="40960383" w:rsidR="00E200E5" w:rsidRPr="00A2537E" w:rsidRDefault="009802AF" w:rsidP="00736C69">
            <w:pPr>
              <w:pStyle w:val="ListParagraph"/>
              <w:numPr>
                <w:ilvl w:val="0"/>
                <w:numId w:val="2"/>
              </w:numPr>
              <w:spacing w:before="120" w:after="120"/>
              <w:contextualSpacing w:val="0"/>
              <w:rPr>
                <w:sz w:val="28"/>
                <w:szCs w:val="28"/>
              </w:rPr>
            </w:pPr>
            <w:r w:rsidRPr="00A2537E">
              <w:rPr>
                <w:b/>
                <w:bCs/>
                <w:color w:val="44546A" w:themeColor="text2"/>
                <w:sz w:val="28"/>
                <w:szCs w:val="28"/>
              </w:rPr>
              <w:t>S</w:t>
            </w:r>
            <w:r w:rsidR="00E200E5" w:rsidRPr="00A2537E">
              <w:rPr>
                <w:b/>
                <w:bCs/>
                <w:color w:val="44546A" w:themeColor="text2"/>
                <w:sz w:val="28"/>
                <w:szCs w:val="28"/>
              </w:rPr>
              <w:t xml:space="preserve">earch </w:t>
            </w:r>
            <w:r w:rsidR="00A204BA" w:rsidRPr="00A2537E">
              <w:rPr>
                <w:b/>
                <w:bCs/>
                <w:color w:val="44546A" w:themeColor="text2"/>
                <w:sz w:val="28"/>
                <w:szCs w:val="28"/>
              </w:rPr>
              <w:t>filters</w:t>
            </w:r>
            <w:r w:rsidRPr="00A2537E">
              <w:rPr>
                <w:b/>
                <w:bCs/>
                <w:color w:val="44546A" w:themeColor="text2"/>
                <w:sz w:val="28"/>
                <w:szCs w:val="28"/>
              </w:rPr>
              <w:t xml:space="preserve"> enhancement</w:t>
            </w:r>
            <w:r w:rsidR="00A204BA" w:rsidRPr="00A2537E">
              <w:rPr>
                <w:sz w:val="28"/>
                <w:szCs w:val="28"/>
              </w:rPr>
              <w:t xml:space="preserve">: </w:t>
            </w:r>
            <w:r w:rsidR="000A283D" w:rsidRPr="00A2537E">
              <w:rPr>
                <w:sz w:val="28"/>
                <w:szCs w:val="28"/>
              </w:rPr>
              <w:t xml:space="preserve">Added </w:t>
            </w:r>
            <w:r w:rsidR="00717225" w:rsidRPr="00A2537E">
              <w:rPr>
                <w:sz w:val="28"/>
                <w:szCs w:val="28"/>
              </w:rPr>
              <w:t xml:space="preserve">the </w:t>
            </w:r>
            <w:r w:rsidR="000A283D" w:rsidRPr="00A2537E">
              <w:rPr>
                <w:sz w:val="28"/>
                <w:szCs w:val="28"/>
              </w:rPr>
              <w:t xml:space="preserve">option to expand and collapse the filters on the search page. </w:t>
            </w:r>
            <w:r w:rsidR="009D15D6" w:rsidRPr="00A2537E">
              <w:rPr>
                <w:sz w:val="28"/>
                <w:szCs w:val="28"/>
              </w:rPr>
              <w:t xml:space="preserve"> </w:t>
            </w:r>
            <w:r w:rsidR="00E200E5" w:rsidRPr="00A2537E">
              <w:rPr>
                <w:sz w:val="28"/>
                <w:szCs w:val="28"/>
              </w:rPr>
              <w:t>The filter section will now show the counts of items available for selection in each sub-</w:t>
            </w:r>
            <w:r w:rsidR="006715F2" w:rsidRPr="00A2537E">
              <w:rPr>
                <w:sz w:val="28"/>
                <w:szCs w:val="28"/>
              </w:rPr>
              <w:t>filter</w:t>
            </w:r>
            <w:r w:rsidR="00E200E5" w:rsidRPr="00A2537E">
              <w:rPr>
                <w:sz w:val="28"/>
                <w:szCs w:val="28"/>
              </w:rPr>
              <w:t xml:space="preserve">. </w:t>
            </w:r>
          </w:p>
          <w:p w14:paraId="513B271F" w14:textId="77777777" w:rsidR="009D15D6" w:rsidRDefault="009D15D6" w:rsidP="005B036C">
            <w:pPr>
              <w:rPr>
                <w:b/>
                <w:bCs/>
                <w:color w:val="44546A" w:themeColor="text2"/>
                <w:sz w:val="28"/>
                <w:szCs w:val="28"/>
                <w:u w:val="single"/>
              </w:rPr>
            </w:pPr>
          </w:p>
          <w:p w14:paraId="1503FECF" w14:textId="77777777" w:rsidR="009D15D6" w:rsidRDefault="009D15D6" w:rsidP="005B036C">
            <w:pPr>
              <w:rPr>
                <w:b/>
                <w:bCs/>
                <w:color w:val="44546A" w:themeColor="text2"/>
                <w:sz w:val="28"/>
                <w:szCs w:val="28"/>
                <w:u w:val="single"/>
              </w:rPr>
            </w:pPr>
          </w:p>
          <w:p w14:paraId="5CFFC477" w14:textId="2C147C37" w:rsidR="005B036C" w:rsidRPr="006E062A" w:rsidRDefault="005B036C" w:rsidP="005B036C">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5</w:t>
            </w:r>
            <w:r w:rsidRPr="006E062A">
              <w:rPr>
                <w:b/>
                <w:bCs/>
                <w:color w:val="44546A" w:themeColor="text2"/>
                <w:sz w:val="28"/>
                <w:szCs w:val="28"/>
                <w:u w:val="single"/>
              </w:rPr>
              <w:t xml:space="preserve">: </w:t>
            </w:r>
            <w:r>
              <w:rPr>
                <w:b/>
                <w:bCs/>
                <w:color w:val="44546A" w:themeColor="text2"/>
                <w:sz w:val="28"/>
                <w:szCs w:val="28"/>
                <w:u w:val="single"/>
              </w:rPr>
              <w:t>April 1</w:t>
            </w:r>
            <w:r w:rsidRPr="006E062A">
              <w:rPr>
                <w:b/>
                <w:bCs/>
                <w:color w:val="44546A" w:themeColor="text2"/>
                <w:sz w:val="28"/>
                <w:szCs w:val="28"/>
                <w:u w:val="single"/>
              </w:rPr>
              <w:t>2, 202</w:t>
            </w:r>
            <w:r w:rsidR="004E4BB6">
              <w:rPr>
                <w:b/>
                <w:bCs/>
                <w:color w:val="44546A" w:themeColor="text2"/>
                <w:sz w:val="28"/>
                <w:szCs w:val="28"/>
                <w:u w:val="single"/>
              </w:rPr>
              <w:t>3</w:t>
            </w:r>
          </w:p>
          <w:p w14:paraId="5B20ECCF" w14:textId="77777777" w:rsidR="005B036C" w:rsidRDefault="005B036C" w:rsidP="005B036C">
            <w:pPr>
              <w:rPr>
                <w:b/>
                <w:bCs/>
                <w:color w:val="44546A" w:themeColor="text2"/>
                <w:sz w:val="28"/>
                <w:szCs w:val="28"/>
                <w:u w:val="single"/>
              </w:rPr>
            </w:pPr>
          </w:p>
          <w:p w14:paraId="2B8ABDA9" w14:textId="3A1724F6" w:rsidR="000E1E64" w:rsidRPr="0059047B" w:rsidRDefault="009240B2" w:rsidP="00736C69">
            <w:pPr>
              <w:pStyle w:val="ListParagraph"/>
              <w:numPr>
                <w:ilvl w:val="0"/>
                <w:numId w:val="2"/>
              </w:numPr>
              <w:rPr>
                <w:rFonts w:asciiTheme="minorHAnsi" w:hAnsiTheme="minorHAnsi" w:cstheme="minorHAnsi"/>
                <w:sz w:val="28"/>
                <w:szCs w:val="28"/>
              </w:rPr>
            </w:pPr>
            <w:r w:rsidRPr="00A2537E">
              <w:rPr>
                <w:b/>
                <w:bCs/>
                <w:color w:val="44546A" w:themeColor="text2"/>
                <w:sz w:val="28"/>
                <w:szCs w:val="28"/>
              </w:rPr>
              <w:t>Delete capability</w:t>
            </w:r>
            <w:r w:rsidR="005B036C" w:rsidRPr="00A2537E">
              <w:rPr>
                <w:sz w:val="28"/>
                <w:szCs w:val="28"/>
              </w:rPr>
              <w:t xml:space="preserve">:  </w:t>
            </w:r>
            <w:r w:rsidRPr="00A2537E">
              <w:rPr>
                <w:sz w:val="28"/>
                <w:szCs w:val="28"/>
              </w:rPr>
              <w:t xml:space="preserve">Added the ability for the members of a group to delete files and empty collections </w:t>
            </w:r>
            <w:r w:rsidR="008719CB" w:rsidRPr="00A2537E">
              <w:rPr>
                <w:sz w:val="28"/>
                <w:szCs w:val="28"/>
              </w:rPr>
              <w:t xml:space="preserve">from an </w:t>
            </w:r>
            <w:r w:rsidRPr="00A2537E">
              <w:rPr>
                <w:sz w:val="28"/>
                <w:szCs w:val="28"/>
              </w:rPr>
              <w:t xml:space="preserve">Asset </w:t>
            </w:r>
            <w:r w:rsidR="008719CB" w:rsidRPr="00A2537E">
              <w:rPr>
                <w:sz w:val="28"/>
                <w:szCs w:val="28"/>
              </w:rPr>
              <w:t>visible to that group</w:t>
            </w:r>
            <w:r w:rsidRPr="00A2537E">
              <w:rPr>
                <w:sz w:val="28"/>
                <w:szCs w:val="28"/>
              </w:rPr>
              <w:t>.</w:t>
            </w:r>
            <w:r w:rsidR="008719CB" w:rsidRPr="00A2537E">
              <w:rPr>
                <w:sz w:val="28"/>
                <w:szCs w:val="28"/>
              </w:rPr>
              <w:t xml:space="preserve"> The delete privileges are provided along with upload privileges. Files </w:t>
            </w:r>
            <w:r w:rsidR="0059047B" w:rsidRPr="00A2537E">
              <w:rPr>
                <w:sz w:val="28"/>
                <w:szCs w:val="28"/>
              </w:rPr>
              <w:t xml:space="preserve">older </w:t>
            </w:r>
            <w:r w:rsidR="008719CB" w:rsidRPr="00A2537E">
              <w:rPr>
                <w:sz w:val="28"/>
                <w:szCs w:val="28"/>
              </w:rPr>
              <w:t xml:space="preserve">than 90 days or files that are public cannot be deleted.  </w:t>
            </w:r>
            <w:r w:rsidR="005B036C" w:rsidRPr="00A2537E">
              <w:rPr>
                <w:sz w:val="28"/>
                <w:szCs w:val="28"/>
              </w:rPr>
              <w:t xml:space="preserve">For details, refer to </w:t>
            </w:r>
            <w:hyperlink r:id="rId9" w:history="1">
              <w:r w:rsidR="008719CB" w:rsidRPr="00A2537E">
                <w:rPr>
                  <w:rStyle w:val="Hyperlink"/>
                  <w:sz w:val="28"/>
                  <w:szCs w:val="28"/>
                </w:rPr>
                <w:t>Deleting Data</w:t>
              </w:r>
            </w:hyperlink>
            <w:r w:rsidR="000E1E64" w:rsidRPr="0059047B">
              <w:rPr>
                <w:color w:val="000000" w:themeColor="text1"/>
                <w:sz w:val="28"/>
                <w:szCs w:val="28"/>
              </w:rPr>
              <w:t>.</w:t>
            </w:r>
          </w:p>
          <w:p w14:paraId="7BCE754F" w14:textId="40AD7869" w:rsidR="005B036C" w:rsidRPr="0059047B" w:rsidRDefault="000E1E64" w:rsidP="00736C69">
            <w:pPr>
              <w:pStyle w:val="ListParagraph"/>
              <w:numPr>
                <w:ilvl w:val="0"/>
                <w:numId w:val="2"/>
              </w:numPr>
              <w:spacing w:before="240" w:after="0"/>
              <w:contextualSpacing w:val="0"/>
              <w:rPr>
                <w:rFonts w:cstheme="minorHAnsi"/>
                <w:b/>
                <w:bCs/>
                <w:color w:val="44546A" w:themeColor="text2"/>
                <w:sz w:val="28"/>
                <w:szCs w:val="28"/>
                <w:u w:val="single"/>
              </w:rPr>
            </w:pPr>
            <w:r>
              <w:rPr>
                <w:rFonts w:cstheme="minorHAnsi"/>
                <w:b/>
                <w:bCs/>
                <w:color w:val="44546A" w:themeColor="text2"/>
                <w:sz w:val="28"/>
                <w:szCs w:val="28"/>
              </w:rPr>
              <w:t>Get Data Object API Upgrade</w:t>
            </w:r>
            <w:r w:rsidR="005B036C" w:rsidRPr="00516706">
              <w:rPr>
                <w:rFonts w:cstheme="minorHAnsi"/>
                <w:sz w:val="28"/>
                <w:szCs w:val="28"/>
              </w:rPr>
              <w:t xml:space="preserve">: </w:t>
            </w:r>
            <w:r w:rsidR="0080604F">
              <w:rPr>
                <w:sz w:val="28"/>
                <w:szCs w:val="28"/>
              </w:rPr>
              <w:t>Optimized the Get Data File API to optionally exclude parent and ancestor metadata of the requested file from the API response</w:t>
            </w:r>
            <w:r w:rsidR="0080604F">
              <w:rPr>
                <w:color w:val="242424"/>
                <w:sz w:val="28"/>
                <w:szCs w:val="28"/>
              </w:rPr>
              <w:t xml:space="preserve">. </w:t>
            </w:r>
            <w:r w:rsidR="0080604F" w:rsidRPr="00024746">
              <w:rPr>
                <w:color w:val="242424"/>
                <w:sz w:val="28"/>
                <w:szCs w:val="28"/>
              </w:rPr>
              <w:t xml:space="preserve">An optional query parameter has been </w:t>
            </w:r>
            <w:r w:rsidR="0080604F">
              <w:rPr>
                <w:color w:val="242424"/>
                <w:sz w:val="28"/>
                <w:szCs w:val="28"/>
              </w:rPr>
              <w:t>added</w:t>
            </w:r>
            <w:r w:rsidR="0080604F" w:rsidRPr="00024746">
              <w:rPr>
                <w:color w:val="242424"/>
                <w:sz w:val="28"/>
                <w:szCs w:val="28"/>
              </w:rPr>
              <w:t xml:space="preserve"> for the purpose. </w:t>
            </w:r>
            <w:r w:rsidR="0080604F" w:rsidRPr="00024746">
              <w:rPr>
                <w:sz w:val="28"/>
                <w:szCs w:val="28"/>
              </w:rPr>
              <w:t xml:space="preserve">This eliminates movement of unused data and improves API performance by </w:t>
            </w:r>
            <w:r w:rsidR="0080604F">
              <w:rPr>
                <w:sz w:val="28"/>
                <w:szCs w:val="28"/>
              </w:rPr>
              <w:t>optimizing</w:t>
            </w:r>
            <w:r w:rsidR="0080604F" w:rsidRPr="00024746">
              <w:rPr>
                <w:sz w:val="28"/>
                <w:szCs w:val="28"/>
              </w:rPr>
              <w:t xml:space="preserve"> database acces</w:t>
            </w:r>
            <w:r w:rsidR="0080604F">
              <w:rPr>
                <w:sz w:val="28"/>
                <w:szCs w:val="28"/>
              </w:rPr>
              <w:t>s</w:t>
            </w:r>
            <w:r w:rsidR="005B036C" w:rsidRPr="00516706">
              <w:rPr>
                <w:rFonts w:cstheme="minorHAnsi"/>
                <w:sz w:val="28"/>
                <w:szCs w:val="28"/>
              </w:rPr>
              <w:t xml:space="preserve">. </w:t>
            </w:r>
          </w:p>
          <w:p w14:paraId="3A774C83" w14:textId="05B7CEE0" w:rsidR="005B036C" w:rsidRPr="0059047B" w:rsidRDefault="005B036C" w:rsidP="00736C69">
            <w:pPr>
              <w:pStyle w:val="ListParagraph"/>
              <w:numPr>
                <w:ilvl w:val="0"/>
                <w:numId w:val="2"/>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lastRenderedPageBreak/>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w:t>
            </w:r>
            <w:r w:rsidR="003576EE">
              <w:rPr>
                <w:sz w:val="28"/>
                <w:szCs w:val="28"/>
              </w:rPr>
              <w:t xml:space="preserve">when a prediction or evaluation task </w:t>
            </w:r>
            <w:r>
              <w:rPr>
                <w:sz w:val="28"/>
                <w:szCs w:val="28"/>
              </w:rPr>
              <w:t xml:space="preserve">has been successfully submitted. This link points to the Status page that contains the status of the submitted transaction. </w:t>
            </w:r>
          </w:p>
          <w:p w14:paraId="74CD8ABF" w14:textId="6F94EB5F" w:rsidR="008B309D" w:rsidRPr="0059047B" w:rsidRDefault="008B309D" w:rsidP="00736C69">
            <w:pPr>
              <w:pStyle w:val="ListParagraph"/>
              <w:numPr>
                <w:ilvl w:val="0"/>
                <w:numId w:val="2"/>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Data size representation</w:t>
            </w:r>
            <w:r w:rsidRPr="0059047B">
              <w:rPr>
                <w:rFonts w:cstheme="minorHAnsi"/>
                <w:color w:val="000000" w:themeColor="text1"/>
                <w:sz w:val="28"/>
                <w:szCs w:val="28"/>
              </w:rPr>
              <w:t xml:space="preserve">: Standardized the representation of data size to use the metric system (1K = 1000 bytes) </w:t>
            </w:r>
            <w:r w:rsidR="00294986">
              <w:rPr>
                <w:rFonts w:cstheme="minorHAnsi"/>
                <w:color w:val="000000" w:themeColor="text1"/>
                <w:sz w:val="28"/>
                <w:szCs w:val="28"/>
              </w:rPr>
              <w:t xml:space="preserve">in human readable format </w:t>
            </w:r>
            <w:r w:rsidRPr="0059047B">
              <w:rPr>
                <w:rFonts w:cstheme="minorHAnsi"/>
                <w:color w:val="000000" w:themeColor="text1"/>
                <w:sz w:val="28"/>
                <w:szCs w:val="28"/>
              </w:rPr>
              <w:t>across MoDaC.</w:t>
            </w:r>
          </w:p>
          <w:p w14:paraId="0DBF1E53" w14:textId="5D2A1058" w:rsidR="005B036C" w:rsidRPr="0059047B" w:rsidRDefault="00294986" w:rsidP="00736C69">
            <w:pPr>
              <w:pStyle w:val="ListParagraph"/>
              <w:numPr>
                <w:ilvl w:val="0"/>
                <w:numId w:val="2"/>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Asset Link</w:t>
            </w:r>
            <w:r w:rsidRPr="00294986">
              <w:rPr>
                <w:rFonts w:cstheme="minorHAnsi"/>
                <w:color w:val="000000" w:themeColor="text1"/>
                <w:sz w:val="28"/>
                <w:szCs w:val="28"/>
              </w:rPr>
              <w:t xml:space="preserve">: </w:t>
            </w:r>
            <w:r w:rsidRPr="0059047B">
              <w:rPr>
                <w:rFonts w:cstheme="minorHAnsi"/>
                <w:color w:val="000000" w:themeColor="text1"/>
                <w:sz w:val="28"/>
                <w:szCs w:val="28"/>
              </w:rPr>
              <w:t>Renamed the share</w:t>
            </w:r>
            <w:r w:rsidRPr="00294986">
              <w:rPr>
                <w:rFonts w:cstheme="minorHAnsi"/>
                <w:color w:val="000000" w:themeColor="text1"/>
                <w:sz w:val="28"/>
                <w:szCs w:val="28"/>
              </w:rPr>
              <w:t xml:space="preserve">able </w:t>
            </w:r>
            <w:r w:rsidRPr="0059047B">
              <w:rPr>
                <w:rFonts w:cstheme="minorHAnsi"/>
                <w:color w:val="000000" w:themeColor="text1"/>
                <w:sz w:val="28"/>
                <w:szCs w:val="28"/>
              </w:rPr>
              <w:t xml:space="preserve">link on the Asset details page to Asset Link and replaced the icon to use a more </w:t>
            </w:r>
            <w:r w:rsidRPr="00294986">
              <w:rPr>
                <w:rFonts w:cstheme="minorHAnsi"/>
                <w:color w:val="000000" w:themeColor="text1"/>
                <w:sz w:val="28"/>
                <w:szCs w:val="28"/>
              </w:rPr>
              <w:t>intuitive</w:t>
            </w:r>
            <w:r w:rsidRPr="0059047B">
              <w:rPr>
                <w:rFonts w:cstheme="minorHAnsi"/>
                <w:color w:val="000000" w:themeColor="text1"/>
                <w:sz w:val="28"/>
                <w:szCs w:val="28"/>
              </w:rPr>
              <w:t xml:space="preserve"> one. Move</w:t>
            </w:r>
            <w:r w:rsidRPr="00294986">
              <w:rPr>
                <w:rFonts w:cstheme="minorHAnsi"/>
                <w:color w:val="000000" w:themeColor="text1"/>
                <w:sz w:val="28"/>
                <w:szCs w:val="28"/>
              </w:rPr>
              <w:t>d</w:t>
            </w:r>
            <w:r w:rsidRPr="0059047B">
              <w:rPr>
                <w:rFonts w:cstheme="minorHAnsi"/>
                <w:color w:val="000000" w:themeColor="text1"/>
                <w:sz w:val="28"/>
                <w:szCs w:val="28"/>
              </w:rPr>
              <w:t xml:space="preserve"> the link to the top of the section to make it more visible. </w:t>
            </w:r>
          </w:p>
          <w:p w14:paraId="6F029292" w14:textId="77777777" w:rsidR="005B036C" w:rsidRDefault="005B036C" w:rsidP="005429FA">
            <w:pPr>
              <w:rPr>
                <w:b/>
                <w:bCs/>
                <w:color w:val="44546A" w:themeColor="text2"/>
                <w:sz w:val="28"/>
                <w:szCs w:val="28"/>
                <w:u w:val="single"/>
              </w:rPr>
            </w:pPr>
          </w:p>
          <w:p w14:paraId="1F10B134" w14:textId="77777777" w:rsidR="005B036C" w:rsidRDefault="005B036C" w:rsidP="005429FA">
            <w:pPr>
              <w:rPr>
                <w:b/>
                <w:bCs/>
                <w:color w:val="44546A" w:themeColor="text2"/>
                <w:sz w:val="28"/>
                <w:szCs w:val="28"/>
                <w:u w:val="single"/>
              </w:rPr>
            </w:pPr>
          </w:p>
          <w:p w14:paraId="1191D39D" w14:textId="50BDDE94" w:rsidR="005429FA" w:rsidRPr="006E062A" w:rsidRDefault="005429FA" w:rsidP="005429FA">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4</w:t>
            </w:r>
            <w:r w:rsidRPr="006E062A">
              <w:rPr>
                <w:b/>
                <w:bCs/>
                <w:color w:val="44546A" w:themeColor="text2"/>
                <w:sz w:val="28"/>
                <w:szCs w:val="28"/>
                <w:u w:val="single"/>
              </w:rPr>
              <w:t xml:space="preserve">: </w:t>
            </w:r>
            <w:r>
              <w:rPr>
                <w:b/>
                <w:bCs/>
                <w:color w:val="44546A" w:themeColor="text2"/>
                <w:sz w:val="28"/>
                <w:szCs w:val="28"/>
                <w:u w:val="single"/>
              </w:rPr>
              <w:t>December</w:t>
            </w:r>
            <w:r w:rsidRPr="006E062A">
              <w:rPr>
                <w:b/>
                <w:bCs/>
                <w:color w:val="44546A" w:themeColor="text2"/>
                <w:sz w:val="28"/>
                <w:szCs w:val="28"/>
                <w:u w:val="single"/>
              </w:rPr>
              <w:t xml:space="preserve"> </w:t>
            </w:r>
            <w:r>
              <w:rPr>
                <w:b/>
                <w:bCs/>
                <w:color w:val="44546A" w:themeColor="text2"/>
                <w:sz w:val="28"/>
                <w:szCs w:val="28"/>
                <w:u w:val="single"/>
              </w:rPr>
              <w:t>1</w:t>
            </w:r>
            <w:r w:rsidRPr="006E062A">
              <w:rPr>
                <w:b/>
                <w:bCs/>
                <w:color w:val="44546A" w:themeColor="text2"/>
                <w:sz w:val="28"/>
                <w:szCs w:val="28"/>
                <w:u w:val="single"/>
              </w:rPr>
              <w:t>2, 2022</w:t>
            </w:r>
          </w:p>
          <w:p w14:paraId="4A246F90" w14:textId="05716C1A" w:rsidR="005429FA" w:rsidRDefault="005429FA" w:rsidP="00646990">
            <w:pPr>
              <w:rPr>
                <w:b/>
                <w:bCs/>
                <w:color w:val="44546A" w:themeColor="text2"/>
                <w:sz w:val="28"/>
                <w:szCs w:val="28"/>
                <w:u w:val="single"/>
              </w:rPr>
            </w:pPr>
          </w:p>
          <w:p w14:paraId="54B93B9B" w14:textId="3B197F5B" w:rsidR="00516706" w:rsidRPr="00516706" w:rsidRDefault="005429FA" w:rsidP="00736C69">
            <w:pPr>
              <w:pStyle w:val="ListParagraph"/>
              <w:numPr>
                <w:ilvl w:val="0"/>
                <w:numId w:val="2"/>
              </w:numPr>
              <w:rPr>
                <w:rFonts w:asciiTheme="minorHAnsi" w:hAnsiTheme="minorHAnsi" w:cstheme="minorHAnsi"/>
                <w:sz w:val="28"/>
                <w:szCs w:val="28"/>
              </w:rPr>
            </w:pPr>
            <w:r w:rsidRPr="005069F3">
              <w:rPr>
                <w:b/>
                <w:bCs/>
                <w:color w:val="44546A" w:themeColor="text2"/>
                <w:sz w:val="28"/>
                <w:szCs w:val="28"/>
              </w:rPr>
              <w:t>Google Cloud support</w:t>
            </w:r>
            <w:r w:rsidRPr="005069F3">
              <w:rPr>
                <w:sz w:val="28"/>
                <w:szCs w:val="28"/>
              </w:rPr>
              <w:t>:  Users will now be able to upload datasets from or download datasets to Google Cloud buckets (in addition to Google drive, Globus endpoints</w:t>
            </w:r>
            <w:r w:rsidR="009C6F2C">
              <w:rPr>
                <w:sz w:val="28"/>
                <w:szCs w:val="28"/>
              </w:rPr>
              <w:t>,</w:t>
            </w:r>
            <w:r w:rsidRPr="005069F3">
              <w:rPr>
                <w:sz w:val="28"/>
                <w:szCs w:val="28"/>
              </w:rPr>
              <w:t xml:space="preserve"> and AWS S3 buckets). For details, refer to </w:t>
            </w:r>
            <w:hyperlink r:id="rId10" w:history="1">
              <w:r w:rsidR="00901980" w:rsidRPr="005069F3">
                <w:rPr>
                  <w:rStyle w:val="Hyperlink"/>
                  <w:sz w:val="28"/>
                  <w:szCs w:val="28"/>
                </w:rPr>
                <w:t xml:space="preserve">Downloading to Google  </w:t>
              </w:r>
              <w:r w:rsidR="00CA6798">
                <w:rPr>
                  <w:rStyle w:val="Hyperlink"/>
                  <w:sz w:val="28"/>
                  <w:szCs w:val="28"/>
                </w:rPr>
                <w:t>C</w:t>
              </w:r>
              <w:r w:rsidR="00901980" w:rsidRPr="005069F3">
                <w:rPr>
                  <w:rStyle w:val="Hyperlink"/>
                  <w:sz w:val="28"/>
                  <w:szCs w:val="28"/>
                </w:rPr>
                <w:t>loud</w:t>
              </w:r>
            </w:hyperlink>
            <w:r w:rsidRPr="005069F3">
              <w:rPr>
                <w:sz w:val="28"/>
                <w:szCs w:val="28"/>
              </w:rPr>
              <w:t xml:space="preserve"> and </w:t>
            </w:r>
            <w:hyperlink r:id="rId11" w:history="1">
              <w:r w:rsidR="00901980" w:rsidRPr="005069F3">
                <w:rPr>
                  <w:rStyle w:val="Hyperlink"/>
                  <w:sz w:val="28"/>
                  <w:szCs w:val="28"/>
                </w:rPr>
                <w:t>Uploading from Google Cloud</w:t>
              </w:r>
            </w:hyperlink>
            <w:r w:rsidRPr="0092046D">
              <w:rPr>
                <w:rFonts w:asciiTheme="minorHAnsi" w:hAnsiTheme="minorHAnsi" w:cstheme="minorHAnsi"/>
                <w:sz w:val="28"/>
                <w:szCs w:val="28"/>
              </w:rPr>
              <w:t>.</w:t>
            </w:r>
          </w:p>
          <w:p w14:paraId="6B4CE21B" w14:textId="290B556D" w:rsidR="005429FA" w:rsidRDefault="00516706" w:rsidP="00736C69">
            <w:pPr>
              <w:pStyle w:val="ListParagraph"/>
              <w:numPr>
                <w:ilvl w:val="0"/>
                <w:numId w:val="2"/>
              </w:numPr>
              <w:spacing w:before="240" w:after="0"/>
              <w:contextualSpacing w:val="0"/>
              <w:rPr>
                <w:rFonts w:cstheme="minorHAnsi"/>
                <w:b/>
                <w:bCs/>
                <w:color w:val="44546A" w:themeColor="text2"/>
                <w:sz w:val="28"/>
                <w:szCs w:val="28"/>
                <w:u w:val="single"/>
              </w:rPr>
            </w:pPr>
            <w:r w:rsidRPr="00516706">
              <w:rPr>
                <w:rFonts w:cstheme="minorHAnsi"/>
                <w:b/>
                <w:bCs/>
                <w:color w:val="44546A" w:themeColor="text2"/>
                <w:sz w:val="28"/>
                <w:szCs w:val="28"/>
              </w:rPr>
              <w:t xml:space="preserve">Mobile </w:t>
            </w:r>
            <w:r w:rsidR="00197D2E">
              <w:rPr>
                <w:rFonts w:cstheme="minorHAnsi"/>
                <w:b/>
                <w:bCs/>
                <w:color w:val="44546A" w:themeColor="text2"/>
                <w:sz w:val="28"/>
                <w:szCs w:val="28"/>
              </w:rPr>
              <w:t>U</w:t>
            </w:r>
            <w:r w:rsidR="00901980">
              <w:rPr>
                <w:rFonts w:cstheme="minorHAnsi"/>
                <w:b/>
                <w:bCs/>
                <w:color w:val="44546A" w:themeColor="text2"/>
                <w:sz w:val="28"/>
                <w:szCs w:val="28"/>
              </w:rPr>
              <w:t xml:space="preserve">ser </w:t>
            </w:r>
            <w:r w:rsidR="00197D2E">
              <w:rPr>
                <w:rFonts w:cstheme="minorHAnsi"/>
                <w:b/>
                <w:bCs/>
                <w:color w:val="44546A" w:themeColor="text2"/>
                <w:sz w:val="28"/>
                <w:szCs w:val="28"/>
              </w:rPr>
              <w:t>I</w:t>
            </w:r>
            <w:r w:rsidR="00901980">
              <w:rPr>
                <w:rFonts w:cstheme="minorHAnsi"/>
                <w:b/>
                <w:bCs/>
                <w:color w:val="44546A" w:themeColor="text2"/>
                <w:sz w:val="28"/>
                <w:szCs w:val="28"/>
              </w:rPr>
              <w:t>nterface</w:t>
            </w:r>
            <w:r w:rsidRPr="00516706">
              <w:rPr>
                <w:rFonts w:cstheme="minorHAnsi"/>
                <w:sz w:val="28"/>
                <w:szCs w:val="28"/>
              </w:rPr>
              <w:t xml:space="preserve">: </w:t>
            </w:r>
            <w:r w:rsidR="005069F3">
              <w:rPr>
                <w:rFonts w:cstheme="minorHAnsi"/>
                <w:sz w:val="28"/>
                <w:szCs w:val="28"/>
              </w:rPr>
              <w:t xml:space="preserve">Added support for limited usage of MoDaC on mobile devices. </w:t>
            </w:r>
            <w:r w:rsidR="00901980">
              <w:rPr>
                <w:rFonts w:cstheme="minorHAnsi"/>
                <w:sz w:val="28"/>
                <w:szCs w:val="28"/>
              </w:rPr>
              <w:t xml:space="preserve">Designed new </w:t>
            </w:r>
            <w:r w:rsidR="005069F3">
              <w:rPr>
                <w:rFonts w:cstheme="minorHAnsi"/>
                <w:sz w:val="28"/>
                <w:szCs w:val="28"/>
              </w:rPr>
              <w:t xml:space="preserve">mobile </w:t>
            </w:r>
            <w:r w:rsidR="00901980">
              <w:rPr>
                <w:rFonts w:cstheme="minorHAnsi"/>
                <w:sz w:val="28"/>
                <w:szCs w:val="28"/>
              </w:rPr>
              <w:t>screens for</w:t>
            </w:r>
            <w:r w:rsidRPr="00516706">
              <w:rPr>
                <w:rFonts w:cstheme="minorHAnsi"/>
                <w:sz w:val="28"/>
                <w:szCs w:val="28"/>
              </w:rPr>
              <w:t xml:space="preserve"> the Home page, Search page, and the Asset Details page </w:t>
            </w:r>
            <w:r w:rsidR="005069F3">
              <w:rPr>
                <w:rFonts w:cstheme="minorHAnsi"/>
                <w:sz w:val="28"/>
                <w:szCs w:val="28"/>
              </w:rPr>
              <w:t xml:space="preserve">in accordance with </w:t>
            </w:r>
            <w:r w:rsidRPr="00516706">
              <w:rPr>
                <w:rFonts w:cstheme="minorHAnsi"/>
                <w:sz w:val="28"/>
                <w:szCs w:val="28"/>
              </w:rPr>
              <w:t xml:space="preserve">the Integrated Digital Experience Act (IDEA) guidelines for presentation on mobile devices. </w:t>
            </w:r>
          </w:p>
          <w:p w14:paraId="458F22BA" w14:textId="5C378D50" w:rsidR="00197D2E" w:rsidRPr="00197D2E" w:rsidRDefault="00197D2E" w:rsidP="00736C69">
            <w:pPr>
              <w:pStyle w:val="ListParagraph"/>
              <w:numPr>
                <w:ilvl w:val="0"/>
                <w:numId w:val="2"/>
              </w:numPr>
              <w:spacing w:before="240" w:after="0"/>
              <w:contextualSpacing w:val="0"/>
              <w:rPr>
                <w:rFonts w:cstheme="minorHAnsi"/>
                <w:color w:val="000000" w:themeColor="text1"/>
                <w:sz w:val="28"/>
                <w:szCs w:val="28"/>
              </w:rPr>
            </w:pPr>
            <w:r w:rsidRPr="00901980">
              <w:rPr>
                <w:rFonts w:cstheme="minorHAnsi"/>
                <w:b/>
                <w:bCs/>
                <w:color w:val="44546A" w:themeColor="text2"/>
                <w:sz w:val="28"/>
                <w:szCs w:val="28"/>
              </w:rPr>
              <w:t xml:space="preserve">Responsive </w:t>
            </w:r>
            <w:r w:rsidR="00901980" w:rsidRPr="00901980">
              <w:rPr>
                <w:rFonts w:cstheme="minorHAnsi"/>
                <w:b/>
                <w:bCs/>
                <w:color w:val="44546A" w:themeColor="text2"/>
                <w:sz w:val="28"/>
                <w:szCs w:val="28"/>
              </w:rPr>
              <w:t>layout</w:t>
            </w:r>
            <w:r w:rsidRPr="00197D2E">
              <w:rPr>
                <w:rFonts w:cstheme="minorHAnsi"/>
                <w:color w:val="000000" w:themeColor="text1"/>
                <w:sz w:val="28"/>
                <w:szCs w:val="28"/>
              </w:rPr>
              <w:t xml:space="preserve">: </w:t>
            </w:r>
            <w:r w:rsidR="00901980">
              <w:rPr>
                <w:rFonts w:cstheme="minorHAnsi"/>
                <w:color w:val="000000" w:themeColor="text1"/>
                <w:sz w:val="28"/>
                <w:szCs w:val="28"/>
              </w:rPr>
              <w:t>Enhanced the Home page, Search page, About page, and the Asset Details page to adapt to multiple screen sizes by reformatting and resizing.</w:t>
            </w:r>
          </w:p>
          <w:p w14:paraId="4173BE7F" w14:textId="3FD9EE72" w:rsidR="00197D2E" w:rsidRPr="00197D2E" w:rsidRDefault="00197D2E" w:rsidP="00736C69">
            <w:pPr>
              <w:pStyle w:val="ListParagraph"/>
              <w:numPr>
                <w:ilvl w:val="0"/>
                <w:numId w:val="2"/>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once </w:t>
            </w:r>
            <w:r w:rsidR="00901980">
              <w:rPr>
                <w:sz w:val="28"/>
                <w:szCs w:val="28"/>
              </w:rPr>
              <w:t xml:space="preserve">a download or upload </w:t>
            </w:r>
            <w:r>
              <w:rPr>
                <w:sz w:val="28"/>
                <w:szCs w:val="28"/>
              </w:rPr>
              <w:t xml:space="preserve">request has been successfully submitted. This link points to the Status page </w:t>
            </w:r>
            <w:r w:rsidR="00901980">
              <w:rPr>
                <w:sz w:val="28"/>
                <w:szCs w:val="28"/>
              </w:rPr>
              <w:t xml:space="preserve">that </w:t>
            </w:r>
            <w:r>
              <w:rPr>
                <w:sz w:val="28"/>
                <w:szCs w:val="28"/>
              </w:rPr>
              <w:t>contain</w:t>
            </w:r>
            <w:r w:rsidR="00901980">
              <w:rPr>
                <w:sz w:val="28"/>
                <w:szCs w:val="28"/>
              </w:rPr>
              <w:t>s</w:t>
            </w:r>
            <w:r>
              <w:rPr>
                <w:sz w:val="28"/>
                <w:szCs w:val="28"/>
              </w:rPr>
              <w:t xml:space="preserve"> the status of the submitted transaction. </w:t>
            </w:r>
          </w:p>
          <w:p w14:paraId="2A35ADE8" w14:textId="101CE852" w:rsidR="00516706" w:rsidRPr="00197D2E" w:rsidRDefault="00516706" w:rsidP="00736C69">
            <w:pPr>
              <w:pStyle w:val="ListParagraph"/>
              <w:numPr>
                <w:ilvl w:val="0"/>
                <w:numId w:val="2"/>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Updates to </w:t>
            </w:r>
            <w:r w:rsidR="00197D2E">
              <w:rPr>
                <w:rFonts w:cstheme="minorHAnsi"/>
                <w:b/>
                <w:bCs/>
                <w:color w:val="44546A" w:themeColor="text2"/>
                <w:sz w:val="28"/>
                <w:szCs w:val="28"/>
              </w:rPr>
              <w:t>MoDaC description</w:t>
            </w:r>
            <w:r>
              <w:rPr>
                <w:rFonts w:cstheme="minorHAnsi"/>
                <w:b/>
                <w:bCs/>
                <w:color w:val="44546A" w:themeColor="text2"/>
                <w:sz w:val="28"/>
                <w:szCs w:val="28"/>
              </w:rPr>
              <w:t xml:space="preserve">: </w:t>
            </w:r>
            <w:r w:rsidRPr="00197D2E">
              <w:rPr>
                <w:rFonts w:cstheme="minorHAnsi"/>
                <w:color w:val="000000" w:themeColor="text1"/>
                <w:sz w:val="28"/>
                <w:szCs w:val="28"/>
              </w:rPr>
              <w:t>Updated the description of MoDaC on the Home page and About page</w:t>
            </w:r>
            <w:r w:rsidR="005069F3">
              <w:rPr>
                <w:rFonts w:cstheme="minorHAnsi"/>
                <w:color w:val="000000" w:themeColor="text1"/>
                <w:sz w:val="28"/>
                <w:szCs w:val="28"/>
              </w:rPr>
              <w:t xml:space="preserve"> per changes provided by NCI-DOE leadership</w:t>
            </w:r>
            <w:r w:rsidR="00197D2E" w:rsidRPr="00197D2E">
              <w:rPr>
                <w:rFonts w:cstheme="minorHAnsi"/>
                <w:color w:val="000000" w:themeColor="text1"/>
                <w:sz w:val="28"/>
                <w:szCs w:val="28"/>
              </w:rPr>
              <w:t>.</w:t>
            </w:r>
          </w:p>
          <w:p w14:paraId="7F4334AD" w14:textId="77777777" w:rsidR="005429FA" w:rsidRDefault="005429FA" w:rsidP="00646990">
            <w:pPr>
              <w:rPr>
                <w:b/>
                <w:bCs/>
                <w:color w:val="44546A" w:themeColor="text2"/>
                <w:sz w:val="28"/>
                <w:szCs w:val="28"/>
                <w:u w:val="single"/>
              </w:rPr>
            </w:pPr>
          </w:p>
          <w:p w14:paraId="4B1C3896" w14:textId="77777777" w:rsidR="005069F3" w:rsidRDefault="005069F3" w:rsidP="00646990">
            <w:pPr>
              <w:rPr>
                <w:b/>
                <w:bCs/>
                <w:color w:val="44546A" w:themeColor="text2"/>
                <w:sz w:val="28"/>
                <w:szCs w:val="28"/>
                <w:u w:val="single"/>
              </w:rPr>
            </w:pPr>
          </w:p>
          <w:p w14:paraId="166B455A" w14:textId="32D90832"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736C69">
            <w:pPr>
              <w:pStyle w:val="ListParagraph"/>
              <w:numPr>
                <w:ilvl w:val="0"/>
                <w:numId w:val="2"/>
              </w:numPr>
              <w:spacing w:before="240" w:after="0"/>
              <w:contextualSpacing w:val="0"/>
              <w:rPr>
                <w:sz w:val="28"/>
                <w:szCs w:val="28"/>
                <w:u w:val="single"/>
              </w:rPr>
            </w:pPr>
            <w:r w:rsidRPr="006029E0">
              <w:rPr>
                <w:b/>
                <w:bCs/>
                <w:color w:val="44546A" w:themeColor="text2"/>
                <w:sz w:val="28"/>
                <w:szCs w:val="28"/>
              </w:rPr>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w:t>
            </w:r>
            <w:r w:rsidRPr="001E1058">
              <w:rPr>
                <w:sz w:val="28"/>
                <w:szCs w:val="28"/>
              </w:rPr>
              <w:lastRenderedPageBreak/>
              <w:t xml:space="preserve">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12" w:history="1">
              <w:r w:rsidR="006E13B7" w:rsidRPr="006E13B7">
                <w:rPr>
                  <w:rStyle w:val="Hyperlink"/>
                  <w:sz w:val="28"/>
                  <w:szCs w:val="28"/>
                </w:rPr>
                <w:t>Performing Model Analysis Using a Reference Dataset</w:t>
              </w:r>
            </w:hyperlink>
          </w:p>
          <w:p w14:paraId="0CEB5C80" w14:textId="493685A4" w:rsidR="00E36D2E" w:rsidRPr="00E36D2E" w:rsidRDefault="00646990" w:rsidP="00736C69">
            <w:pPr>
              <w:pStyle w:val="ListParagraph"/>
              <w:numPr>
                <w:ilvl w:val="0"/>
                <w:numId w:val="2"/>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 xml:space="preserve">programmatic evaluation of models stored in </w:t>
            </w:r>
            <w:proofErr w:type="spellStart"/>
            <w:r w:rsidR="007258F1">
              <w:rPr>
                <w:sz w:val="28"/>
                <w:szCs w:val="28"/>
              </w:rPr>
              <w:t>ModaC</w:t>
            </w:r>
            <w:proofErr w:type="spellEnd"/>
            <w:r w:rsidR="008268B9">
              <w:rPr>
                <w:sz w:val="28"/>
                <w:szCs w:val="28"/>
              </w:rPr>
              <w:t xml:space="preserve">. This enables evaluation </w:t>
            </w:r>
            <w:r w:rsidR="007258F1">
              <w:rPr>
                <w:sz w:val="28"/>
                <w:szCs w:val="28"/>
              </w:rPr>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736C69">
            <w:pPr>
              <w:pStyle w:val="ListParagraph"/>
              <w:numPr>
                <w:ilvl w:val="1"/>
                <w:numId w:val="2"/>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736C69">
            <w:pPr>
              <w:pStyle w:val="ListParagraph"/>
              <w:numPr>
                <w:ilvl w:val="1"/>
                <w:numId w:val="2"/>
              </w:numPr>
              <w:spacing w:before="120" w:after="0"/>
              <w:contextualSpacing w:val="0"/>
              <w:rPr>
                <w:sz w:val="28"/>
                <w:szCs w:val="28"/>
                <w:u w:val="single"/>
              </w:rPr>
            </w:pPr>
            <w:r w:rsidRPr="00A242F0">
              <w:rPr>
                <w:sz w:val="28"/>
                <w:szCs w:val="28"/>
              </w:rPr>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736C69">
            <w:pPr>
              <w:pStyle w:val="ListParagraph"/>
              <w:numPr>
                <w:ilvl w:val="1"/>
                <w:numId w:val="2"/>
              </w:numPr>
              <w:spacing w:before="120" w:after="0"/>
              <w:contextualSpacing w:val="0"/>
              <w:rPr>
                <w:sz w:val="28"/>
                <w:szCs w:val="28"/>
                <w:u w:val="single"/>
              </w:rPr>
            </w:pPr>
            <w:r w:rsidRPr="00A242F0">
              <w:rPr>
                <w:sz w:val="28"/>
                <w:szCs w:val="28"/>
              </w:rPr>
              <w:t>Track the status of a model evaluation task.</w:t>
            </w:r>
          </w:p>
          <w:p w14:paraId="13A2CFE7" w14:textId="06E186B6" w:rsidR="00DB59A4" w:rsidRPr="00DB59A4" w:rsidRDefault="00DB59A4" w:rsidP="00DB59A4">
            <w:pPr>
              <w:spacing w:before="120"/>
              <w:ind w:left="720"/>
              <w:rPr>
                <w:sz w:val="28"/>
                <w:szCs w:val="28"/>
                <w:u w:val="single"/>
              </w:rPr>
            </w:pPr>
            <w:r w:rsidRPr="009E130E">
              <w:rPr>
                <w:sz w:val="28"/>
                <w:szCs w:val="28"/>
              </w:rPr>
              <w:t xml:space="preserve">For details, refer to the </w:t>
            </w:r>
            <w:hyperlink r:id="rId13" w:anchor="/Evaluate%20Models" w:history="1">
              <w:r w:rsidR="00AB552D">
                <w:rPr>
                  <w:rStyle w:val="Hyperlink"/>
                  <w:sz w:val="28"/>
                  <w:szCs w:val="28"/>
                </w:rPr>
                <w:t>Evaluate Models</w:t>
              </w:r>
            </w:hyperlink>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736C69">
            <w:pPr>
              <w:pStyle w:val="ListParagraph"/>
              <w:numPr>
                <w:ilvl w:val="0"/>
                <w:numId w:val="2"/>
              </w:numPr>
              <w:spacing w:before="240" w:after="0"/>
              <w:contextualSpacing w:val="0"/>
              <w:rPr>
                <w:sz w:val="28"/>
                <w:szCs w:val="28"/>
                <w:u w:val="single"/>
              </w:rPr>
            </w:pPr>
            <w:r w:rsidRPr="00C56656">
              <w:rPr>
                <w:b/>
                <w:bCs/>
                <w:color w:val="44546A" w:themeColor="text2"/>
                <w:sz w:val="28"/>
                <w:szCs w:val="28"/>
              </w:rPr>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736C69">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736C69">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736C69">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736C69">
            <w:pPr>
              <w:pStyle w:val="ListParagraph"/>
              <w:numPr>
                <w:ilvl w:val="1"/>
                <w:numId w:val="2"/>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606AF8C6" w:rsidR="00C56656" w:rsidRDefault="00F81649" w:rsidP="00B671C4">
            <w:pPr>
              <w:spacing w:before="120"/>
              <w:ind w:left="720"/>
              <w:rPr>
                <w:sz w:val="28"/>
                <w:szCs w:val="28"/>
                <w:u w:val="single"/>
              </w:rPr>
            </w:pPr>
            <w:r w:rsidRPr="009E130E">
              <w:rPr>
                <w:sz w:val="28"/>
                <w:szCs w:val="28"/>
              </w:rPr>
              <w:t xml:space="preserve">For details, refer to the </w:t>
            </w:r>
            <w:hyperlink r:id="rId14" w:anchor="/Get%20Task%20Status" w:history="1">
              <w:r w:rsidR="00AB552D">
                <w:rPr>
                  <w:rStyle w:val="Hyperlink"/>
                  <w:sz w:val="28"/>
                  <w:szCs w:val="28"/>
                </w:rPr>
                <w:t>Get Task Status</w:t>
              </w:r>
            </w:hyperlink>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487B5533" w:rsidR="00C56656" w:rsidRDefault="00730DED" w:rsidP="00736C69">
            <w:pPr>
              <w:pStyle w:val="ListParagraph"/>
              <w:numPr>
                <w:ilvl w:val="0"/>
                <w:numId w:val="2"/>
              </w:numPr>
              <w:spacing w:before="240" w:after="0"/>
              <w:contextualSpacing w:val="0"/>
              <w:rPr>
                <w:sz w:val="28"/>
                <w:szCs w:val="28"/>
                <w:u w:val="single"/>
              </w:rPr>
            </w:pPr>
            <w:r>
              <w:rPr>
                <w:b/>
                <w:bCs/>
                <w:color w:val="44546A" w:themeColor="text2"/>
                <w:sz w:val="28"/>
                <w:szCs w:val="28"/>
              </w:rPr>
              <w:t xml:space="preserve">Home </w:t>
            </w:r>
            <w:r w:rsidR="00B425AF" w:rsidRPr="00C56656">
              <w:rPr>
                <w:b/>
                <w:bCs/>
                <w:color w:val="44546A" w:themeColor="text2"/>
                <w:sz w:val="28"/>
                <w:szCs w:val="28"/>
              </w:rPr>
              <w:t>page enhancement</w:t>
            </w:r>
            <w:r w:rsidR="00B425AF" w:rsidRPr="00C56656">
              <w:rPr>
                <w:color w:val="000000" w:themeColor="text1"/>
                <w:sz w:val="28"/>
                <w:szCs w:val="28"/>
              </w:rPr>
              <w:t xml:space="preserve">: </w:t>
            </w:r>
            <w:r w:rsidR="00B671C4">
              <w:rPr>
                <w:color w:val="000000" w:themeColor="text1"/>
                <w:sz w:val="28"/>
                <w:szCs w:val="28"/>
              </w:rPr>
              <w:t>Redesigned the</w:t>
            </w:r>
            <w:r w:rsidR="00B425AF" w:rsidRPr="00C56656">
              <w:rPr>
                <w:color w:val="000000" w:themeColor="text1"/>
                <w:sz w:val="28"/>
                <w:szCs w:val="28"/>
              </w:rPr>
              <w:t xml:space="preserve"> MoDaC </w:t>
            </w:r>
            <w:r>
              <w:rPr>
                <w:color w:val="000000" w:themeColor="text1"/>
                <w:sz w:val="28"/>
                <w:szCs w:val="28"/>
              </w:rPr>
              <w:t xml:space="preserve">home </w:t>
            </w:r>
            <w:r w:rsidR="00B425AF" w:rsidRPr="00C56656">
              <w:rPr>
                <w:color w:val="000000" w:themeColor="text1"/>
                <w:sz w:val="28"/>
                <w:szCs w:val="28"/>
              </w:rPr>
              <w:t>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00B425AF"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00B425AF" w:rsidRPr="00C56656">
              <w:rPr>
                <w:color w:val="000000" w:themeColor="text1"/>
                <w:sz w:val="28"/>
                <w:szCs w:val="28"/>
              </w:rPr>
              <w:t>.</w:t>
            </w:r>
            <w:r w:rsidR="00B425AF" w:rsidRPr="00C56656">
              <w:rPr>
                <w:rStyle w:val="apple-converted-space"/>
                <w:color w:val="000000" w:themeColor="text1"/>
                <w:sz w:val="28"/>
                <w:szCs w:val="28"/>
              </w:rPr>
              <w:t> </w:t>
            </w:r>
          </w:p>
          <w:p w14:paraId="02D03479" w14:textId="62B97EDC" w:rsidR="00F81649" w:rsidRDefault="006029E0" w:rsidP="00736C69">
            <w:pPr>
              <w:pStyle w:val="ListParagraph"/>
              <w:numPr>
                <w:ilvl w:val="0"/>
                <w:numId w:val="2"/>
              </w:numPr>
              <w:spacing w:before="240" w:after="0"/>
              <w:contextualSpacing w:val="0"/>
              <w:rPr>
                <w:sz w:val="28"/>
                <w:szCs w:val="28"/>
                <w:u w:val="single"/>
              </w:rPr>
            </w:pPr>
            <w:r w:rsidRPr="00C56656">
              <w:rPr>
                <w:b/>
                <w:bCs/>
                <w:color w:val="44546A" w:themeColor="text2"/>
                <w:sz w:val="28"/>
                <w:szCs w:val="28"/>
              </w:rPr>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736C69">
            <w:pPr>
              <w:pStyle w:val="ListParagraph"/>
              <w:numPr>
                <w:ilvl w:val="0"/>
                <w:numId w:val="2"/>
              </w:numPr>
              <w:spacing w:before="240" w:after="0"/>
              <w:contextualSpacing w:val="0"/>
              <w:rPr>
                <w:sz w:val="28"/>
                <w:szCs w:val="28"/>
                <w:u w:val="single"/>
              </w:rPr>
            </w:pPr>
            <w:r w:rsidRPr="00F81649">
              <w:rPr>
                <w:b/>
                <w:bCs/>
                <w:color w:val="44546A" w:themeColor="text2"/>
                <w:sz w:val="28"/>
                <w:szCs w:val="28"/>
              </w:rPr>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736C69">
            <w:pPr>
              <w:pStyle w:val="ListParagraph"/>
              <w:numPr>
                <w:ilvl w:val="0"/>
                <w:numId w:val="2"/>
              </w:numPr>
              <w:spacing w:before="240" w:after="0"/>
              <w:contextualSpacing w:val="0"/>
              <w:rPr>
                <w:rFonts w:cstheme="minorHAnsi"/>
                <w:color w:val="000000" w:themeColor="text1"/>
                <w:sz w:val="28"/>
                <w:szCs w:val="28"/>
              </w:rPr>
            </w:pPr>
            <w:r w:rsidRPr="006E062A">
              <w:rPr>
                <w:b/>
                <w:bCs/>
                <w:color w:val="44546A" w:themeColor="text2"/>
                <w:sz w:val="28"/>
                <w:szCs w:val="28"/>
              </w:rPr>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15"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736C69">
            <w:pPr>
              <w:pStyle w:val="ListParagraph"/>
              <w:numPr>
                <w:ilvl w:val="0"/>
                <w:numId w:val="2"/>
              </w:numPr>
              <w:spacing w:before="240" w:after="0"/>
              <w:contextualSpacing w:val="0"/>
              <w:rPr>
                <w:rFonts w:cstheme="minorHAnsi"/>
                <w:sz w:val="28"/>
                <w:szCs w:val="28"/>
              </w:rPr>
            </w:pPr>
            <w:r w:rsidRPr="006E062A">
              <w:rPr>
                <w:rFonts w:cstheme="minorHAnsi"/>
                <w:b/>
                <w:bCs/>
                <w:color w:val="44546A" w:themeColor="text2"/>
                <w:sz w:val="28"/>
                <w:szCs w:val="28"/>
              </w:rPr>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which does not  include empty collections</w:t>
            </w:r>
            <w:r w:rsidR="00697E02">
              <w:rPr>
                <w:rFonts w:cstheme="minorHAnsi"/>
                <w:sz w:val="28"/>
                <w:szCs w:val="28"/>
              </w:rPr>
              <w:t>. For details</w:t>
            </w:r>
            <w:r>
              <w:rPr>
                <w:rFonts w:cstheme="minorHAnsi"/>
                <w:sz w:val="28"/>
                <w:szCs w:val="28"/>
              </w:rPr>
              <w:t xml:space="preserve">, refer to </w:t>
            </w:r>
            <w:hyperlink r:id="rId16"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736C69">
            <w:pPr>
              <w:pStyle w:val="ListParagraph"/>
              <w:numPr>
                <w:ilvl w:val="0"/>
                <w:numId w:val="2"/>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17"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736C69">
            <w:pPr>
              <w:pStyle w:val="ListParagraph"/>
              <w:numPr>
                <w:ilvl w:val="0"/>
                <w:numId w:val="2"/>
              </w:numPr>
              <w:spacing w:before="240" w:after="0"/>
              <w:contextualSpacing w:val="0"/>
              <w:rPr>
                <w:rFonts w:cstheme="minorHAnsi"/>
                <w:sz w:val="28"/>
                <w:szCs w:val="28"/>
              </w:rPr>
            </w:pPr>
            <w:r w:rsidRPr="006E062A">
              <w:rPr>
                <w:rFonts w:cstheme="minorHAnsi"/>
                <w:b/>
                <w:bCs/>
                <w:color w:val="44546A" w:themeColor="text2"/>
                <w:sz w:val="28"/>
                <w:szCs w:val="28"/>
              </w:rPr>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8"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736C69">
            <w:pPr>
              <w:pStyle w:val="ListParagraph"/>
              <w:numPr>
                <w:ilvl w:val="0"/>
                <w:numId w:val="2"/>
              </w:numPr>
              <w:spacing w:before="240" w:after="0"/>
              <w:contextualSpacing w:val="0"/>
              <w:rPr>
                <w:rFonts w:cstheme="minorHAnsi"/>
                <w:sz w:val="28"/>
                <w:szCs w:val="28"/>
              </w:rPr>
            </w:pPr>
            <w:r>
              <w:rPr>
                <w:rFonts w:cstheme="minorHAnsi"/>
                <w:sz w:val="28"/>
                <w:szCs w:val="28"/>
              </w:rPr>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736C69">
            <w:pPr>
              <w:pStyle w:val="ListParagraph"/>
              <w:numPr>
                <w:ilvl w:val="0"/>
                <w:numId w:val="2"/>
              </w:numPr>
              <w:spacing w:before="240" w:after="0"/>
              <w:contextualSpacing w:val="0"/>
              <w:rPr>
                <w:rFonts w:cstheme="minorHAnsi"/>
                <w:color w:val="000000" w:themeColor="text1"/>
                <w:sz w:val="28"/>
                <w:szCs w:val="28"/>
              </w:rPr>
            </w:pPr>
            <w:r w:rsidRPr="006E062A">
              <w:rPr>
                <w:b/>
                <w:bCs/>
                <w:color w:val="44546A" w:themeColor="text2"/>
                <w:sz w:val="28"/>
                <w:szCs w:val="28"/>
              </w:rPr>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9" w:history="1">
              <w:r w:rsidR="00DC3709">
                <w:rPr>
                  <w:rStyle w:val="Hyperlink"/>
                  <w:sz w:val="28"/>
                  <w:szCs w:val="28"/>
                </w:rPr>
                <w:t xml:space="preserve">Performing Model </w:t>
              </w:r>
              <w:r w:rsidR="00DC3709">
                <w:rPr>
                  <w:rStyle w:val="Hyperlink"/>
                  <w:sz w:val="28"/>
                  <w:szCs w:val="28"/>
                </w:rPr>
                <w:lastRenderedPageBreak/>
                <w:t>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20"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21"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22"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23"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736C69">
            <w:pPr>
              <w:pStyle w:val="ListParagraph"/>
              <w:numPr>
                <w:ilvl w:val="0"/>
                <w:numId w:val="2"/>
              </w:numPr>
              <w:spacing w:before="240" w:after="0"/>
              <w:contextualSpacing w:val="0"/>
              <w:rPr>
                <w:rFonts w:cstheme="minorHAnsi"/>
                <w:sz w:val="28"/>
                <w:szCs w:val="28"/>
              </w:rPr>
            </w:pPr>
            <w:r w:rsidRPr="008268B9">
              <w:rPr>
                <w:b/>
                <w:bCs/>
                <w:color w:val="44546A" w:themeColor="text2"/>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24"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736C69">
            <w:pPr>
              <w:pStyle w:val="ListParagraph"/>
              <w:numPr>
                <w:ilvl w:val="0"/>
                <w:numId w:val="2"/>
              </w:numPr>
              <w:spacing w:before="240" w:after="0"/>
              <w:contextualSpacing w:val="0"/>
              <w:rPr>
                <w:rFonts w:cstheme="minorHAnsi"/>
                <w:color w:val="000000" w:themeColor="text1"/>
                <w:sz w:val="28"/>
                <w:szCs w:val="28"/>
              </w:rPr>
            </w:pPr>
            <w:r w:rsidRPr="008268B9">
              <w:rPr>
                <w:b/>
                <w:bCs/>
                <w:color w:val="44546A" w:themeColor="text2"/>
                <w:sz w:val="28"/>
                <w:szCs w:val="28"/>
              </w:rPr>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25"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lastRenderedPageBreak/>
              <w:t>Ability to locate models available for analysis</w:t>
            </w:r>
            <w:r>
              <w:rPr>
                <w:rFonts w:cstheme="minorHAnsi"/>
                <w:sz w:val="28"/>
                <w:szCs w:val="28"/>
              </w:rPr>
              <w:t xml:space="preserve">: Added the ability to filter on the search page, machine learning models that are deployed and available to run predictions on and to evaluate. For details, refer to </w:t>
            </w:r>
            <w:hyperlink r:id="rId26"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736C69">
            <w:pPr>
              <w:pStyle w:val="ListParagraph"/>
              <w:numPr>
                <w:ilvl w:val="0"/>
                <w:numId w:val="2"/>
              </w:numPr>
              <w:spacing w:before="240" w:after="0"/>
              <w:contextualSpacing w:val="0"/>
              <w:rPr>
                <w:rFonts w:cstheme="minorHAnsi"/>
                <w:sz w:val="28"/>
                <w:szCs w:val="28"/>
              </w:rPr>
            </w:pPr>
            <w:r w:rsidRPr="008268B9">
              <w:rPr>
                <w:rFonts w:cstheme="minorHAnsi"/>
                <w:b/>
                <w:bCs/>
                <w:color w:val="44546A" w:themeColor="text2"/>
                <w:sz w:val="28"/>
                <w:szCs w:val="28"/>
              </w:rPr>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27"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736C69">
            <w:pPr>
              <w:pStyle w:val="ListParagraph"/>
              <w:numPr>
                <w:ilvl w:val="0"/>
                <w:numId w:val="2"/>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5EDCFF0D" w:rsidR="00261361" w:rsidRPr="00F25A7A" w:rsidRDefault="00261361"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Added the capability for Asset owners and authorized users to create and upload sub-folders within an Asset. Two nesting levels are permitted. All existing asynchronous upload modalities are supported</w:t>
            </w:r>
            <w:r w:rsidR="00CA5618">
              <w:rPr>
                <w:rFonts w:cstheme="minorHAnsi"/>
                <w:sz w:val="28"/>
                <w:szCs w:val="28"/>
              </w:rPr>
              <w:t xml:space="preserve"> (that is</w:t>
            </w:r>
            <w:r>
              <w:rPr>
                <w:rFonts w:cstheme="minorHAnsi"/>
                <w:sz w:val="28"/>
                <w:szCs w:val="28"/>
              </w:rPr>
              <w:t>, Globus endpoint, AWS S3 bucket and Google Drive</w:t>
            </w:r>
            <w:r w:rsidR="00CA5618">
              <w:rPr>
                <w:rFonts w:cstheme="minorHAnsi"/>
                <w:sz w:val="28"/>
                <w:szCs w:val="28"/>
              </w:rPr>
              <w:t>)</w:t>
            </w:r>
            <w:r>
              <w:rPr>
                <w:rFonts w:cstheme="minorHAnsi"/>
                <w:sz w:val="28"/>
                <w:szCs w:val="28"/>
              </w:rPr>
              <w:t xml:space="preserve">. These sub-collections are displayed on the Asset Details screen along with the Asset files. For details on creating these, refer to </w:t>
            </w:r>
            <w:hyperlink r:id="rId28" w:history="1">
              <w:r w:rsidRPr="00782D0B">
                <w:rPr>
                  <w:rStyle w:val="Hyperlink"/>
                  <w:rFonts w:cstheme="minorHAnsi"/>
                  <w:sz w:val="28"/>
                  <w:szCs w:val="28"/>
                </w:rPr>
                <w:t>Adding a Collection</w:t>
              </w:r>
            </w:hyperlink>
          </w:p>
          <w:p w14:paraId="71AF018C" w14:textId="48CD90E8" w:rsidR="00261361" w:rsidRDefault="00261361"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lastRenderedPageBreak/>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9" w:history="1">
              <w:r w:rsidRPr="00F25A7A">
                <w:rPr>
                  <w:rStyle w:val="Hyperlink"/>
                  <w:rFonts w:cstheme="minorHAnsi"/>
                  <w:sz w:val="28"/>
                  <w:szCs w:val="28"/>
                </w:rPr>
                <w:t>Searching for Data You Can Edit</w:t>
              </w:r>
            </w:hyperlink>
          </w:p>
          <w:p w14:paraId="32BD9E60" w14:textId="77777777" w:rsidR="00261361" w:rsidRPr="000F58DB" w:rsidRDefault="00261361" w:rsidP="00736C69">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30"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736C69">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736C69">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xml:space="preserve">. This is a </w:t>
            </w:r>
            <w:proofErr w:type="gramStart"/>
            <w:r w:rsidRPr="00261361">
              <w:rPr>
                <w:rFonts w:eastAsiaTheme="minorHAnsi"/>
                <w:color w:val="000000" w:themeColor="text1"/>
                <w:sz w:val="28"/>
                <w:szCs w:val="28"/>
              </w:rPr>
              <w:t>proof of concept</w:t>
            </w:r>
            <w:proofErr w:type="gramEnd"/>
            <w:r w:rsidRPr="00261361">
              <w:rPr>
                <w:rFonts w:eastAsiaTheme="minorHAnsi"/>
                <w:color w:val="000000" w:themeColor="text1"/>
                <w:sz w:val="28"/>
                <w:szCs w:val="28"/>
              </w:rPr>
              <w:t xml:space="preserve">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xml:space="preserve">: Added the capability to browse and view metadata associated with sub-collections located within an Asset. These sub-collections are displayed on the Asset Details screen along with the Asset files. The sub-collections are  created when datasets organized in one or more sub-folders are uploaded from the backend through Data Management Environment (DME). For details, refer to </w:t>
            </w:r>
            <w:hyperlink r:id="rId31" w:history="1">
              <w:r w:rsidRPr="00852CF8">
                <w:rPr>
                  <w:rStyle w:val="Hyperlink"/>
                  <w:rFonts w:cstheme="minorHAnsi"/>
                  <w:sz w:val="28"/>
                  <w:szCs w:val="28"/>
                </w:rPr>
                <w:t>Exploring Details of an Asset</w:t>
              </w:r>
            </w:hyperlink>
            <w:r>
              <w:rPr>
                <w:rFonts w:cstheme="minorHAnsi"/>
                <w:sz w:val="28"/>
                <w:szCs w:val="28"/>
              </w:rPr>
              <w:t>.</w:t>
            </w:r>
          </w:p>
          <w:p w14:paraId="7D060048" w14:textId="5F3177BA" w:rsidR="009C10B3" w:rsidRPr="00550E38" w:rsidRDefault="009C10B3"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Ability to download Asset sub-collections</w:t>
            </w:r>
            <w:r>
              <w:rPr>
                <w:rFonts w:cstheme="minorHAnsi"/>
                <w:sz w:val="28"/>
                <w:szCs w:val="28"/>
              </w:rPr>
              <w:t>: Added the capability to download sub-collections located within an Asset. All existing asynchronous download modalities existing for files are supported for collections also</w:t>
            </w:r>
            <w:r w:rsidR="00CA5618">
              <w:rPr>
                <w:rFonts w:cstheme="minorHAnsi"/>
                <w:sz w:val="28"/>
                <w:szCs w:val="28"/>
              </w:rPr>
              <w:t xml:space="preserve"> (that is</w:t>
            </w:r>
            <w:r>
              <w:rPr>
                <w:rFonts w:cstheme="minorHAnsi"/>
                <w:sz w:val="28"/>
                <w:szCs w:val="28"/>
              </w:rPr>
              <w:t>, Globus endpoint, AWS S3 bucket</w:t>
            </w:r>
            <w:r w:rsidR="00CA5618">
              <w:rPr>
                <w:rFonts w:cstheme="minorHAnsi"/>
                <w:sz w:val="28"/>
                <w:szCs w:val="28"/>
              </w:rPr>
              <w:t>,</w:t>
            </w:r>
            <w:r>
              <w:rPr>
                <w:rFonts w:cstheme="minorHAnsi"/>
                <w:sz w:val="28"/>
                <w:szCs w:val="28"/>
              </w:rPr>
              <w:t xml:space="preserve"> and Google Drive</w:t>
            </w:r>
            <w:r w:rsidR="00CA5618">
              <w:rPr>
                <w:rFonts w:cstheme="minorHAnsi"/>
                <w:sz w:val="28"/>
                <w:szCs w:val="28"/>
              </w:rPr>
              <w:t>)</w:t>
            </w:r>
            <w:r>
              <w:rPr>
                <w:rFonts w:cstheme="minorHAnsi"/>
                <w:sz w:val="28"/>
                <w:szCs w:val="28"/>
              </w:rPr>
              <w:t xml:space="preserve">. For details, refer to </w:t>
            </w:r>
            <w:hyperlink r:id="rId32"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736C69">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33" w:history="1">
              <w:r w:rsidRPr="00F24B50">
                <w:rPr>
                  <w:rStyle w:val="Hyperlink"/>
                  <w:sz w:val="28"/>
                  <w:szCs w:val="28"/>
                </w:rPr>
                <w:t>Searching for Data</w:t>
              </w:r>
            </w:hyperlink>
            <w:r>
              <w:rPr>
                <w:sz w:val="28"/>
                <w:szCs w:val="28"/>
              </w:rPr>
              <w:t>.</w:t>
            </w:r>
          </w:p>
          <w:p w14:paraId="1370D196" w14:textId="2F87186A" w:rsidR="009C10B3" w:rsidRDefault="009C10B3" w:rsidP="00736C69">
            <w:pPr>
              <w:pStyle w:val="ListParagraph"/>
              <w:numPr>
                <w:ilvl w:val="0"/>
                <w:numId w:val="2"/>
              </w:numPr>
              <w:spacing w:before="240" w:after="0"/>
              <w:contextualSpacing w:val="0"/>
              <w:rPr>
                <w:sz w:val="28"/>
                <w:szCs w:val="28"/>
              </w:rPr>
            </w:pPr>
            <w:r w:rsidRPr="001E48D5">
              <w:rPr>
                <w:b/>
                <w:bCs/>
                <w:color w:val="44546A" w:themeColor="text2"/>
                <w:sz w:val="28"/>
                <w:szCs w:val="28"/>
              </w:rPr>
              <w:lastRenderedPageBreak/>
              <w:t>Asset creation screen enhancements</w:t>
            </w:r>
            <w:r>
              <w:rPr>
                <w:sz w:val="28"/>
                <w:szCs w:val="28"/>
              </w:rPr>
              <w:t xml:space="preserve">: The Register Asset Collection screen has been converted from a modal popup to a full page in order to better leverage available </w:t>
            </w:r>
            <w:proofErr w:type="gramStart"/>
            <w:r>
              <w:rPr>
                <w:sz w:val="28"/>
                <w:szCs w:val="28"/>
              </w:rPr>
              <w:t>real-estate</w:t>
            </w:r>
            <w:proofErr w:type="gramEnd"/>
            <w:r>
              <w:rPr>
                <w:sz w:val="28"/>
                <w:szCs w:val="28"/>
              </w:rPr>
              <w:t xml:space="preserve"> and reduce scrolling. Additionally, the display elements have been updated to make this screen consistent with the Edit Metadata screen.  For details, refer to </w:t>
            </w:r>
            <w:hyperlink r:id="rId34" w:history="1">
              <w:r w:rsidRPr="00852CF8">
                <w:rPr>
                  <w:rStyle w:val="Hyperlink"/>
                  <w:sz w:val="28"/>
                  <w:szCs w:val="28"/>
                </w:rPr>
                <w:t>Adding a Collection</w:t>
              </w:r>
            </w:hyperlink>
            <w:r>
              <w:rPr>
                <w:sz w:val="28"/>
                <w:szCs w:val="28"/>
              </w:rPr>
              <w:t>.</w:t>
            </w:r>
          </w:p>
          <w:p w14:paraId="6A252B60" w14:textId="77777777" w:rsidR="009C10B3" w:rsidRPr="003528EF" w:rsidRDefault="009C10B3" w:rsidP="00736C69">
            <w:pPr>
              <w:pStyle w:val="ListParagraph"/>
              <w:numPr>
                <w:ilvl w:val="0"/>
                <w:numId w:val="2"/>
              </w:numPr>
              <w:spacing w:before="240" w:after="0"/>
              <w:contextualSpacing w:val="0"/>
              <w:rPr>
                <w:sz w:val="28"/>
                <w:szCs w:val="28"/>
              </w:rPr>
            </w:pPr>
            <w:r w:rsidRPr="001E48D5">
              <w:rPr>
                <w:b/>
                <w:bCs/>
                <w:color w:val="44546A" w:themeColor="text2"/>
                <w:sz w:val="28"/>
                <w:szCs w:val="28"/>
              </w:rPr>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736C69">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35" w:history="1">
              <w:r w:rsidRPr="00F24B50">
                <w:rPr>
                  <w:rStyle w:val="Hyperlink"/>
                  <w:sz w:val="28"/>
                  <w:szCs w:val="28"/>
                </w:rPr>
                <w:t>Searching for Data</w:t>
              </w:r>
            </w:hyperlink>
            <w:r>
              <w:rPr>
                <w:sz w:val="28"/>
                <w:szCs w:val="28"/>
              </w:rPr>
              <w:t>.</w:t>
            </w:r>
          </w:p>
          <w:p w14:paraId="684F22E4" w14:textId="07CB0AE4" w:rsidR="000F4129" w:rsidRDefault="000F4129" w:rsidP="00736C69">
            <w:pPr>
              <w:pStyle w:val="ListParagraph"/>
              <w:numPr>
                <w:ilvl w:val="0"/>
                <w:numId w:val="2"/>
              </w:numPr>
              <w:spacing w:before="240" w:after="0"/>
              <w:contextualSpacing w:val="0"/>
              <w:rPr>
                <w:sz w:val="28"/>
                <w:szCs w:val="28"/>
              </w:rPr>
            </w:pPr>
            <w:r w:rsidRPr="001E48D5">
              <w:rPr>
                <w:b/>
                <w:bCs/>
                <w:color w:val="44546A" w:themeColor="text2"/>
                <w:sz w:val="28"/>
                <w:szCs w:val="28"/>
              </w:rPr>
              <w:t xml:space="preserve">Upload of multiple </w:t>
            </w:r>
            <w:r w:rsidR="00274A24">
              <w:rPr>
                <w:b/>
                <w:bCs/>
                <w:color w:val="44546A" w:themeColor="text2"/>
                <w:sz w:val="28"/>
                <w:szCs w:val="28"/>
              </w:rPr>
              <w:t>A</w:t>
            </w:r>
            <w:r w:rsidRPr="001E48D5">
              <w:rPr>
                <w:b/>
                <w:bCs/>
                <w:color w:val="44546A" w:themeColor="text2"/>
                <w:sz w:val="28"/>
                <w:szCs w:val="28"/>
              </w:rPr>
              <w:t>ssets through Globus</w:t>
            </w:r>
            <w:r>
              <w:rPr>
                <w:sz w:val="28"/>
                <w:szCs w:val="28"/>
              </w:rPr>
              <w:t xml:space="preserve">: The Globus upload capability has now been expanded to enable upload of multiple Assets. Additionally, Asset registration (creation of the Asset collection and addition of metadata) and Asset upload can be performed in one single request. For details, refer to </w:t>
            </w:r>
            <w:hyperlink r:id="rId36"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736C69">
            <w:pPr>
              <w:pStyle w:val="ListParagraph"/>
              <w:numPr>
                <w:ilvl w:val="0"/>
                <w:numId w:val="2"/>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736C69">
            <w:pPr>
              <w:pStyle w:val="ListParagraph"/>
              <w:numPr>
                <w:ilvl w:val="0"/>
                <w:numId w:val="2"/>
              </w:numPr>
              <w:spacing w:before="240" w:after="0"/>
              <w:contextualSpacing w:val="0"/>
              <w:rPr>
                <w:sz w:val="28"/>
                <w:szCs w:val="28"/>
              </w:rPr>
            </w:pPr>
            <w:r w:rsidRPr="001E48D5">
              <w:rPr>
                <w:b/>
                <w:bCs/>
                <w:color w:val="44546A" w:themeColor="text2"/>
                <w:sz w:val="28"/>
                <w:szCs w:val="28"/>
              </w:rPr>
              <w:t>Improved Google drive upload GUI</w:t>
            </w:r>
            <w:r>
              <w:rPr>
                <w:sz w:val="28"/>
                <w:szCs w:val="28"/>
              </w:rPr>
              <w:t>: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736C69">
            <w:pPr>
              <w:pStyle w:val="ListParagraph"/>
              <w:numPr>
                <w:ilvl w:val="0"/>
                <w:numId w:val="2"/>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lastRenderedPageBreak/>
              <w:t>Shareable link on the Asset Details page</w:t>
            </w:r>
            <w:r>
              <w:rPr>
                <w:rFonts w:cstheme="minorHAnsi"/>
                <w:sz w:val="28"/>
                <w:szCs w:val="28"/>
              </w:rPr>
              <w:t xml:space="preserv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736C69">
            <w:pPr>
              <w:pStyle w:val="ListParagraph"/>
              <w:numPr>
                <w:ilvl w:val="0"/>
                <w:numId w:val="2"/>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736C69">
            <w:pPr>
              <w:pStyle w:val="ListParagraph"/>
              <w:numPr>
                <w:ilvl w:val="0"/>
                <w:numId w:val="2"/>
              </w:numPr>
              <w:spacing w:before="240" w:after="0"/>
              <w:contextualSpacing w:val="0"/>
              <w:rPr>
                <w:rFonts w:cstheme="minorHAnsi"/>
                <w:sz w:val="28"/>
                <w:szCs w:val="28"/>
              </w:rPr>
            </w:pPr>
            <w:r w:rsidRPr="001E48D5">
              <w:rPr>
                <w:rFonts w:cstheme="minorHAnsi"/>
                <w:b/>
                <w:bCs/>
                <w:color w:val="44546A" w:themeColor="text2"/>
                <w:sz w:val="28"/>
                <w:szCs w:val="28"/>
              </w:rPr>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736C69">
            <w:pPr>
              <w:pStyle w:val="ListParagraph"/>
              <w:numPr>
                <w:ilvl w:val="0"/>
                <w:numId w:val="2"/>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37"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736C69">
            <w:pPr>
              <w:pStyle w:val="ListParagraph"/>
              <w:numPr>
                <w:ilvl w:val="0"/>
                <w:numId w:val="2"/>
              </w:numPr>
              <w:spacing w:before="240" w:after="0"/>
              <w:contextualSpacing w:val="0"/>
              <w:rPr>
                <w:sz w:val="28"/>
                <w:szCs w:val="28"/>
              </w:rPr>
            </w:pPr>
            <w:r w:rsidRPr="001E48D5">
              <w:rPr>
                <w:b/>
                <w:bCs/>
                <w:color w:val="44546A" w:themeColor="text2"/>
                <w:sz w:val="28"/>
                <w:szCs w:val="28"/>
              </w:rPr>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736C69">
            <w:pPr>
              <w:pStyle w:val="ListParagraph"/>
              <w:numPr>
                <w:ilvl w:val="0"/>
                <w:numId w:val="2"/>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480F067B" w:rsidR="00A3584F" w:rsidRDefault="00A3584F" w:rsidP="00736C69">
            <w:pPr>
              <w:pStyle w:val="ListParagraph"/>
              <w:numPr>
                <w:ilvl w:val="0"/>
                <w:numId w:val="2"/>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w:t>
            </w:r>
            <w:r w:rsidR="00242CF7">
              <w:rPr>
                <w:sz w:val="28"/>
                <w:szCs w:val="28"/>
              </w:rPr>
              <w:t>P</w:t>
            </w:r>
            <w:r>
              <w:rPr>
                <w:sz w:val="28"/>
                <w:szCs w:val="28"/>
              </w:rPr>
              <w:t xml:space="preserve">rogram, </w:t>
            </w:r>
            <w:r w:rsidR="00242CF7">
              <w:rPr>
                <w:sz w:val="28"/>
                <w:szCs w:val="28"/>
              </w:rPr>
              <w:t>S</w:t>
            </w:r>
            <w:r>
              <w:rPr>
                <w:sz w:val="28"/>
                <w:szCs w:val="28"/>
              </w:rPr>
              <w:t>tudy</w:t>
            </w:r>
            <w:r w:rsidR="00242CF7">
              <w:rPr>
                <w:sz w:val="28"/>
                <w:szCs w:val="28"/>
              </w:rPr>
              <w:t>,</w:t>
            </w:r>
            <w:r>
              <w:rPr>
                <w:sz w:val="28"/>
                <w:szCs w:val="28"/>
              </w:rPr>
              <w:t xml:space="preserve"> and </w:t>
            </w:r>
            <w:r w:rsidR="00274A24">
              <w:rPr>
                <w:sz w:val="28"/>
                <w:szCs w:val="28"/>
              </w:rPr>
              <w:t>A</w:t>
            </w:r>
            <w:r>
              <w:rPr>
                <w:sz w:val="28"/>
                <w:szCs w:val="28"/>
              </w:rPr>
              <w:t xml:space="preserve">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736C69">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736C69">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736C69">
            <w:pPr>
              <w:pStyle w:val="ListParagraph"/>
              <w:numPr>
                <w:ilvl w:val="1"/>
                <w:numId w:val="2"/>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736C69">
            <w:pPr>
              <w:pStyle w:val="ListParagraph"/>
              <w:numPr>
                <w:ilvl w:val="1"/>
                <w:numId w:val="2"/>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736C69">
            <w:pPr>
              <w:pStyle w:val="ListParagraph"/>
              <w:numPr>
                <w:ilvl w:val="1"/>
                <w:numId w:val="2"/>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736C69">
            <w:pPr>
              <w:pStyle w:val="ListParagraph"/>
              <w:numPr>
                <w:ilvl w:val="1"/>
                <w:numId w:val="2"/>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736C69">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736C69">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03787A20" w:rsidR="00AE4F0A" w:rsidRDefault="00AE4F0A" w:rsidP="00736C69">
            <w:pPr>
              <w:pStyle w:val="ListParagraph"/>
              <w:numPr>
                <w:ilvl w:val="0"/>
                <w:numId w:val="2"/>
              </w:numPr>
              <w:spacing w:before="0" w:after="0"/>
              <w:jc w:val="left"/>
              <w:rPr>
                <w:rFonts w:cstheme="minorHAnsi"/>
                <w:sz w:val="28"/>
                <w:szCs w:val="28"/>
              </w:rPr>
            </w:pPr>
            <w:r w:rsidRPr="001E48D5">
              <w:rPr>
                <w:rFonts w:cstheme="minorHAnsi"/>
                <w:b/>
                <w:bCs/>
                <w:color w:val="44546A" w:themeColor="text2"/>
                <w:sz w:val="28"/>
                <w:szCs w:val="28"/>
              </w:rPr>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xml:space="preserve">. This is available from within the MoDaC </w:t>
            </w:r>
            <w:r w:rsidR="00730DED">
              <w:rPr>
                <w:rFonts w:cstheme="minorHAnsi"/>
                <w:sz w:val="28"/>
                <w:szCs w:val="28"/>
              </w:rPr>
              <w:t xml:space="preserve">home </w:t>
            </w:r>
            <w:r>
              <w:rPr>
                <w:rFonts w:cstheme="minorHAnsi"/>
                <w:sz w:val="28"/>
                <w:szCs w:val="28"/>
              </w:rPr>
              <w:t>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8"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736C69">
            <w:pPr>
              <w:pStyle w:val="ListParagraph"/>
              <w:numPr>
                <w:ilvl w:val="0"/>
                <w:numId w:val="2"/>
              </w:numPr>
              <w:rPr>
                <w:rFonts w:cstheme="minorHAnsi"/>
                <w:sz w:val="28"/>
                <w:szCs w:val="28"/>
                <w:u w:val="single"/>
              </w:rPr>
            </w:pPr>
            <w:r w:rsidRPr="001E48D5">
              <w:rPr>
                <w:rFonts w:cstheme="minorHAnsi"/>
                <w:b/>
                <w:bCs/>
                <w:color w:val="44546A" w:themeColor="text2"/>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736C69">
            <w:pPr>
              <w:pStyle w:val="ListParagraph"/>
              <w:numPr>
                <w:ilvl w:val="1"/>
                <w:numId w:val="2"/>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w:t>
            </w:r>
            <w:proofErr w:type="spellStart"/>
            <w:r w:rsidR="00F857FF">
              <w:rPr>
                <w:rFonts w:cstheme="minorHAnsi"/>
                <w:sz w:val="28"/>
                <w:szCs w:val="28"/>
              </w:rPr>
              <w:t>ModaC</w:t>
            </w:r>
            <w:proofErr w:type="spellEnd"/>
            <w:r w:rsidR="00F857FF">
              <w:rPr>
                <w:rFonts w:cstheme="minorHAnsi"/>
                <w:sz w:val="28"/>
                <w:szCs w:val="28"/>
              </w:rPr>
              <w:t xml:space="preserve"> </w:t>
            </w:r>
            <w:r>
              <w:rPr>
                <w:rFonts w:cstheme="minorHAnsi"/>
                <w:sz w:val="28"/>
                <w:szCs w:val="28"/>
              </w:rPr>
              <w:t>to the local file system, Globus endpoint or AWS S3 bucket.</w:t>
            </w:r>
          </w:p>
          <w:p w14:paraId="16E50A98" w14:textId="4F913C60" w:rsidR="001463C4" w:rsidRDefault="001463C4" w:rsidP="00736C69">
            <w:pPr>
              <w:pStyle w:val="ListParagraph"/>
              <w:numPr>
                <w:ilvl w:val="1"/>
                <w:numId w:val="2"/>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736C69">
            <w:pPr>
              <w:pStyle w:val="ListParagraph"/>
              <w:numPr>
                <w:ilvl w:val="1"/>
                <w:numId w:val="2"/>
              </w:numPr>
              <w:rPr>
                <w:rFonts w:cstheme="minorHAnsi"/>
                <w:sz w:val="28"/>
                <w:szCs w:val="28"/>
              </w:rPr>
            </w:pPr>
            <w:r>
              <w:rPr>
                <w:rFonts w:cstheme="minorHAnsi"/>
                <w:sz w:val="28"/>
                <w:szCs w:val="28"/>
              </w:rPr>
              <w:lastRenderedPageBreak/>
              <w:t xml:space="preserve">Obtain </w:t>
            </w:r>
            <w:r w:rsidR="00DA7B27">
              <w:rPr>
                <w:rFonts w:cstheme="minorHAnsi"/>
                <w:sz w:val="28"/>
                <w:szCs w:val="28"/>
              </w:rPr>
              <w:t>the</w:t>
            </w:r>
            <w:r>
              <w:rPr>
                <w:rFonts w:cstheme="minorHAnsi"/>
                <w:sz w:val="28"/>
                <w:szCs w:val="28"/>
              </w:rPr>
              <w:t xml:space="preserve"> </w:t>
            </w:r>
            <w:proofErr w:type="spellStart"/>
            <w:r>
              <w:rPr>
                <w:rFonts w:cstheme="minorHAnsi"/>
                <w:sz w:val="28"/>
                <w:szCs w:val="28"/>
              </w:rPr>
              <w:t>presigned</w:t>
            </w:r>
            <w:proofErr w:type="spellEnd"/>
            <w:r>
              <w:rPr>
                <w:rFonts w:cstheme="minorHAnsi"/>
                <w:sz w:val="28"/>
                <w:szCs w:val="28"/>
              </w:rPr>
              <w:t xml:space="preserve">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736C69">
            <w:pPr>
              <w:pStyle w:val="ListParagraph"/>
              <w:numPr>
                <w:ilvl w:val="1"/>
                <w:numId w:val="2"/>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736C69">
            <w:pPr>
              <w:pStyle w:val="ListParagraph"/>
              <w:numPr>
                <w:ilvl w:val="1"/>
                <w:numId w:val="2"/>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736C69">
            <w:pPr>
              <w:pStyle w:val="ListParagraph"/>
              <w:numPr>
                <w:ilvl w:val="1"/>
                <w:numId w:val="2"/>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736C69">
            <w:pPr>
              <w:pStyle w:val="ListParagraph"/>
              <w:numPr>
                <w:ilvl w:val="1"/>
                <w:numId w:val="2"/>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736C69">
            <w:pPr>
              <w:pStyle w:val="ListParagraph"/>
              <w:numPr>
                <w:ilvl w:val="1"/>
                <w:numId w:val="2"/>
              </w:numPr>
              <w:rPr>
                <w:rFonts w:cstheme="minorHAnsi"/>
                <w:sz w:val="28"/>
                <w:szCs w:val="28"/>
              </w:rPr>
            </w:pPr>
            <w:r>
              <w:rPr>
                <w:rFonts w:cstheme="minorHAnsi"/>
                <w:sz w:val="28"/>
                <w:szCs w:val="28"/>
              </w:rPr>
              <w:t>Search for a file by compound metadata query.</w:t>
            </w:r>
          </w:p>
          <w:p w14:paraId="2CFCD269" w14:textId="4D3BE369" w:rsidR="00F857FF" w:rsidRDefault="00F857FF" w:rsidP="00736C69">
            <w:pPr>
              <w:pStyle w:val="ListParagraph"/>
              <w:numPr>
                <w:ilvl w:val="1"/>
                <w:numId w:val="2"/>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4E7806" w:rsidP="004E7806">
            <w:pPr>
              <w:ind w:left="360"/>
              <w:rPr>
                <w:rFonts w:cstheme="minorHAnsi"/>
                <w:sz w:val="28"/>
                <w:szCs w:val="28"/>
              </w:rPr>
            </w:pPr>
            <w:hyperlink r:id="rId39" w:history="1">
              <w:r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736C69">
            <w:pPr>
              <w:pStyle w:val="ListParagraph"/>
              <w:numPr>
                <w:ilvl w:val="0"/>
                <w:numId w:val="2"/>
              </w:numPr>
              <w:rPr>
                <w:rFonts w:cstheme="minorHAnsi"/>
                <w:sz w:val="28"/>
                <w:szCs w:val="28"/>
                <w:u w:val="single"/>
              </w:rPr>
            </w:pPr>
            <w:r w:rsidRPr="001E48D5">
              <w:rPr>
                <w:rFonts w:cstheme="minorHAnsi"/>
                <w:b/>
                <w:bCs/>
                <w:color w:val="44546A" w:themeColor="text2"/>
                <w:sz w:val="28"/>
                <w:szCs w:val="28"/>
              </w:rPr>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736C69">
            <w:pPr>
              <w:pStyle w:val="ListParagraph"/>
              <w:numPr>
                <w:ilvl w:val="0"/>
                <w:numId w:val="2"/>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736C69">
            <w:pPr>
              <w:pStyle w:val="ListParagraph"/>
              <w:numPr>
                <w:ilvl w:val="0"/>
                <w:numId w:val="2"/>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736C69">
            <w:pPr>
              <w:pStyle w:val="ListParagraph"/>
              <w:numPr>
                <w:ilvl w:val="0"/>
                <w:numId w:val="2"/>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 xml:space="preserve">datasets to their Google Drive accounts (in addition to Globus </w:t>
            </w:r>
            <w:r w:rsidRPr="0092046D">
              <w:rPr>
                <w:rFonts w:asciiTheme="minorHAnsi" w:hAnsiTheme="minorHAnsi" w:cstheme="minorHAnsi"/>
                <w:sz w:val="28"/>
                <w:szCs w:val="28"/>
              </w:rPr>
              <w:lastRenderedPageBreak/>
              <w:t>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40"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41"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42"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43"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381864D6" w:rsidR="00D07F6D" w:rsidRPr="0017614D" w:rsidRDefault="00D07F6D"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The </w:t>
            </w:r>
            <w:r w:rsidR="00242CF7">
              <w:rPr>
                <w:rFonts w:asciiTheme="minorHAnsi" w:hAnsiTheme="minorHAnsi" w:cstheme="minorHAnsi"/>
                <w:sz w:val="28"/>
                <w:szCs w:val="28"/>
              </w:rPr>
              <w:t>P</w:t>
            </w:r>
            <w:r>
              <w:rPr>
                <w:rFonts w:asciiTheme="minorHAnsi" w:hAnsiTheme="minorHAnsi" w:cstheme="minorHAnsi"/>
                <w:sz w:val="28"/>
                <w:szCs w:val="28"/>
              </w:rPr>
              <w:t xml:space="preserve">rogram and </w:t>
            </w:r>
            <w:r w:rsidR="00242CF7">
              <w:rPr>
                <w:rFonts w:asciiTheme="minorHAnsi" w:hAnsiTheme="minorHAnsi" w:cstheme="minorHAnsi"/>
                <w:sz w:val="28"/>
                <w:szCs w:val="28"/>
              </w:rPr>
              <w:t>S</w:t>
            </w:r>
            <w:r>
              <w:rPr>
                <w:rFonts w:asciiTheme="minorHAnsi" w:hAnsiTheme="minorHAnsi" w:cstheme="minorHAnsi"/>
                <w:sz w:val="28"/>
                <w:szCs w:val="28"/>
              </w:rPr>
              <w:t xml:space="preserve">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44"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736C69">
            <w:pPr>
              <w:pStyle w:val="ListParagraph"/>
              <w:numPr>
                <w:ilvl w:val="0"/>
                <w:numId w:val="2"/>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736C69">
            <w:pPr>
              <w:pStyle w:val="ListParagraph"/>
              <w:numPr>
                <w:ilvl w:val="1"/>
                <w:numId w:val="2"/>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lastRenderedPageBreak/>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45"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736C69">
            <w:pPr>
              <w:pStyle w:val="ListParagraph"/>
              <w:numPr>
                <w:ilvl w:val="1"/>
                <w:numId w:val="2"/>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46"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47"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8"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736C69">
            <w:pPr>
              <w:pStyle w:val="ListParagraph"/>
              <w:numPr>
                <w:ilvl w:val="0"/>
                <w:numId w:val="2"/>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lastRenderedPageBreak/>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ECBEBD9" w:rsidR="002E32A9" w:rsidRPr="00114D89" w:rsidRDefault="00A22E91" w:rsidP="00E75D89">
            <w:pPr>
              <w:rPr>
                <w:b/>
                <w:bCs/>
                <w:sz w:val="28"/>
                <w:szCs w:val="28"/>
              </w:rPr>
            </w:pPr>
            <w:r>
              <w:rPr>
                <w:b/>
                <w:bCs/>
                <w:sz w:val="28"/>
                <w:szCs w:val="28"/>
              </w:rPr>
              <w:lastRenderedPageBreak/>
              <w:t>`</w:t>
            </w: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D15DC"/>
    <w:multiLevelType w:val="hybridMultilevel"/>
    <w:tmpl w:val="9CCCD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11325"/>
    <w:multiLevelType w:val="multilevel"/>
    <w:tmpl w:val="4306C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63A83"/>
    <w:multiLevelType w:val="multilevel"/>
    <w:tmpl w:val="DEAE3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BFE6A60"/>
    <w:multiLevelType w:val="multilevel"/>
    <w:tmpl w:val="6C6CD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56E70E4"/>
    <w:multiLevelType w:val="multilevel"/>
    <w:tmpl w:val="582644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29E1D5E"/>
    <w:multiLevelType w:val="multilevel"/>
    <w:tmpl w:val="D0804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A9F1765"/>
    <w:multiLevelType w:val="hybridMultilevel"/>
    <w:tmpl w:val="4E403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8E6995"/>
    <w:multiLevelType w:val="multilevel"/>
    <w:tmpl w:val="8D0A3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B984CB0"/>
    <w:multiLevelType w:val="multilevel"/>
    <w:tmpl w:val="5EA2C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21247362">
    <w:abstractNumId w:val="0"/>
  </w:num>
  <w:num w:numId="2" w16cid:durableId="1854494635">
    <w:abstractNumId w:val="1"/>
  </w:num>
  <w:num w:numId="3" w16cid:durableId="332150019">
    <w:abstractNumId w:val="6"/>
  </w:num>
  <w:num w:numId="4" w16cid:durableId="1588535252">
    <w:abstractNumId w:val="7"/>
  </w:num>
  <w:num w:numId="5" w16cid:durableId="569773006">
    <w:abstractNumId w:val="8"/>
  </w:num>
  <w:num w:numId="6" w16cid:durableId="39407488">
    <w:abstractNumId w:val="5"/>
  </w:num>
  <w:num w:numId="7" w16cid:durableId="1479959036">
    <w:abstractNumId w:val="3"/>
  </w:num>
  <w:num w:numId="8" w16cid:durableId="1544249491">
    <w:abstractNumId w:val="2"/>
  </w:num>
  <w:num w:numId="9" w16cid:durableId="1189177990">
    <w:abstractNumId w:val="4"/>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1787D"/>
    <w:rsid w:val="000212F9"/>
    <w:rsid w:val="00024AAB"/>
    <w:rsid w:val="00026C78"/>
    <w:rsid w:val="00032AD1"/>
    <w:rsid w:val="000337D5"/>
    <w:rsid w:val="0003626B"/>
    <w:rsid w:val="00041164"/>
    <w:rsid w:val="0004265D"/>
    <w:rsid w:val="00042CE4"/>
    <w:rsid w:val="00043215"/>
    <w:rsid w:val="000434DD"/>
    <w:rsid w:val="00043EF7"/>
    <w:rsid w:val="00044277"/>
    <w:rsid w:val="0005460B"/>
    <w:rsid w:val="00055061"/>
    <w:rsid w:val="0005589A"/>
    <w:rsid w:val="00060981"/>
    <w:rsid w:val="00060B24"/>
    <w:rsid w:val="00060C24"/>
    <w:rsid w:val="00066652"/>
    <w:rsid w:val="00067F63"/>
    <w:rsid w:val="000724D4"/>
    <w:rsid w:val="000727D7"/>
    <w:rsid w:val="00076AF9"/>
    <w:rsid w:val="00084430"/>
    <w:rsid w:val="00085285"/>
    <w:rsid w:val="00085831"/>
    <w:rsid w:val="00085F56"/>
    <w:rsid w:val="00087A13"/>
    <w:rsid w:val="0009284C"/>
    <w:rsid w:val="000A0F17"/>
    <w:rsid w:val="000A283D"/>
    <w:rsid w:val="000A412D"/>
    <w:rsid w:val="000A7058"/>
    <w:rsid w:val="000A7988"/>
    <w:rsid w:val="000B23B7"/>
    <w:rsid w:val="000B2A1B"/>
    <w:rsid w:val="000B341D"/>
    <w:rsid w:val="000B72A6"/>
    <w:rsid w:val="000B76DF"/>
    <w:rsid w:val="000C3993"/>
    <w:rsid w:val="000C461D"/>
    <w:rsid w:val="000C50A2"/>
    <w:rsid w:val="000D5EEE"/>
    <w:rsid w:val="000D6509"/>
    <w:rsid w:val="000E0C07"/>
    <w:rsid w:val="000E1368"/>
    <w:rsid w:val="000E154C"/>
    <w:rsid w:val="000E1E64"/>
    <w:rsid w:val="000E25B3"/>
    <w:rsid w:val="000E6A40"/>
    <w:rsid w:val="000F0B71"/>
    <w:rsid w:val="000F2DC6"/>
    <w:rsid w:val="000F30AD"/>
    <w:rsid w:val="000F4129"/>
    <w:rsid w:val="000F4CEB"/>
    <w:rsid w:val="000F58DB"/>
    <w:rsid w:val="000F5EEA"/>
    <w:rsid w:val="000F6151"/>
    <w:rsid w:val="000F7120"/>
    <w:rsid w:val="00102621"/>
    <w:rsid w:val="0010363C"/>
    <w:rsid w:val="00105BF9"/>
    <w:rsid w:val="001105A4"/>
    <w:rsid w:val="00111F6F"/>
    <w:rsid w:val="00114D89"/>
    <w:rsid w:val="00115816"/>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56F7B"/>
    <w:rsid w:val="00162113"/>
    <w:rsid w:val="0016309E"/>
    <w:rsid w:val="001707C3"/>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6609"/>
    <w:rsid w:val="001972E4"/>
    <w:rsid w:val="00197D2E"/>
    <w:rsid w:val="00197E29"/>
    <w:rsid w:val="001A00B9"/>
    <w:rsid w:val="001A0326"/>
    <w:rsid w:val="001A0786"/>
    <w:rsid w:val="001A105F"/>
    <w:rsid w:val="001A177F"/>
    <w:rsid w:val="001A2027"/>
    <w:rsid w:val="001A45E8"/>
    <w:rsid w:val="001A4DB6"/>
    <w:rsid w:val="001A7D00"/>
    <w:rsid w:val="001A7F20"/>
    <w:rsid w:val="001B25AE"/>
    <w:rsid w:val="001B493B"/>
    <w:rsid w:val="001B689F"/>
    <w:rsid w:val="001B72B0"/>
    <w:rsid w:val="001C0100"/>
    <w:rsid w:val="001C141A"/>
    <w:rsid w:val="001C1BFF"/>
    <w:rsid w:val="001C40FF"/>
    <w:rsid w:val="001C44AB"/>
    <w:rsid w:val="001C76CF"/>
    <w:rsid w:val="001C7BF2"/>
    <w:rsid w:val="001D50F6"/>
    <w:rsid w:val="001D5CFB"/>
    <w:rsid w:val="001E1058"/>
    <w:rsid w:val="001E2B7B"/>
    <w:rsid w:val="001E3209"/>
    <w:rsid w:val="001E44EA"/>
    <w:rsid w:val="001E48D5"/>
    <w:rsid w:val="001E49DD"/>
    <w:rsid w:val="001E4A98"/>
    <w:rsid w:val="001F075B"/>
    <w:rsid w:val="001F0839"/>
    <w:rsid w:val="001F0972"/>
    <w:rsid w:val="002047E7"/>
    <w:rsid w:val="002068A5"/>
    <w:rsid w:val="00206D12"/>
    <w:rsid w:val="0021005C"/>
    <w:rsid w:val="002117EC"/>
    <w:rsid w:val="00211894"/>
    <w:rsid w:val="00212062"/>
    <w:rsid w:val="00217850"/>
    <w:rsid w:val="00217937"/>
    <w:rsid w:val="0022120E"/>
    <w:rsid w:val="00221C38"/>
    <w:rsid w:val="00222250"/>
    <w:rsid w:val="00222F56"/>
    <w:rsid w:val="0022522C"/>
    <w:rsid w:val="00225548"/>
    <w:rsid w:val="00225A63"/>
    <w:rsid w:val="00226594"/>
    <w:rsid w:val="00227EB5"/>
    <w:rsid w:val="0023074C"/>
    <w:rsid w:val="00231FD9"/>
    <w:rsid w:val="00232FCE"/>
    <w:rsid w:val="0023490F"/>
    <w:rsid w:val="0023664A"/>
    <w:rsid w:val="002375CC"/>
    <w:rsid w:val="00237FF4"/>
    <w:rsid w:val="002408D6"/>
    <w:rsid w:val="00241366"/>
    <w:rsid w:val="00242CF7"/>
    <w:rsid w:val="00243C99"/>
    <w:rsid w:val="00245179"/>
    <w:rsid w:val="0024674D"/>
    <w:rsid w:val="0025558F"/>
    <w:rsid w:val="00255E34"/>
    <w:rsid w:val="0025690D"/>
    <w:rsid w:val="00256B0E"/>
    <w:rsid w:val="00261361"/>
    <w:rsid w:val="00263FFA"/>
    <w:rsid w:val="00264310"/>
    <w:rsid w:val="00264BE9"/>
    <w:rsid w:val="00265C82"/>
    <w:rsid w:val="00265CD0"/>
    <w:rsid w:val="002724B8"/>
    <w:rsid w:val="002726A2"/>
    <w:rsid w:val="00273C88"/>
    <w:rsid w:val="002747C4"/>
    <w:rsid w:val="00274A24"/>
    <w:rsid w:val="00275B50"/>
    <w:rsid w:val="00276809"/>
    <w:rsid w:val="0028181A"/>
    <w:rsid w:val="00282879"/>
    <w:rsid w:val="00284EEE"/>
    <w:rsid w:val="00286187"/>
    <w:rsid w:val="00286CF1"/>
    <w:rsid w:val="002871A6"/>
    <w:rsid w:val="00290D64"/>
    <w:rsid w:val="00290E07"/>
    <w:rsid w:val="00292FFC"/>
    <w:rsid w:val="0029421D"/>
    <w:rsid w:val="00294986"/>
    <w:rsid w:val="00295E2E"/>
    <w:rsid w:val="002A0287"/>
    <w:rsid w:val="002A0AE2"/>
    <w:rsid w:val="002A0C16"/>
    <w:rsid w:val="002A13B7"/>
    <w:rsid w:val="002A1639"/>
    <w:rsid w:val="002A19CB"/>
    <w:rsid w:val="002A2352"/>
    <w:rsid w:val="002A59CE"/>
    <w:rsid w:val="002A6934"/>
    <w:rsid w:val="002B0ADD"/>
    <w:rsid w:val="002B1043"/>
    <w:rsid w:val="002B47F6"/>
    <w:rsid w:val="002B5A17"/>
    <w:rsid w:val="002C0921"/>
    <w:rsid w:val="002C7D63"/>
    <w:rsid w:val="002D162D"/>
    <w:rsid w:val="002D1C17"/>
    <w:rsid w:val="002D1C67"/>
    <w:rsid w:val="002D1DDC"/>
    <w:rsid w:val="002D2407"/>
    <w:rsid w:val="002D447E"/>
    <w:rsid w:val="002D493F"/>
    <w:rsid w:val="002E160F"/>
    <w:rsid w:val="002E32A9"/>
    <w:rsid w:val="002E6435"/>
    <w:rsid w:val="002F21D9"/>
    <w:rsid w:val="002F3E76"/>
    <w:rsid w:val="002F4897"/>
    <w:rsid w:val="00300A95"/>
    <w:rsid w:val="00302D37"/>
    <w:rsid w:val="00302EC0"/>
    <w:rsid w:val="0030557B"/>
    <w:rsid w:val="0030734A"/>
    <w:rsid w:val="0030796A"/>
    <w:rsid w:val="00310B24"/>
    <w:rsid w:val="003139F5"/>
    <w:rsid w:val="00320665"/>
    <w:rsid w:val="0032078F"/>
    <w:rsid w:val="003220FC"/>
    <w:rsid w:val="003238A6"/>
    <w:rsid w:val="00324135"/>
    <w:rsid w:val="0032486B"/>
    <w:rsid w:val="00324B7D"/>
    <w:rsid w:val="00334720"/>
    <w:rsid w:val="003434F9"/>
    <w:rsid w:val="0034676A"/>
    <w:rsid w:val="00351166"/>
    <w:rsid w:val="003514A0"/>
    <w:rsid w:val="00351902"/>
    <w:rsid w:val="003528EF"/>
    <w:rsid w:val="00353AFA"/>
    <w:rsid w:val="00353BC4"/>
    <w:rsid w:val="00355699"/>
    <w:rsid w:val="003576EE"/>
    <w:rsid w:val="00361653"/>
    <w:rsid w:val="00361E94"/>
    <w:rsid w:val="00362713"/>
    <w:rsid w:val="00363701"/>
    <w:rsid w:val="003700CD"/>
    <w:rsid w:val="003746F2"/>
    <w:rsid w:val="00374761"/>
    <w:rsid w:val="003753FF"/>
    <w:rsid w:val="00376196"/>
    <w:rsid w:val="00376C26"/>
    <w:rsid w:val="00381A2F"/>
    <w:rsid w:val="00381E2A"/>
    <w:rsid w:val="00381ED3"/>
    <w:rsid w:val="00382320"/>
    <w:rsid w:val="003824F6"/>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4562"/>
    <w:rsid w:val="003A5CF3"/>
    <w:rsid w:val="003A6CA8"/>
    <w:rsid w:val="003A7DB4"/>
    <w:rsid w:val="003B12B9"/>
    <w:rsid w:val="003B2D8C"/>
    <w:rsid w:val="003B2E37"/>
    <w:rsid w:val="003B4A1E"/>
    <w:rsid w:val="003B4E0F"/>
    <w:rsid w:val="003C1202"/>
    <w:rsid w:val="003C31F9"/>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411"/>
    <w:rsid w:val="0044497C"/>
    <w:rsid w:val="0045095D"/>
    <w:rsid w:val="004529E9"/>
    <w:rsid w:val="004534D0"/>
    <w:rsid w:val="00455360"/>
    <w:rsid w:val="004568E2"/>
    <w:rsid w:val="00457BEF"/>
    <w:rsid w:val="00462C14"/>
    <w:rsid w:val="00463E5F"/>
    <w:rsid w:val="004641FB"/>
    <w:rsid w:val="00465CC6"/>
    <w:rsid w:val="00467E2B"/>
    <w:rsid w:val="0047165F"/>
    <w:rsid w:val="004717E6"/>
    <w:rsid w:val="0047279F"/>
    <w:rsid w:val="00474BEE"/>
    <w:rsid w:val="004765D9"/>
    <w:rsid w:val="00477108"/>
    <w:rsid w:val="00477C43"/>
    <w:rsid w:val="004825CF"/>
    <w:rsid w:val="00484ACD"/>
    <w:rsid w:val="004863F8"/>
    <w:rsid w:val="004934B3"/>
    <w:rsid w:val="0049389D"/>
    <w:rsid w:val="00493988"/>
    <w:rsid w:val="00494186"/>
    <w:rsid w:val="004A2329"/>
    <w:rsid w:val="004A3349"/>
    <w:rsid w:val="004A466C"/>
    <w:rsid w:val="004A6871"/>
    <w:rsid w:val="004A6E5E"/>
    <w:rsid w:val="004A6F23"/>
    <w:rsid w:val="004B3D59"/>
    <w:rsid w:val="004C01D5"/>
    <w:rsid w:val="004C03E1"/>
    <w:rsid w:val="004C5434"/>
    <w:rsid w:val="004C69B1"/>
    <w:rsid w:val="004C6DD5"/>
    <w:rsid w:val="004C70DF"/>
    <w:rsid w:val="004D0CAC"/>
    <w:rsid w:val="004D11F7"/>
    <w:rsid w:val="004D1533"/>
    <w:rsid w:val="004D1A4D"/>
    <w:rsid w:val="004D4EBA"/>
    <w:rsid w:val="004D70B4"/>
    <w:rsid w:val="004E294C"/>
    <w:rsid w:val="004E4BB6"/>
    <w:rsid w:val="004E501C"/>
    <w:rsid w:val="004E5198"/>
    <w:rsid w:val="004E6073"/>
    <w:rsid w:val="004E76EE"/>
    <w:rsid w:val="004E7806"/>
    <w:rsid w:val="004F0F30"/>
    <w:rsid w:val="004F1A70"/>
    <w:rsid w:val="004F1BE7"/>
    <w:rsid w:val="004F2FF7"/>
    <w:rsid w:val="004F50C6"/>
    <w:rsid w:val="004F55BF"/>
    <w:rsid w:val="004F58FC"/>
    <w:rsid w:val="004F591E"/>
    <w:rsid w:val="004F7212"/>
    <w:rsid w:val="004F7752"/>
    <w:rsid w:val="004F7B2B"/>
    <w:rsid w:val="004F7F6F"/>
    <w:rsid w:val="005025EA"/>
    <w:rsid w:val="0050261A"/>
    <w:rsid w:val="00502C1A"/>
    <w:rsid w:val="0050417A"/>
    <w:rsid w:val="00505AD2"/>
    <w:rsid w:val="005068E0"/>
    <w:rsid w:val="005069F3"/>
    <w:rsid w:val="00511437"/>
    <w:rsid w:val="0051483D"/>
    <w:rsid w:val="00515E2C"/>
    <w:rsid w:val="00516706"/>
    <w:rsid w:val="0052215A"/>
    <w:rsid w:val="0052620B"/>
    <w:rsid w:val="0052648B"/>
    <w:rsid w:val="00532889"/>
    <w:rsid w:val="00532FDB"/>
    <w:rsid w:val="005331D6"/>
    <w:rsid w:val="00535C49"/>
    <w:rsid w:val="005429FA"/>
    <w:rsid w:val="005431C2"/>
    <w:rsid w:val="00543634"/>
    <w:rsid w:val="00543D0F"/>
    <w:rsid w:val="00544220"/>
    <w:rsid w:val="00547CCC"/>
    <w:rsid w:val="00550E38"/>
    <w:rsid w:val="005514C0"/>
    <w:rsid w:val="0055281B"/>
    <w:rsid w:val="00553F20"/>
    <w:rsid w:val="00554477"/>
    <w:rsid w:val="0055586B"/>
    <w:rsid w:val="00555B55"/>
    <w:rsid w:val="005566DC"/>
    <w:rsid w:val="00557EE5"/>
    <w:rsid w:val="00562382"/>
    <w:rsid w:val="0056409B"/>
    <w:rsid w:val="00565880"/>
    <w:rsid w:val="00565F98"/>
    <w:rsid w:val="00567678"/>
    <w:rsid w:val="0057152D"/>
    <w:rsid w:val="00572FB4"/>
    <w:rsid w:val="00575549"/>
    <w:rsid w:val="005774F7"/>
    <w:rsid w:val="005778CC"/>
    <w:rsid w:val="00577ECD"/>
    <w:rsid w:val="0058085F"/>
    <w:rsid w:val="0058229C"/>
    <w:rsid w:val="005830A2"/>
    <w:rsid w:val="005863A2"/>
    <w:rsid w:val="0059047B"/>
    <w:rsid w:val="005909D0"/>
    <w:rsid w:val="00590C03"/>
    <w:rsid w:val="00592CDF"/>
    <w:rsid w:val="005966DA"/>
    <w:rsid w:val="00597294"/>
    <w:rsid w:val="005A2CDD"/>
    <w:rsid w:val="005A6A00"/>
    <w:rsid w:val="005B036C"/>
    <w:rsid w:val="005B049B"/>
    <w:rsid w:val="005B5BA0"/>
    <w:rsid w:val="005B5ED7"/>
    <w:rsid w:val="005C0D47"/>
    <w:rsid w:val="005C3D25"/>
    <w:rsid w:val="005C48CD"/>
    <w:rsid w:val="005C5371"/>
    <w:rsid w:val="005C550E"/>
    <w:rsid w:val="005D08A4"/>
    <w:rsid w:val="005D2448"/>
    <w:rsid w:val="005D28B6"/>
    <w:rsid w:val="005D42A1"/>
    <w:rsid w:val="005D512C"/>
    <w:rsid w:val="005D5A9F"/>
    <w:rsid w:val="005E2BF2"/>
    <w:rsid w:val="005E3469"/>
    <w:rsid w:val="005E47DB"/>
    <w:rsid w:val="005E4D29"/>
    <w:rsid w:val="005E5B5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8CC"/>
    <w:rsid w:val="00633E6A"/>
    <w:rsid w:val="00635725"/>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163"/>
    <w:rsid w:val="00670EC0"/>
    <w:rsid w:val="006715F2"/>
    <w:rsid w:val="00671624"/>
    <w:rsid w:val="006721DC"/>
    <w:rsid w:val="00672C49"/>
    <w:rsid w:val="00673839"/>
    <w:rsid w:val="006755C4"/>
    <w:rsid w:val="006759C7"/>
    <w:rsid w:val="00676228"/>
    <w:rsid w:val="00677EB7"/>
    <w:rsid w:val="00681C6F"/>
    <w:rsid w:val="006846AA"/>
    <w:rsid w:val="00684C53"/>
    <w:rsid w:val="00685C7C"/>
    <w:rsid w:val="00686547"/>
    <w:rsid w:val="006905EA"/>
    <w:rsid w:val="006911DB"/>
    <w:rsid w:val="006915E4"/>
    <w:rsid w:val="00695717"/>
    <w:rsid w:val="0069702F"/>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71B"/>
    <w:rsid w:val="006C78C2"/>
    <w:rsid w:val="006D12B5"/>
    <w:rsid w:val="006D14A2"/>
    <w:rsid w:val="006D21FB"/>
    <w:rsid w:val="006D2225"/>
    <w:rsid w:val="006D6560"/>
    <w:rsid w:val="006D7E8C"/>
    <w:rsid w:val="006E062A"/>
    <w:rsid w:val="006E0A95"/>
    <w:rsid w:val="006E11E1"/>
    <w:rsid w:val="006E127C"/>
    <w:rsid w:val="006E13B7"/>
    <w:rsid w:val="006E15EA"/>
    <w:rsid w:val="006E1F17"/>
    <w:rsid w:val="006E23CC"/>
    <w:rsid w:val="006E60E7"/>
    <w:rsid w:val="006E6CF0"/>
    <w:rsid w:val="006E760E"/>
    <w:rsid w:val="006F1F2C"/>
    <w:rsid w:val="006F3ECE"/>
    <w:rsid w:val="006F5167"/>
    <w:rsid w:val="006F52AA"/>
    <w:rsid w:val="006F6EB8"/>
    <w:rsid w:val="006F72E3"/>
    <w:rsid w:val="006F7B9B"/>
    <w:rsid w:val="007001AC"/>
    <w:rsid w:val="007007DC"/>
    <w:rsid w:val="0070312A"/>
    <w:rsid w:val="00710BED"/>
    <w:rsid w:val="00713B22"/>
    <w:rsid w:val="007141D0"/>
    <w:rsid w:val="00715202"/>
    <w:rsid w:val="00715576"/>
    <w:rsid w:val="00717225"/>
    <w:rsid w:val="00721DD7"/>
    <w:rsid w:val="007258F1"/>
    <w:rsid w:val="007268AD"/>
    <w:rsid w:val="00727D51"/>
    <w:rsid w:val="00727DED"/>
    <w:rsid w:val="00730DED"/>
    <w:rsid w:val="0073134D"/>
    <w:rsid w:val="00736C69"/>
    <w:rsid w:val="00737402"/>
    <w:rsid w:val="00741D77"/>
    <w:rsid w:val="00744A53"/>
    <w:rsid w:val="00746182"/>
    <w:rsid w:val="00753D3A"/>
    <w:rsid w:val="00754917"/>
    <w:rsid w:val="00756262"/>
    <w:rsid w:val="0076439A"/>
    <w:rsid w:val="00765D1B"/>
    <w:rsid w:val="00771174"/>
    <w:rsid w:val="00771F39"/>
    <w:rsid w:val="007722DF"/>
    <w:rsid w:val="00773E86"/>
    <w:rsid w:val="007756BB"/>
    <w:rsid w:val="00775D2E"/>
    <w:rsid w:val="00777064"/>
    <w:rsid w:val="0077746A"/>
    <w:rsid w:val="00782398"/>
    <w:rsid w:val="007828AC"/>
    <w:rsid w:val="00782BE4"/>
    <w:rsid w:val="00782D0B"/>
    <w:rsid w:val="0078409B"/>
    <w:rsid w:val="007842C5"/>
    <w:rsid w:val="007843C4"/>
    <w:rsid w:val="00784775"/>
    <w:rsid w:val="00785E6D"/>
    <w:rsid w:val="00786654"/>
    <w:rsid w:val="00790FDE"/>
    <w:rsid w:val="007919FC"/>
    <w:rsid w:val="007952E7"/>
    <w:rsid w:val="007957B6"/>
    <w:rsid w:val="00796825"/>
    <w:rsid w:val="00796F14"/>
    <w:rsid w:val="007A104C"/>
    <w:rsid w:val="007A2DBC"/>
    <w:rsid w:val="007A2F66"/>
    <w:rsid w:val="007A320C"/>
    <w:rsid w:val="007A4566"/>
    <w:rsid w:val="007A479F"/>
    <w:rsid w:val="007A49A7"/>
    <w:rsid w:val="007A52C1"/>
    <w:rsid w:val="007A5BAA"/>
    <w:rsid w:val="007A6CF8"/>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04F"/>
    <w:rsid w:val="0080614F"/>
    <w:rsid w:val="00806560"/>
    <w:rsid w:val="0080696E"/>
    <w:rsid w:val="00810BCE"/>
    <w:rsid w:val="00810EF1"/>
    <w:rsid w:val="00811B6E"/>
    <w:rsid w:val="00812CD5"/>
    <w:rsid w:val="0081460F"/>
    <w:rsid w:val="00814B03"/>
    <w:rsid w:val="00814BCB"/>
    <w:rsid w:val="008221CD"/>
    <w:rsid w:val="0082411F"/>
    <w:rsid w:val="00825FF2"/>
    <w:rsid w:val="008268B9"/>
    <w:rsid w:val="00827208"/>
    <w:rsid w:val="00827C51"/>
    <w:rsid w:val="0083178D"/>
    <w:rsid w:val="00835DE1"/>
    <w:rsid w:val="008375BC"/>
    <w:rsid w:val="00837E4C"/>
    <w:rsid w:val="008404C5"/>
    <w:rsid w:val="008407C9"/>
    <w:rsid w:val="008449ED"/>
    <w:rsid w:val="00846B0D"/>
    <w:rsid w:val="00851808"/>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19CB"/>
    <w:rsid w:val="008735D6"/>
    <w:rsid w:val="008743B3"/>
    <w:rsid w:val="00874D30"/>
    <w:rsid w:val="00875932"/>
    <w:rsid w:val="008769E7"/>
    <w:rsid w:val="0088195F"/>
    <w:rsid w:val="00881C7F"/>
    <w:rsid w:val="00882278"/>
    <w:rsid w:val="00885071"/>
    <w:rsid w:val="0089217B"/>
    <w:rsid w:val="00892510"/>
    <w:rsid w:val="00892AD7"/>
    <w:rsid w:val="00893CB1"/>
    <w:rsid w:val="00896723"/>
    <w:rsid w:val="00897709"/>
    <w:rsid w:val="008A070E"/>
    <w:rsid w:val="008A1DC2"/>
    <w:rsid w:val="008A3EAA"/>
    <w:rsid w:val="008A6138"/>
    <w:rsid w:val="008B08F6"/>
    <w:rsid w:val="008B2A34"/>
    <w:rsid w:val="008B309D"/>
    <w:rsid w:val="008B6D7E"/>
    <w:rsid w:val="008C166D"/>
    <w:rsid w:val="008C3E27"/>
    <w:rsid w:val="008C523C"/>
    <w:rsid w:val="008C723A"/>
    <w:rsid w:val="008D0758"/>
    <w:rsid w:val="008D28AF"/>
    <w:rsid w:val="008D3383"/>
    <w:rsid w:val="008D3E68"/>
    <w:rsid w:val="008D5B18"/>
    <w:rsid w:val="008D7551"/>
    <w:rsid w:val="008E1F56"/>
    <w:rsid w:val="008E2654"/>
    <w:rsid w:val="008E3DBF"/>
    <w:rsid w:val="008E4243"/>
    <w:rsid w:val="008E763C"/>
    <w:rsid w:val="008F0F08"/>
    <w:rsid w:val="008F17D3"/>
    <w:rsid w:val="008F347F"/>
    <w:rsid w:val="008F4D9B"/>
    <w:rsid w:val="008F5F7F"/>
    <w:rsid w:val="008F7255"/>
    <w:rsid w:val="0090180E"/>
    <w:rsid w:val="00901980"/>
    <w:rsid w:val="00906718"/>
    <w:rsid w:val="00906922"/>
    <w:rsid w:val="0090789D"/>
    <w:rsid w:val="009134E8"/>
    <w:rsid w:val="00914168"/>
    <w:rsid w:val="00914746"/>
    <w:rsid w:val="0092046D"/>
    <w:rsid w:val="009240B2"/>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389"/>
    <w:rsid w:val="009645C0"/>
    <w:rsid w:val="00965161"/>
    <w:rsid w:val="00966F53"/>
    <w:rsid w:val="00972352"/>
    <w:rsid w:val="00974271"/>
    <w:rsid w:val="0097434A"/>
    <w:rsid w:val="00974D72"/>
    <w:rsid w:val="009754F8"/>
    <w:rsid w:val="009763AD"/>
    <w:rsid w:val="009802AF"/>
    <w:rsid w:val="00983E6B"/>
    <w:rsid w:val="009873D3"/>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C6F2C"/>
    <w:rsid w:val="009D159B"/>
    <w:rsid w:val="009D15D6"/>
    <w:rsid w:val="009D1D0B"/>
    <w:rsid w:val="009D7BD2"/>
    <w:rsid w:val="009E130E"/>
    <w:rsid w:val="009E15C0"/>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4583"/>
    <w:rsid w:val="00A16B86"/>
    <w:rsid w:val="00A16B92"/>
    <w:rsid w:val="00A17462"/>
    <w:rsid w:val="00A204BA"/>
    <w:rsid w:val="00A21280"/>
    <w:rsid w:val="00A22E91"/>
    <w:rsid w:val="00A23CCE"/>
    <w:rsid w:val="00A242F0"/>
    <w:rsid w:val="00A2537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4B42"/>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2E83"/>
    <w:rsid w:val="00A75609"/>
    <w:rsid w:val="00A809CB"/>
    <w:rsid w:val="00A8142C"/>
    <w:rsid w:val="00A82402"/>
    <w:rsid w:val="00A8261A"/>
    <w:rsid w:val="00A8442D"/>
    <w:rsid w:val="00A84586"/>
    <w:rsid w:val="00A8590F"/>
    <w:rsid w:val="00A87F7B"/>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6104"/>
    <w:rsid w:val="00B3766E"/>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23E2"/>
    <w:rsid w:val="00B93BA5"/>
    <w:rsid w:val="00B9518A"/>
    <w:rsid w:val="00B97520"/>
    <w:rsid w:val="00B97990"/>
    <w:rsid w:val="00BA06A3"/>
    <w:rsid w:val="00BA0CE6"/>
    <w:rsid w:val="00BA2861"/>
    <w:rsid w:val="00BA29BE"/>
    <w:rsid w:val="00BA2C31"/>
    <w:rsid w:val="00BA2D8A"/>
    <w:rsid w:val="00BA3B1C"/>
    <w:rsid w:val="00BA6A0E"/>
    <w:rsid w:val="00BA7437"/>
    <w:rsid w:val="00BB0033"/>
    <w:rsid w:val="00BB04C8"/>
    <w:rsid w:val="00BB643D"/>
    <w:rsid w:val="00BB7EC4"/>
    <w:rsid w:val="00BC4662"/>
    <w:rsid w:val="00BC4750"/>
    <w:rsid w:val="00BC6FDF"/>
    <w:rsid w:val="00BD0F52"/>
    <w:rsid w:val="00BD128E"/>
    <w:rsid w:val="00BD285B"/>
    <w:rsid w:val="00BD5A71"/>
    <w:rsid w:val="00BD70B8"/>
    <w:rsid w:val="00BD748C"/>
    <w:rsid w:val="00BE2829"/>
    <w:rsid w:val="00BE2EF0"/>
    <w:rsid w:val="00BE3E5B"/>
    <w:rsid w:val="00BE4A43"/>
    <w:rsid w:val="00BE6947"/>
    <w:rsid w:val="00BE6F4F"/>
    <w:rsid w:val="00BE7766"/>
    <w:rsid w:val="00BE7B53"/>
    <w:rsid w:val="00BF1AA1"/>
    <w:rsid w:val="00BF2482"/>
    <w:rsid w:val="00BF45F0"/>
    <w:rsid w:val="00BF5050"/>
    <w:rsid w:val="00C00937"/>
    <w:rsid w:val="00C00B53"/>
    <w:rsid w:val="00C0146F"/>
    <w:rsid w:val="00C03FC4"/>
    <w:rsid w:val="00C04818"/>
    <w:rsid w:val="00C07647"/>
    <w:rsid w:val="00C10834"/>
    <w:rsid w:val="00C117F1"/>
    <w:rsid w:val="00C14C9F"/>
    <w:rsid w:val="00C14E75"/>
    <w:rsid w:val="00C15A9A"/>
    <w:rsid w:val="00C21669"/>
    <w:rsid w:val="00C229AB"/>
    <w:rsid w:val="00C22EF7"/>
    <w:rsid w:val="00C24E4E"/>
    <w:rsid w:val="00C263AC"/>
    <w:rsid w:val="00C275FF"/>
    <w:rsid w:val="00C3130B"/>
    <w:rsid w:val="00C32B1E"/>
    <w:rsid w:val="00C32BC5"/>
    <w:rsid w:val="00C3500C"/>
    <w:rsid w:val="00C378A4"/>
    <w:rsid w:val="00C40CA3"/>
    <w:rsid w:val="00C41BB6"/>
    <w:rsid w:val="00C4422F"/>
    <w:rsid w:val="00C50145"/>
    <w:rsid w:val="00C505E4"/>
    <w:rsid w:val="00C506B0"/>
    <w:rsid w:val="00C5356C"/>
    <w:rsid w:val="00C54055"/>
    <w:rsid w:val="00C556B2"/>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18D"/>
    <w:rsid w:val="00C93655"/>
    <w:rsid w:val="00C96BD9"/>
    <w:rsid w:val="00CA1029"/>
    <w:rsid w:val="00CA11FF"/>
    <w:rsid w:val="00CA250A"/>
    <w:rsid w:val="00CA4EBA"/>
    <w:rsid w:val="00CA5618"/>
    <w:rsid w:val="00CA6798"/>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D50E4"/>
    <w:rsid w:val="00CE371C"/>
    <w:rsid w:val="00CE7ED2"/>
    <w:rsid w:val="00CF2F96"/>
    <w:rsid w:val="00CF466D"/>
    <w:rsid w:val="00CF4DA1"/>
    <w:rsid w:val="00CF708D"/>
    <w:rsid w:val="00D02223"/>
    <w:rsid w:val="00D02831"/>
    <w:rsid w:val="00D04408"/>
    <w:rsid w:val="00D05CD1"/>
    <w:rsid w:val="00D05F9C"/>
    <w:rsid w:val="00D0630A"/>
    <w:rsid w:val="00D07F6D"/>
    <w:rsid w:val="00D1023A"/>
    <w:rsid w:val="00D10533"/>
    <w:rsid w:val="00D11809"/>
    <w:rsid w:val="00D14FF7"/>
    <w:rsid w:val="00D1565E"/>
    <w:rsid w:val="00D1695E"/>
    <w:rsid w:val="00D20904"/>
    <w:rsid w:val="00D20BBE"/>
    <w:rsid w:val="00D24BE6"/>
    <w:rsid w:val="00D26BAC"/>
    <w:rsid w:val="00D30380"/>
    <w:rsid w:val="00D32E29"/>
    <w:rsid w:val="00D33AD3"/>
    <w:rsid w:val="00D3531E"/>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4CB5"/>
    <w:rsid w:val="00D66342"/>
    <w:rsid w:val="00D7321C"/>
    <w:rsid w:val="00D7333F"/>
    <w:rsid w:val="00D75BE2"/>
    <w:rsid w:val="00D76FC3"/>
    <w:rsid w:val="00D87460"/>
    <w:rsid w:val="00D879A3"/>
    <w:rsid w:val="00D904B3"/>
    <w:rsid w:val="00D92C8F"/>
    <w:rsid w:val="00D930D9"/>
    <w:rsid w:val="00DA0049"/>
    <w:rsid w:val="00DA0911"/>
    <w:rsid w:val="00DA1DFE"/>
    <w:rsid w:val="00DA445C"/>
    <w:rsid w:val="00DA51DB"/>
    <w:rsid w:val="00DA6C73"/>
    <w:rsid w:val="00DA7590"/>
    <w:rsid w:val="00DA7B27"/>
    <w:rsid w:val="00DA7B79"/>
    <w:rsid w:val="00DB13BA"/>
    <w:rsid w:val="00DB1CAA"/>
    <w:rsid w:val="00DB59A4"/>
    <w:rsid w:val="00DB5FB4"/>
    <w:rsid w:val="00DB623C"/>
    <w:rsid w:val="00DB6EF8"/>
    <w:rsid w:val="00DB7E47"/>
    <w:rsid w:val="00DC0BD0"/>
    <w:rsid w:val="00DC11B0"/>
    <w:rsid w:val="00DC1A5C"/>
    <w:rsid w:val="00DC1A69"/>
    <w:rsid w:val="00DC1BCB"/>
    <w:rsid w:val="00DC3709"/>
    <w:rsid w:val="00DC4159"/>
    <w:rsid w:val="00DC4E63"/>
    <w:rsid w:val="00DC64EA"/>
    <w:rsid w:val="00DC6BA6"/>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0FF"/>
    <w:rsid w:val="00E016DE"/>
    <w:rsid w:val="00E01CE1"/>
    <w:rsid w:val="00E04296"/>
    <w:rsid w:val="00E10324"/>
    <w:rsid w:val="00E12A97"/>
    <w:rsid w:val="00E13AA3"/>
    <w:rsid w:val="00E13B41"/>
    <w:rsid w:val="00E150A8"/>
    <w:rsid w:val="00E16925"/>
    <w:rsid w:val="00E200E5"/>
    <w:rsid w:val="00E25A4D"/>
    <w:rsid w:val="00E271B8"/>
    <w:rsid w:val="00E358BC"/>
    <w:rsid w:val="00E35C5B"/>
    <w:rsid w:val="00E36D2E"/>
    <w:rsid w:val="00E3739D"/>
    <w:rsid w:val="00E40AF0"/>
    <w:rsid w:val="00E42136"/>
    <w:rsid w:val="00E42273"/>
    <w:rsid w:val="00E42620"/>
    <w:rsid w:val="00E43A17"/>
    <w:rsid w:val="00E51637"/>
    <w:rsid w:val="00E5313E"/>
    <w:rsid w:val="00E537B6"/>
    <w:rsid w:val="00E54069"/>
    <w:rsid w:val="00E549E6"/>
    <w:rsid w:val="00E564B8"/>
    <w:rsid w:val="00E67D64"/>
    <w:rsid w:val="00E70529"/>
    <w:rsid w:val="00E70752"/>
    <w:rsid w:val="00E71608"/>
    <w:rsid w:val="00E72069"/>
    <w:rsid w:val="00E73A6C"/>
    <w:rsid w:val="00E75D89"/>
    <w:rsid w:val="00E77B85"/>
    <w:rsid w:val="00E77F04"/>
    <w:rsid w:val="00E8032E"/>
    <w:rsid w:val="00E80796"/>
    <w:rsid w:val="00E80E9A"/>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D54E5"/>
    <w:rsid w:val="00EE0A7C"/>
    <w:rsid w:val="00EE2BD5"/>
    <w:rsid w:val="00EE3D34"/>
    <w:rsid w:val="00EE3EF5"/>
    <w:rsid w:val="00EE4757"/>
    <w:rsid w:val="00EE4AC4"/>
    <w:rsid w:val="00EF1054"/>
    <w:rsid w:val="00EF35B5"/>
    <w:rsid w:val="00F00895"/>
    <w:rsid w:val="00F024EE"/>
    <w:rsid w:val="00F171CB"/>
    <w:rsid w:val="00F20A24"/>
    <w:rsid w:val="00F242A2"/>
    <w:rsid w:val="00F24B50"/>
    <w:rsid w:val="00F25A7A"/>
    <w:rsid w:val="00F275EF"/>
    <w:rsid w:val="00F2772E"/>
    <w:rsid w:val="00F31465"/>
    <w:rsid w:val="00F33CC8"/>
    <w:rsid w:val="00F33F41"/>
    <w:rsid w:val="00F35256"/>
    <w:rsid w:val="00F363FB"/>
    <w:rsid w:val="00F373FA"/>
    <w:rsid w:val="00F37C7A"/>
    <w:rsid w:val="00F423F5"/>
    <w:rsid w:val="00F43337"/>
    <w:rsid w:val="00F43874"/>
    <w:rsid w:val="00F44070"/>
    <w:rsid w:val="00F45A2C"/>
    <w:rsid w:val="00F46933"/>
    <w:rsid w:val="00F5061D"/>
    <w:rsid w:val="00F55BF5"/>
    <w:rsid w:val="00F568C7"/>
    <w:rsid w:val="00F60296"/>
    <w:rsid w:val="00F61847"/>
    <w:rsid w:val="00F6729F"/>
    <w:rsid w:val="00F7113F"/>
    <w:rsid w:val="00F7164D"/>
    <w:rsid w:val="00F7264D"/>
    <w:rsid w:val="00F75755"/>
    <w:rsid w:val="00F759E7"/>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55EF"/>
    <w:rsid w:val="00F95892"/>
    <w:rsid w:val="00F97A4E"/>
    <w:rsid w:val="00FA25CA"/>
    <w:rsid w:val="00FA2E54"/>
    <w:rsid w:val="00FA47D4"/>
    <w:rsid w:val="00FA4E8B"/>
    <w:rsid w:val="00FA50AA"/>
    <w:rsid w:val="00FA6125"/>
    <w:rsid w:val="00FB0672"/>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3457"/>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F7B9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 w:type="character" w:customStyle="1" w:styleId="fc6omth">
    <w:name w:val="fc6omth"/>
    <w:basedOn w:val="DefaultParagraphFont"/>
    <w:rsid w:val="007722DF"/>
  </w:style>
  <w:style w:type="character" w:styleId="Strong">
    <w:name w:val="Strong"/>
    <w:basedOn w:val="DefaultParagraphFont"/>
    <w:uiPriority w:val="22"/>
    <w:qFormat/>
    <w:rsid w:val="007722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39091535">
      <w:bodyDiv w:val="1"/>
      <w:marLeft w:val="0"/>
      <w:marRight w:val="0"/>
      <w:marTop w:val="0"/>
      <w:marBottom w:val="0"/>
      <w:divBdr>
        <w:top w:val="none" w:sz="0" w:space="0" w:color="auto"/>
        <w:left w:val="none" w:sz="0" w:space="0" w:color="auto"/>
        <w:bottom w:val="none" w:sz="0" w:space="0" w:color="auto"/>
        <w:right w:val="none" w:sz="0" w:space="0" w:color="auto"/>
      </w:divBdr>
    </w:div>
    <w:div w:id="42600440">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29316016">
      <w:bodyDiv w:val="1"/>
      <w:marLeft w:val="0"/>
      <w:marRight w:val="0"/>
      <w:marTop w:val="0"/>
      <w:marBottom w:val="0"/>
      <w:divBdr>
        <w:top w:val="none" w:sz="0" w:space="0" w:color="auto"/>
        <w:left w:val="none" w:sz="0" w:space="0" w:color="auto"/>
        <w:bottom w:val="none" w:sz="0" w:space="0" w:color="auto"/>
        <w:right w:val="none" w:sz="0" w:space="0" w:color="auto"/>
      </w:divBdr>
    </w:div>
    <w:div w:id="265622851">
      <w:bodyDiv w:val="1"/>
      <w:marLeft w:val="0"/>
      <w:marRight w:val="0"/>
      <w:marTop w:val="0"/>
      <w:marBottom w:val="0"/>
      <w:divBdr>
        <w:top w:val="none" w:sz="0" w:space="0" w:color="auto"/>
        <w:left w:val="none" w:sz="0" w:space="0" w:color="auto"/>
        <w:bottom w:val="none" w:sz="0" w:space="0" w:color="auto"/>
        <w:right w:val="none" w:sz="0" w:space="0" w:color="auto"/>
      </w:divBdr>
      <w:divsChild>
        <w:div w:id="738140283">
          <w:marLeft w:val="0"/>
          <w:marRight w:val="0"/>
          <w:marTop w:val="0"/>
          <w:marBottom w:val="0"/>
          <w:divBdr>
            <w:top w:val="none" w:sz="0" w:space="0" w:color="auto"/>
            <w:left w:val="none" w:sz="0" w:space="0" w:color="auto"/>
            <w:bottom w:val="none" w:sz="0" w:space="0" w:color="auto"/>
            <w:right w:val="none" w:sz="0" w:space="0" w:color="auto"/>
          </w:divBdr>
        </w:div>
      </w:divsChild>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2234734">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4773210">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35589916">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79629034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4301917">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26718343">
      <w:bodyDiv w:val="1"/>
      <w:marLeft w:val="0"/>
      <w:marRight w:val="0"/>
      <w:marTop w:val="0"/>
      <w:marBottom w:val="0"/>
      <w:divBdr>
        <w:top w:val="none" w:sz="0" w:space="0" w:color="auto"/>
        <w:left w:val="none" w:sz="0" w:space="0" w:color="auto"/>
        <w:bottom w:val="none" w:sz="0" w:space="0" w:color="auto"/>
        <w:right w:val="none" w:sz="0" w:space="0" w:color="auto"/>
      </w:divBdr>
    </w:div>
    <w:div w:id="1027684121">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9961857">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113743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1604032">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88869425">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193282">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34165650">
      <w:bodyDiv w:val="1"/>
      <w:marLeft w:val="0"/>
      <w:marRight w:val="0"/>
      <w:marTop w:val="0"/>
      <w:marBottom w:val="0"/>
      <w:divBdr>
        <w:top w:val="none" w:sz="0" w:space="0" w:color="auto"/>
        <w:left w:val="none" w:sz="0" w:space="0" w:color="auto"/>
        <w:bottom w:val="none" w:sz="0" w:space="0" w:color="auto"/>
        <w:right w:val="none" w:sz="0" w:space="0" w:color="auto"/>
      </w:divBdr>
    </w:div>
    <w:div w:id="193458298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8826234">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3822365">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1130995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dac.cancer.gov/swagger-ui/index.html?urls.primaryName=api-docs" TargetMode="External"/><Relationship Id="rId18" Type="http://schemas.openxmlformats.org/officeDocument/2006/relationships/hyperlink" Target="https://wiki.nci.nih.gov/x/lQfgGQ" TargetMode="External"/><Relationship Id="rId26" Type="http://schemas.openxmlformats.org/officeDocument/2006/relationships/hyperlink" Target="https://wiki.nci.nih.gov/x/agV2H" TargetMode="External"/><Relationship Id="rId39" Type="http://schemas.openxmlformats.org/officeDocument/2006/relationships/hyperlink" Target="https://github.com/CBIIT/nci-doe-data-sharing/blob/master/doc/MoDaC_API_Specification.docx" TargetMode="External"/><Relationship Id="rId21" Type="http://schemas.openxmlformats.org/officeDocument/2006/relationships/hyperlink" Target="https://wiki.nci.nih.gov/x/hgTyH" TargetMode="External"/><Relationship Id="rId34" Type="http://schemas.openxmlformats.org/officeDocument/2006/relationships/hyperlink" Target="https://wiki.nci.nih.gov/x/GATgGQ" TargetMode="External"/><Relationship Id="rId42" Type="http://schemas.openxmlformats.org/officeDocument/2006/relationships/hyperlink" Target="https://wiki.nci.nih.gov/x/aoY7Gg" TargetMode="External"/><Relationship Id="rId47" Type="http://schemas.openxmlformats.org/officeDocument/2006/relationships/hyperlink" Target="https://wiki.nci.nih.gov/x/kwLgGQ" TargetMode="External"/><Relationship Id="rId50" Type="http://schemas.microsoft.com/office/2011/relationships/people" Target="people.xml"/><Relationship Id="rId7" Type="http://schemas.openxmlformats.org/officeDocument/2006/relationships/hyperlink" Target="https://wiki.nci.nih.gov/x/sQG_GQ" TargetMode="External"/><Relationship Id="rId2" Type="http://schemas.openxmlformats.org/officeDocument/2006/relationships/styles" Target="styles.xml"/><Relationship Id="rId16" Type="http://schemas.openxmlformats.org/officeDocument/2006/relationships/hyperlink" Target="https://wiki.nci.nih.gov/x/XwfgGQ" TargetMode="External"/><Relationship Id="rId29" Type="http://schemas.openxmlformats.org/officeDocument/2006/relationships/hyperlink" Target="https://wiki.nci.nih.gov/x/agV2H" TargetMode="External"/><Relationship Id="rId11" Type="http://schemas.openxmlformats.org/officeDocument/2006/relationships/hyperlink" Target="https://wiki.nci.nih.gov/x/EoZ6Hg" TargetMode="External"/><Relationship Id="rId24" Type="http://schemas.openxmlformats.org/officeDocument/2006/relationships/hyperlink" Target="https://wiki.nci.nih.gov/x/mALgGQ" TargetMode="External"/><Relationship Id="rId32" Type="http://schemas.openxmlformats.org/officeDocument/2006/relationships/hyperlink" Target="https://wiki.nci.nih.gov/x/sQG_GQ" TargetMode="External"/><Relationship Id="rId37" Type="http://schemas.openxmlformats.org/officeDocument/2006/relationships/hyperlink" Target="https://modac.cancer.gov/swagger-ui/index.html?urls.primaryName=api-docs" TargetMode="External"/><Relationship Id="rId40" Type="http://schemas.openxmlformats.org/officeDocument/2006/relationships/hyperlink" Target="https://wiki.nci.nih.gov/x/_QhyGg" TargetMode="External"/><Relationship Id="rId45" Type="http://schemas.openxmlformats.org/officeDocument/2006/relationships/hyperlink" Target="https://wiki.nci.nih.gov/x/lgLgGQ" TargetMode="External"/><Relationship Id="rId5" Type="http://schemas.openxmlformats.org/officeDocument/2006/relationships/hyperlink" Target="https://modac.cancer.gov/" TargetMode="External"/><Relationship Id="rId15" Type="http://schemas.openxmlformats.org/officeDocument/2006/relationships/hyperlink" Target="https://wiki.nci.nih.gov/x/VgjKH" TargetMode="External"/><Relationship Id="rId23" Type="http://schemas.openxmlformats.org/officeDocument/2006/relationships/hyperlink" Target="https://wiki.nci.nih.gov/x/kwLgGQ" TargetMode="External"/><Relationship Id="rId28" Type="http://schemas.openxmlformats.org/officeDocument/2006/relationships/hyperlink" Target="https://wiki.nci.nih.gov/x/GATgGQ" TargetMode="External"/><Relationship Id="rId36" Type="http://schemas.openxmlformats.org/officeDocument/2006/relationships/hyperlink" Target="https://wiki.nci.nih.gov/x/FgWzGw" TargetMode="External"/><Relationship Id="rId49" Type="http://schemas.openxmlformats.org/officeDocument/2006/relationships/fontTable" Target="fontTable.xml"/><Relationship Id="rId10" Type="http://schemas.openxmlformats.org/officeDocument/2006/relationships/hyperlink" Target="https://wiki.nci.nih.gov/x/EIZ6Hg" TargetMode="External"/><Relationship Id="rId19" Type="http://schemas.openxmlformats.org/officeDocument/2006/relationships/hyperlink" Target="https://wiki.nci.nih.gov/x/xgTyH" TargetMode="External"/><Relationship Id="rId31" Type="http://schemas.openxmlformats.org/officeDocument/2006/relationships/hyperlink" Target="https://wiki.nci.nih.gov/x/mALgGQ" TargetMode="External"/><Relationship Id="rId44" Type="http://schemas.openxmlformats.org/officeDocument/2006/relationships/hyperlink" Target="https://wiki.nci.nih.gov/x/uALgGQ" TargetMode="External"/><Relationship Id="rId4" Type="http://schemas.openxmlformats.org/officeDocument/2006/relationships/webSettings" Target="webSettings.xml"/><Relationship Id="rId9" Type="http://schemas.openxmlformats.org/officeDocument/2006/relationships/hyperlink" Target="https://wiki.nci.nih.gov/x/jQXgGQ" TargetMode="External"/><Relationship Id="rId14" Type="http://schemas.openxmlformats.org/officeDocument/2006/relationships/hyperlink" Target="https://modac.cancer.gov/swagger-ui/index.html?urls.primaryName=api-docs" TargetMode="External"/><Relationship Id="rId22" Type="http://schemas.openxmlformats.org/officeDocument/2006/relationships/hyperlink" Target="https://wiki.nci.nih.gov/x/gAfgGQ" TargetMode="External"/><Relationship Id="rId27" Type="http://schemas.openxmlformats.org/officeDocument/2006/relationships/hyperlink" Target="https://wiki.nci.nih.gov/x/cQjKH" TargetMode="External"/><Relationship Id="rId30" Type="http://schemas.openxmlformats.org/officeDocument/2006/relationships/hyperlink" Target="https://modac.cancer.gov/contactUs" TargetMode="External"/><Relationship Id="rId35" Type="http://schemas.openxmlformats.org/officeDocument/2006/relationships/hyperlink" Target="https://wiki.nci.nih.gov/x/kwLgGQ" TargetMode="External"/><Relationship Id="rId43" Type="http://schemas.openxmlformats.org/officeDocument/2006/relationships/hyperlink" Target="https://wiki.nci.nih.gov/x/jgLgGQ" TargetMode="External"/><Relationship Id="rId48" Type="http://schemas.openxmlformats.org/officeDocument/2006/relationships/hyperlink" Target="https://wiki.nci.nih.gov/x/aoY7Gg" TargetMode="External"/><Relationship Id="rId8" Type="http://schemas.openxmlformats.org/officeDocument/2006/relationships/hyperlink" Target="https://wiki.nci.nih.gov/x/lgLgGQ"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iki.nci.nih.gov/x/xgTyH" TargetMode="External"/><Relationship Id="rId17" Type="http://schemas.openxmlformats.org/officeDocument/2006/relationships/hyperlink" Target="https://wiki.nci.nih.gov/x/iYR6HQ" TargetMode="External"/><Relationship Id="rId25" Type="http://schemas.openxmlformats.org/officeDocument/2006/relationships/hyperlink" Target="https://wiki.nci.nih.gov/x/jYoXH" TargetMode="External"/><Relationship Id="rId33" Type="http://schemas.openxmlformats.org/officeDocument/2006/relationships/hyperlink" Target="https://wiki.nci.nih.gov/x/kwLgGQ" TargetMode="External"/><Relationship Id="rId38" Type="http://schemas.openxmlformats.org/officeDocument/2006/relationships/hyperlink" Target="https://modac.cancer.gov/swagger-ui/index.html?urls.primaryName=api-docs" TargetMode="External"/><Relationship Id="rId46" Type="http://schemas.openxmlformats.org/officeDocument/2006/relationships/hyperlink" Target="https://wiki.nci.nih.gov/x/mALgGQ" TargetMode="External"/><Relationship Id="rId20" Type="http://schemas.openxmlformats.org/officeDocument/2006/relationships/hyperlink" Target="https://wiki.nci.nih.gov/x/kwLgGQ" TargetMode="External"/><Relationship Id="rId41" Type="http://schemas.openxmlformats.org/officeDocument/2006/relationships/hyperlink" Target="https://wiki.nci.nih.gov/x/_whyGg" TargetMode="External"/><Relationship Id="rId1" Type="http://schemas.openxmlformats.org/officeDocument/2006/relationships/numbering" Target="numbering.xml"/><Relationship Id="rId6" Type="http://schemas.openxmlformats.org/officeDocument/2006/relationships/hyperlink" Target="https://wiki.nci.nih.gov/x/swG_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192</TotalTime>
  <Pages>19</Pages>
  <Words>5412</Words>
  <Characters>30854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51</cp:revision>
  <dcterms:created xsi:type="dcterms:W3CDTF">2024-05-10T15:28:00Z</dcterms:created>
  <dcterms:modified xsi:type="dcterms:W3CDTF">2024-09-28T00:44:00Z</dcterms:modified>
</cp:coreProperties>
</file>