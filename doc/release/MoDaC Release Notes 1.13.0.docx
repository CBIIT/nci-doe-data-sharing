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166B455A" w14:textId="19BC4349" w:rsidR="00646990" w:rsidRPr="006E062A" w:rsidRDefault="00646990" w:rsidP="00646990">
            <w:pPr>
              <w:rPr>
                <w:b/>
                <w:bCs/>
                <w:color w:val="44546A" w:themeColor="text2"/>
                <w:sz w:val="28"/>
                <w:szCs w:val="28"/>
                <w:u w:val="single"/>
              </w:rPr>
            </w:pPr>
            <w:r w:rsidRPr="006E062A">
              <w:rPr>
                <w:b/>
                <w:bCs/>
                <w:color w:val="44546A" w:themeColor="text2"/>
                <w:sz w:val="28"/>
                <w:szCs w:val="28"/>
                <w:u w:val="single"/>
              </w:rPr>
              <w:t>Release 1.13: September 22, 2022</w:t>
            </w:r>
          </w:p>
          <w:p w14:paraId="7220F42B" w14:textId="666E1A3D" w:rsidR="00646990" w:rsidRDefault="00646990" w:rsidP="00697E02">
            <w:pPr>
              <w:rPr>
                <w:sz w:val="28"/>
                <w:szCs w:val="28"/>
                <w:u w:val="single"/>
              </w:rPr>
            </w:pPr>
          </w:p>
          <w:p w14:paraId="5A4F088A" w14:textId="33832531" w:rsidR="00B671C4" w:rsidRDefault="00B671C4" w:rsidP="00B671C4">
            <w:pPr>
              <w:pStyle w:val="ListParagraph"/>
              <w:numPr>
                <w:ilvl w:val="0"/>
                <w:numId w:val="45"/>
              </w:numPr>
              <w:spacing w:before="240" w:after="0"/>
              <w:contextualSpacing w:val="0"/>
              <w:rPr>
                <w:sz w:val="28"/>
                <w:szCs w:val="28"/>
                <w:u w:val="single"/>
              </w:rPr>
            </w:pPr>
            <w:r w:rsidRPr="006029E0">
              <w:rPr>
                <w:b/>
                <w:bCs/>
                <w:color w:val="44546A" w:themeColor="text2"/>
                <w:sz w:val="28"/>
                <w:szCs w:val="28"/>
              </w:rPr>
              <w:t>Ability to evaluate multiple models</w:t>
            </w:r>
            <w:r w:rsidRPr="001E1058">
              <w:rPr>
                <w:sz w:val="28"/>
                <w:szCs w:val="28"/>
              </w:rPr>
              <w:t>: Added the capability to evaluate multiple models with</w:t>
            </w:r>
            <w:r>
              <w:rPr>
                <w:sz w:val="28"/>
                <w:szCs w:val="28"/>
              </w:rPr>
              <w:t xml:space="preserve"> a reference</w:t>
            </w:r>
            <w:r w:rsidRPr="001E1058">
              <w:rPr>
                <w:sz w:val="28"/>
                <w:szCs w:val="28"/>
              </w:rPr>
              <w:t xml:space="preserve"> dataset</w:t>
            </w:r>
            <w:r>
              <w:rPr>
                <w:sz w:val="28"/>
                <w:szCs w:val="28"/>
              </w:rPr>
              <w:t xml:space="preserve"> stored in MoDaC</w:t>
            </w:r>
            <w:r w:rsidRPr="001E1058">
              <w:rPr>
                <w:sz w:val="28"/>
                <w:szCs w:val="28"/>
              </w:rPr>
              <w:t xml:space="preserve">. Users can select multiple models through the multi-select model selection dropdown that is displayed when the 'Perform Model Analysis' button is clicked on the </w:t>
            </w:r>
            <w:r>
              <w:rPr>
                <w:sz w:val="28"/>
                <w:szCs w:val="28"/>
              </w:rPr>
              <w:t>A</w:t>
            </w:r>
            <w:r w:rsidRPr="001E1058">
              <w:rPr>
                <w:sz w:val="28"/>
                <w:szCs w:val="28"/>
              </w:rPr>
              <w:t xml:space="preserve">sset </w:t>
            </w:r>
            <w:r>
              <w:rPr>
                <w:sz w:val="28"/>
                <w:szCs w:val="28"/>
              </w:rPr>
              <w:t>D</w:t>
            </w:r>
            <w:r w:rsidRPr="001E1058">
              <w:rPr>
                <w:sz w:val="28"/>
                <w:szCs w:val="28"/>
              </w:rPr>
              <w:t xml:space="preserve">etails page. </w:t>
            </w:r>
            <w:r w:rsidR="00AB552D">
              <w:rPr>
                <w:sz w:val="28"/>
                <w:szCs w:val="28"/>
              </w:rPr>
              <w:t xml:space="preserve">For details, refer to </w:t>
            </w:r>
            <w:hyperlink r:id="rId6" w:history="1">
              <w:r w:rsidR="006E13B7" w:rsidRPr="006E13B7">
                <w:rPr>
                  <w:rStyle w:val="Hyperlink"/>
                  <w:sz w:val="28"/>
                  <w:szCs w:val="28"/>
                </w:rPr>
                <w:t>Performing Model Analysis Using a Reference Dataset</w:t>
              </w:r>
            </w:hyperlink>
          </w:p>
          <w:p w14:paraId="0CEB5C80" w14:textId="493685A4" w:rsidR="00E36D2E" w:rsidRPr="00E36D2E" w:rsidRDefault="00646990" w:rsidP="00C56656">
            <w:pPr>
              <w:pStyle w:val="ListParagraph"/>
              <w:numPr>
                <w:ilvl w:val="0"/>
                <w:numId w:val="45"/>
              </w:numPr>
              <w:spacing w:before="240" w:after="0"/>
              <w:contextualSpacing w:val="0"/>
              <w:rPr>
                <w:sz w:val="28"/>
                <w:szCs w:val="28"/>
                <w:u w:val="single"/>
              </w:rPr>
            </w:pPr>
            <w:r w:rsidRPr="006029E0">
              <w:rPr>
                <w:b/>
                <w:bCs/>
                <w:color w:val="44546A" w:themeColor="text2"/>
                <w:sz w:val="28"/>
                <w:szCs w:val="28"/>
              </w:rPr>
              <w:t>REST APIs for model evaluation</w:t>
            </w:r>
            <w:r>
              <w:rPr>
                <w:sz w:val="28"/>
                <w:szCs w:val="28"/>
              </w:rPr>
              <w:t xml:space="preserve">: Added new REST APIs to enable </w:t>
            </w:r>
            <w:r w:rsidR="007258F1">
              <w:rPr>
                <w:sz w:val="28"/>
                <w:szCs w:val="28"/>
              </w:rPr>
              <w:t>programmatic evaluation of models stored in ModaC</w:t>
            </w:r>
            <w:r w:rsidR="008268B9">
              <w:rPr>
                <w:sz w:val="28"/>
                <w:szCs w:val="28"/>
              </w:rPr>
              <w:t xml:space="preserve">. This enables evaluation </w:t>
            </w:r>
            <w:r w:rsidR="007258F1">
              <w:rPr>
                <w:sz w:val="28"/>
                <w:szCs w:val="28"/>
              </w:rPr>
              <w:t xml:space="preserve">from </w:t>
            </w:r>
            <w:r w:rsidR="008268B9">
              <w:rPr>
                <w:sz w:val="28"/>
                <w:szCs w:val="28"/>
              </w:rPr>
              <w:t xml:space="preserve">remote </w:t>
            </w:r>
            <w:r w:rsidR="007258F1">
              <w:rPr>
                <w:sz w:val="28"/>
                <w:szCs w:val="28"/>
              </w:rPr>
              <w:t xml:space="preserve">modeling and analysis platforms. </w:t>
            </w:r>
            <w:r w:rsidR="00E36D2E">
              <w:rPr>
                <w:sz w:val="28"/>
                <w:szCs w:val="28"/>
              </w:rPr>
              <w:t>Th</w:t>
            </w:r>
            <w:r w:rsidR="00DB59A4">
              <w:rPr>
                <w:sz w:val="28"/>
                <w:szCs w:val="28"/>
              </w:rPr>
              <w:t>ree new</w:t>
            </w:r>
            <w:r w:rsidR="00E36D2E">
              <w:rPr>
                <w:sz w:val="28"/>
                <w:szCs w:val="28"/>
              </w:rPr>
              <w:t xml:space="preserve"> </w:t>
            </w:r>
            <w:r w:rsidR="007258F1">
              <w:rPr>
                <w:sz w:val="28"/>
                <w:szCs w:val="28"/>
              </w:rPr>
              <w:t xml:space="preserve">APIs </w:t>
            </w:r>
            <w:r w:rsidR="00DB59A4">
              <w:rPr>
                <w:sz w:val="28"/>
                <w:szCs w:val="28"/>
              </w:rPr>
              <w:t xml:space="preserve">have been introduced </w:t>
            </w:r>
            <w:r w:rsidR="00F81649">
              <w:rPr>
                <w:sz w:val="28"/>
                <w:szCs w:val="28"/>
              </w:rPr>
              <w:t xml:space="preserve">to </w:t>
            </w:r>
            <w:r w:rsidR="00E36D2E">
              <w:rPr>
                <w:sz w:val="28"/>
                <w:szCs w:val="28"/>
              </w:rPr>
              <w:t xml:space="preserve">enable users to perform the following: </w:t>
            </w:r>
          </w:p>
          <w:p w14:paraId="321DBBB2" w14:textId="4F224142" w:rsidR="00E36D2E" w:rsidRPr="00A242F0" w:rsidRDefault="00E36D2E" w:rsidP="00A242F0">
            <w:pPr>
              <w:pStyle w:val="ListParagraph"/>
              <w:numPr>
                <w:ilvl w:val="1"/>
                <w:numId w:val="45"/>
              </w:numPr>
              <w:spacing w:before="120" w:after="0"/>
              <w:contextualSpacing w:val="0"/>
              <w:rPr>
                <w:sz w:val="28"/>
                <w:szCs w:val="28"/>
                <w:u w:val="single"/>
              </w:rPr>
            </w:pPr>
            <w:r w:rsidRPr="00A242F0">
              <w:rPr>
                <w:sz w:val="28"/>
                <w:szCs w:val="28"/>
              </w:rPr>
              <w:t xml:space="preserve">Generate predictions </w:t>
            </w:r>
            <w:r w:rsidR="00A242F0" w:rsidRPr="00A242F0">
              <w:rPr>
                <w:sz w:val="28"/>
                <w:szCs w:val="28"/>
              </w:rPr>
              <w:t>and</w:t>
            </w:r>
            <w:r w:rsidRPr="00A242F0">
              <w:rPr>
                <w:sz w:val="28"/>
                <w:szCs w:val="28"/>
              </w:rPr>
              <w:t xml:space="preserve"> evaluate a model using a GDC manifest file</w:t>
            </w:r>
            <w:r w:rsidR="00A242F0" w:rsidRPr="00A242F0">
              <w:rPr>
                <w:sz w:val="28"/>
                <w:szCs w:val="28"/>
              </w:rPr>
              <w:t xml:space="preserve">, </w:t>
            </w:r>
            <w:r w:rsidRPr="00A242F0">
              <w:rPr>
                <w:sz w:val="28"/>
                <w:szCs w:val="28"/>
              </w:rPr>
              <w:t>user supplied input</w:t>
            </w:r>
            <w:r w:rsidR="00F81649">
              <w:rPr>
                <w:sz w:val="28"/>
                <w:szCs w:val="28"/>
              </w:rPr>
              <w:t>,</w:t>
            </w:r>
            <w:r w:rsidRPr="00A242F0">
              <w:rPr>
                <w:sz w:val="28"/>
                <w:szCs w:val="28"/>
              </w:rPr>
              <w:t> or one or more reference datasets</w:t>
            </w:r>
            <w:r w:rsidR="00A242F0" w:rsidRPr="00A242F0">
              <w:rPr>
                <w:sz w:val="28"/>
                <w:szCs w:val="28"/>
              </w:rPr>
              <w:t xml:space="preserve"> stored in MoDaC.</w:t>
            </w:r>
          </w:p>
          <w:p w14:paraId="23349F71" w14:textId="5E01512B" w:rsidR="00B671C4" w:rsidRPr="00B671C4" w:rsidRDefault="00B671C4" w:rsidP="00A242F0">
            <w:pPr>
              <w:pStyle w:val="ListParagraph"/>
              <w:numPr>
                <w:ilvl w:val="1"/>
                <w:numId w:val="45"/>
              </w:numPr>
              <w:spacing w:before="120" w:after="0"/>
              <w:contextualSpacing w:val="0"/>
              <w:rPr>
                <w:sz w:val="28"/>
                <w:szCs w:val="28"/>
                <w:u w:val="single"/>
              </w:rPr>
            </w:pPr>
            <w:r w:rsidRPr="00A242F0">
              <w:rPr>
                <w:sz w:val="28"/>
                <w:szCs w:val="28"/>
              </w:rPr>
              <w:t xml:space="preserve">Generate predictions and evaluate </w:t>
            </w:r>
            <w:r>
              <w:rPr>
                <w:sz w:val="28"/>
                <w:szCs w:val="28"/>
              </w:rPr>
              <w:t>multiple</w:t>
            </w:r>
            <w:r w:rsidRPr="00A242F0">
              <w:rPr>
                <w:sz w:val="28"/>
                <w:szCs w:val="28"/>
              </w:rPr>
              <w:t xml:space="preserve"> models using a reference dataset stored in MoDaC</w:t>
            </w:r>
            <w:r w:rsidR="003C48AC">
              <w:rPr>
                <w:sz w:val="28"/>
                <w:szCs w:val="28"/>
              </w:rPr>
              <w:t>.</w:t>
            </w:r>
          </w:p>
          <w:p w14:paraId="19977B67" w14:textId="4DA3E27C" w:rsidR="00A242F0" w:rsidRPr="00DB59A4" w:rsidRDefault="00A242F0" w:rsidP="00A242F0">
            <w:pPr>
              <w:pStyle w:val="ListParagraph"/>
              <w:numPr>
                <w:ilvl w:val="1"/>
                <w:numId w:val="45"/>
              </w:numPr>
              <w:spacing w:before="120" w:after="0"/>
              <w:contextualSpacing w:val="0"/>
              <w:rPr>
                <w:sz w:val="28"/>
                <w:szCs w:val="28"/>
                <w:u w:val="single"/>
              </w:rPr>
            </w:pPr>
            <w:r w:rsidRPr="00A242F0">
              <w:rPr>
                <w:sz w:val="28"/>
                <w:szCs w:val="28"/>
              </w:rPr>
              <w:t>Track the status of a model evaluation task.</w:t>
            </w:r>
          </w:p>
          <w:p w14:paraId="13A2CFE7" w14:textId="06E186B6" w:rsidR="00DB59A4" w:rsidRPr="00DB59A4" w:rsidRDefault="00DB59A4" w:rsidP="00DB59A4">
            <w:pPr>
              <w:spacing w:before="120"/>
              <w:ind w:left="720"/>
              <w:rPr>
                <w:sz w:val="28"/>
                <w:szCs w:val="28"/>
                <w:u w:val="single"/>
              </w:rPr>
            </w:pPr>
            <w:r w:rsidRPr="009E130E">
              <w:rPr>
                <w:sz w:val="28"/>
                <w:szCs w:val="28"/>
              </w:rPr>
              <w:t xml:space="preserve">For details, refer to the </w:t>
            </w:r>
            <w:hyperlink r:id="rId7" w:anchor="/Evaluate%20Models" w:history="1">
              <w:r w:rsidR="00AB552D">
                <w:rPr>
                  <w:rStyle w:val="Hyperlink"/>
                  <w:sz w:val="28"/>
                  <w:szCs w:val="28"/>
                </w:rPr>
                <w:t>Evaluate Models</w:t>
              </w:r>
            </w:hyperlink>
            <w:r>
              <w:rPr>
                <w:sz w:val="28"/>
                <w:szCs w:val="28"/>
              </w:rPr>
              <w:t xml:space="preserve"> section of the </w:t>
            </w:r>
            <w:r w:rsidRPr="009E130E">
              <w:rPr>
                <w:sz w:val="28"/>
                <w:szCs w:val="28"/>
              </w:rPr>
              <w:t xml:space="preserve">MoDaC </w:t>
            </w:r>
            <w:r w:rsidR="003C48AC">
              <w:rPr>
                <w:sz w:val="28"/>
                <w:szCs w:val="28"/>
              </w:rPr>
              <w:t>S</w:t>
            </w:r>
            <w:r w:rsidRPr="009E130E">
              <w:rPr>
                <w:sz w:val="28"/>
                <w:szCs w:val="28"/>
              </w:rPr>
              <w:t>wagger documentation</w:t>
            </w:r>
            <w:r>
              <w:rPr>
                <w:sz w:val="28"/>
                <w:szCs w:val="28"/>
              </w:rPr>
              <w:t>.</w:t>
            </w:r>
          </w:p>
          <w:p w14:paraId="549C699A" w14:textId="7FB73FF3" w:rsidR="00A242F0" w:rsidRPr="00A242F0" w:rsidRDefault="007258F1" w:rsidP="00C56656">
            <w:pPr>
              <w:pStyle w:val="ListParagraph"/>
              <w:numPr>
                <w:ilvl w:val="0"/>
                <w:numId w:val="45"/>
              </w:numPr>
              <w:spacing w:before="240" w:after="0"/>
              <w:contextualSpacing w:val="0"/>
              <w:rPr>
                <w:sz w:val="28"/>
                <w:szCs w:val="28"/>
                <w:u w:val="single"/>
              </w:rPr>
            </w:pPr>
            <w:r w:rsidRPr="00C56656">
              <w:rPr>
                <w:b/>
                <w:bCs/>
                <w:color w:val="44546A" w:themeColor="text2"/>
                <w:sz w:val="28"/>
                <w:szCs w:val="28"/>
              </w:rPr>
              <w:t>REST APIs for status tracking</w:t>
            </w:r>
            <w:r w:rsidRPr="00C56656">
              <w:rPr>
                <w:sz w:val="28"/>
                <w:szCs w:val="28"/>
              </w:rPr>
              <w:t xml:space="preserve">: Added new REST APIs to obtain the status of </w:t>
            </w:r>
            <w:r w:rsidR="00B54FFE">
              <w:rPr>
                <w:sz w:val="28"/>
                <w:szCs w:val="28"/>
              </w:rPr>
              <w:t>a download or upload</w:t>
            </w:r>
            <w:r w:rsidRPr="00C56656">
              <w:rPr>
                <w:sz w:val="28"/>
                <w:szCs w:val="28"/>
              </w:rPr>
              <w:t xml:space="preserve"> transaction at any time. </w:t>
            </w:r>
            <w:r w:rsidR="00F81649">
              <w:rPr>
                <w:sz w:val="28"/>
                <w:szCs w:val="28"/>
              </w:rPr>
              <w:t>Four</w:t>
            </w:r>
            <w:r w:rsidR="00A242F0">
              <w:rPr>
                <w:sz w:val="28"/>
                <w:szCs w:val="28"/>
              </w:rPr>
              <w:t xml:space="preserve"> API</w:t>
            </w:r>
            <w:r w:rsidR="00F81649">
              <w:rPr>
                <w:sz w:val="28"/>
                <w:szCs w:val="28"/>
              </w:rPr>
              <w:t>s have been introduced to</w:t>
            </w:r>
            <w:r w:rsidR="00A242F0">
              <w:rPr>
                <w:sz w:val="28"/>
                <w:szCs w:val="28"/>
              </w:rPr>
              <w:t xml:space="preserve"> enable users to perform the following</w:t>
            </w:r>
            <w:r w:rsidRPr="00C56656">
              <w:rPr>
                <w:sz w:val="28"/>
                <w:szCs w:val="28"/>
              </w:rPr>
              <w:t>:</w:t>
            </w:r>
          </w:p>
          <w:p w14:paraId="1065403E" w14:textId="4ADD66BD" w:rsidR="00DB59A4"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data upload task.</w:t>
            </w:r>
            <w:r w:rsidR="007258F1" w:rsidRPr="00C56656">
              <w:rPr>
                <w:sz w:val="28"/>
                <w:szCs w:val="28"/>
              </w:rPr>
              <w:t xml:space="preserve"> </w:t>
            </w:r>
          </w:p>
          <w:p w14:paraId="4C752725" w14:textId="0E879E45" w:rsidR="007258F1"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status of a file download task</w:t>
            </w:r>
            <w:r w:rsidR="00B54FFE">
              <w:rPr>
                <w:sz w:val="28"/>
                <w:szCs w:val="28"/>
              </w:rPr>
              <w:t>.</w:t>
            </w:r>
          </w:p>
          <w:p w14:paraId="05D2218E" w14:textId="1589DCA8" w:rsidR="00DB59A4" w:rsidRPr="00DB59A4"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collection </w:t>
            </w:r>
            <w:r w:rsidR="00F81649">
              <w:rPr>
                <w:sz w:val="28"/>
                <w:szCs w:val="28"/>
              </w:rPr>
              <w:t xml:space="preserve">(folder) </w:t>
            </w:r>
            <w:r>
              <w:rPr>
                <w:sz w:val="28"/>
                <w:szCs w:val="28"/>
              </w:rPr>
              <w:t>download task</w:t>
            </w:r>
            <w:r w:rsidR="000B341D">
              <w:rPr>
                <w:sz w:val="28"/>
                <w:szCs w:val="28"/>
              </w:rPr>
              <w:t>.</w:t>
            </w:r>
          </w:p>
          <w:p w14:paraId="4D5EE6F5" w14:textId="198EE29A" w:rsidR="00DB59A4" w:rsidRPr="00F81649" w:rsidRDefault="00DB59A4" w:rsidP="00F81649">
            <w:pPr>
              <w:pStyle w:val="ListParagraph"/>
              <w:numPr>
                <w:ilvl w:val="1"/>
                <w:numId w:val="45"/>
              </w:numPr>
              <w:spacing w:before="120" w:after="0"/>
              <w:contextualSpacing w:val="0"/>
              <w:rPr>
                <w:sz w:val="28"/>
                <w:szCs w:val="28"/>
                <w:u w:val="single"/>
              </w:rPr>
            </w:pPr>
            <w:r>
              <w:rPr>
                <w:sz w:val="28"/>
                <w:szCs w:val="28"/>
              </w:rPr>
              <w:t xml:space="preserve">Track </w:t>
            </w:r>
            <w:r w:rsidR="00B54FFE">
              <w:rPr>
                <w:sz w:val="28"/>
                <w:szCs w:val="28"/>
              </w:rPr>
              <w:t xml:space="preserve">the </w:t>
            </w:r>
            <w:r>
              <w:rPr>
                <w:sz w:val="28"/>
                <w:szCs w:val="28"/>
              </w:rPr>
              <w:t xml:space="preserve">status of a </w:t>
            </w:r>
            <w:r w:rsidR="00F81649">
              <w:rPr>
                <w:sz w:val="28"/>
                <w:szCs w:val="28"/>
              </w:rPr>
              <w:t>file list or collection list download task.</w:t>
            </w:r>
          </w:p>
          <w:p w14:paraId="29F8FD79" w14:textId="606AF8C6" w:rsidR="00C56656" w:rsidRDefault="00F81649" w:rsidP="00B671C4">
            <w:pPr>
              <w:spacing w:before="120"/>
              <w:ind w:left="720"/>
              <w:rPr>
                <w:sz w:val="28"/>
                <w:szCs w:val="28"/>
                <w:u w:val="single"/>
              </w:rPr>
            </w:pPr>
            <w:r w:rsidRPr="009E130E">
              <w:rPr>
                <w:sz w:val="28"/>
                <w:szCs w:val="28"/>
              </w:rPr>
              <w:t xml:space="preserve">For details, refer to the </w:t>
            </w:r>
            <w:hyperlink r:id="rId8" w:anchor="/Get%20Task%20Status" w:history="1">
              <w:r w:rsidR="00AB552D">
                <w:rPr>
                  <w:rStyle w:val="Hyperlink"/>
                  <w:sz w:val="28"/>
                  <w:szCs w:val="28"/>
                </w:rPr>
                <w:t>Get Task Status</w:t>
              </w:r>
            </w:hyperlink>
            <w:r>
              <w:rPr>
                <w:sz w:val="28"/>
                <w:szCs w:val="28"/>
              </w:rPr>
              <w:t xml:space="preserve"> section of the </w:t>
            </w:r>
            <w:r w:rsidRPr="009E130E">
              <w:rPr>
                <w:sz w:val="28"/>
                <w:szCs w:val="28"/>
              </w:rPr>
              <w:t xml:space="preserve">MoDaC </w:t>
            </w:r>
            <w:r w:rsidR="000B341D">
              <w:rPr>
                <w:sz w:val="28"/>
                <w:szCs w:val="28"/>
              </w:rPr>
              <w:t>S</w:t>
            </w:r>
            <w:r w:rsidRPr="009E130E">
              <w:rPr>
                <w:sz w:val="28"/>
                <w:szCs w:val="28"/>
              </w:rPr>
              <w:t>wagger documentation</w:t>
            </w:r>
            <w:r w:rsidR="001E1058" w:rsidRPr="001E1058">
              <w:rPr>
                <w:sz w:val="28"/>
                <w:szCs w:val="28"/>
              </w:rPr>
              <w:t xml:space="preserve">. </w:t>
            </w:r>
          </w:p>
          <w:p w14:paraId="410916C0" w14:textId="7842849B" w:rsidR="00C56656" w:rsidRDefault="00B425AF" w:rsidP="00C56656">
            <w:pPr>
              <w:pStyle w:val="ListParagraph"/>
              <w:numPr>
                <w:ilvl w:val="0"/>
                <w:numId w:val="45"/>
              </w:numPr>
              <w:spacing w:before="240" w:after="0"/>
              <w:contextualSpacing w:val="0"/>
              <w:rPr>
                <w:sz w:val="28"/>
                <w:szCs w:val="28"/>
                <w:u w:val="single"/>
              </w:rPr>
            </w:pPr>
            <w:r w:rsidRPr="00C56656">
              <w:rPr>
                <w:b/>
                <w:bCs/>
                <w:color w:val="44546A" w:themeColor="text2"/>
                <w:sz w:val="28"/>
                <w:szCs w:val="28"/>
              </w:rPr>
              <w:lastRenderedPageBreak/>
              <w:t>Landing page enhancement</w:t>
            </w:r>
            <w:r w:rsidRPr="00C56656">
              <w:rPr>
                <w:color w:val="000000" w:themeColor="text1"/>
                <w:sz w:val="28"/>
                <w:szCs w:val="28"/>
              </w:rPr>
              <w:t xml:space="preserve">: </w:t>
            </w:r>
            <w:r w:rsidR="00B671C4">
              <w:rPr>
                <w:color w:val="000000" w:themeColor="text1"/>
                <w:sz w:val="28"/>
                <w:szCs w:val="28"/>
              </w:rPr>
              <w:t>Redesigned the</w:t>
            </w:r>
            <w:r w:rsidRPr="00C56656">
              <w:rPr>
                <w:color w:val="000000" w:themeColor="text1"/>
                <w:sz w:val="28"/>
                <w:szCs w:val="28"/>
              </w:rPr>
              <w:t xml:space="preserve"> MoDaC landing page</w:t>
            </w:r>
            <w:r w:rsidR="006029E0" w:rsidRPr="00C56656">
              <w:rPr>
                <w:color w:val="000000" w:themeColor="text1"/>
                <w:sz w:val="28"/>
                <w:szCs w:val="28"/>
              </w:rPr>
              <w:t xml:space="preserve"> to </w:t>
            </w:r>
            <w:r w:rsidR="00D475F2" w:rsidRPr="00C56656">
              <w:rPr>
                <w:color w:val="000000" w:themeColor="text1"/>
                <w:sz w:val="28"/>
                <w:szCs w:val="28"/>
              </w:rPr>
              <w:t>include a search box to perform</w:t>
            </w:r>
            <w:r w:rsidRPr="00C56656">
              <w:rPr>
                <w:color w:val="000000" w:themeColor="text1"/>
                <w:sz w:val="28"/>
                <w:szCs w:val="28"/>
              </w:rPr>
              <w:t xml:space="preserve"> keyword search</w:t>
            </w:r>
            <w:r w:rsidR="00B671C4">
              <w:rPr>
                <w:color w:val="000000" w:themeColor="text1"/>
                <w:sz w:val="28"/>
                <w:szCs w:val="28"/>
              </w:rPr>
              <w:t>es</w:t>
            </w:r>
            <w:r w:rsidR="00D475F2" w:rsidRPr="00C56656">
              <w:rPr>
                <w:color w:val="000000" w:themeColor="text1"/>
                <w:sz w:val="28"/>
                <w:szCs w:val="28"/>
              </w:rPr>
              <w:t>. A</w:t>
            </w:r>
            <w:r w:rsidR="006029E0" w:rsidRPr="00C56656">
              <w:rPr>
                <w:color w:val="000000" w:themeColor="text1"/>
                <w:sz w:val="28"/>
                <w:szCs w:val="28"/>
              </w:rPr>
              <w:t>dditionally,</w:t>
            </w:r>
            <w:r w:rsidR="00D475F2" w:rsidRPr="00C56656">
              <w:rPr>
                <w:color w:val="000000" w:themeColor="text1"/>
                <w:sz w:val="28"/>
                <w:szCs w:val="28"/>
              </w:rPr>
              <w:t xml:space="preserve"> </w:t>
            </w:r>
            <w:r w:rsidR="006029E0" w:rsidRPr="00C56656">
              <w:rPr>
                <w:color w:val="000000" w:themeColor="text1"/>
                <w:sz w:val="28"/>
                <w:szCs w:val="28"/>
              </w:rPr>
              <w:t xml:space="preserve">a brief description of MoDaC has been </w:t>
            </w:r>
            <w:r w:rsidR="006E13B7">
              <w:rPr>
                <w:color w:val="000000" w:themeColor="text1"/>
                <w:sz w:val="28"/>
                <w:szCs w:val="28"/>
              </w:rPr>
              <w:t>added</w:t>
            </w:r>
            <w:r w:rsidRPr="00C56656">
              <w:rPr>
                <w:color w:val="000000" w:themeColor="text1"/>
                <w:sz w:val="28"/>
                <w:szCs w:val="28"/>
              </w:rPr>
              <w:t>.</w:t>
            </w:r>
            <w:r w:rsidRPr="00C56656">
              <w:rPr>
                <w:rStyle w:val="apple-converted-space"/>
                <w:color w:val="000000" w:themeColor="text1"/>
                <w:sz w:val="28"/>
                <w:szCs w:val="28"/>
              </w:rPr>
              <w:t> </w:t>
            </w:r>
          </w:p>
          <w:p w14:paraId="02D03479" w14:textId="62B97EDC" w:rsidR="00F81649" w:rsidRDefault="006029E0" w:rsidP="00F81649">
            <w:pPr>
              <w:pStyle w:val="ListParagraph"/>
              <w:numPr>
                <w:ilvl w:val="0"/>
                <w:numId w:val="45"/>
              </w:numPr>
              <w:spacing w:before="240" w:after="0"/>
              <w:contextualSpacing w:val="0"/>
              <w:rPr>
                <w:sz w:val="28"/>
                <w:szCs w:val="28"/>
                <w:u w:val="single"/>
              </w:rPr>
            </w:pPr>
            <w:r w:rsidRPr="00C56656">
              <w:rPr>
                <w:b/>
                <w:bCs/>
                <w:color w:val="44546A" w:themeColor="text2"/>
                <w:sz w:val="28"/>
                <w:szCs w:val="28"/>
              </w:rPr>
              <w:t>Status page enhancement</w:t>
            </w:r>
            <w:r w:rsidRPr="00C56656">
              <w:rPr>
                <w:color w:val="000000" w:themeColor="text1"/>
                <w:sz w:val="28"/>
                <w:szCs w:val="28"/>
              </w:rPr>
              <w:t xml:space="preserve">: </w:t>
            </w:r>
            <w:r w:rsidR="00B425AF" w:rsidRPr="00C56656">
              <w:rPr>
                <w:color w:val="000000" w:themeColor="text1"/>
                <w:sz w:val="28"/>
                <w:szCs w:val="28"/>
              </w:rPr>
              <w:t>Enhanc</w:t>
            </w:r>
            <w:r w:rsidRPr="00C56656">
              <w:rPr>
                <w:color w:val="000000" w:themeColor="text1"/>
                <w:sz w:val="28"/>
                <w:szCs w:val="28"/>
              </w:rPr>
              <w:t>ed</w:t>
            </w:r>
            <w:r w:rsidR="00B425AF" w:rsidRPr="00C56656">
              <w:rPr>
                <w:color w:val="000000" w:themeColor="text1"/>
                <w:sz w:val="28"/>
                <w:szCs w:val="28"/>
              </w:rPr>
              <w:t xml:space="preserve"> the Status page to make</w:t>
            </w:r>
            <w:r w:rsidR="006626C5">
              <w:rPr>
                <w:color w:val="000000" w:themeColor="text1"/>
                <w:sz w:val="28"/>
                <w:szCs w:val="28"/>
              </w:rPr>
              <w:t xml:space="preserve"> values in</w:t>
            </w:r>
            <w:r w:rsidR="00B425AF" w:rsidRPr="00C56656">
              <w:rPr>
                <w:color w:val="000000" w:themeColor="text1"/>
                <w:sz w:val="28"/>
                <w:szCs w:val="28"/>
              </w:rPr>
              <w:t xml:space="preserve"> the Asset Identifier column </w:t>
            </w:r>
            <w:r w:rsidR="006626C5">
              <w:rPr>
                <w:color w:val="000000" w:themeColor="text1"/>
                <w:sz w:val="28"/>
                <w:szCs w:val="28"/>
              </w:rPr>
              <w:t xml:space="preserve">of </w:t>
            </w:r>
            <w:r w:rsidR="00B425AF" w:rsidRPr="00C56656">
              <w:rPr>
                <w:color w:val="000000" w:themeColor="text1"/>
                <w:sz w:val="28"/>
                <w:szCs w:val="28"/>
              </w:rPr>
              <w:t>the Predictions Task status table clickable</w:t>
            </w:r>
            <w:r w:rsidRPr="00C56656">
              <w:rPr>
                <w:color w:val="000000" w:themeColor="text1"/>
                <w:sz w:val="28"/>
                <w:szCs w:val="28"/>
              </w:rPr>
              <w:t xml:space="preserve">. </w:t>
            </w:r>
            <w:r w:rsidR="004125A7">
              <w:rPr>
                <w:color w:val="000000" w:themeColor="text1"/>
                <w:sz w:val="28"/>
                <w:szCs w:val="28"/>
              </w:rPr>
              <w:t>U</w:t>
            </w:r>
            <w:r w:rsidRPr="00C56656">
              <w:rPr>
                <w:color w:val="000000" w:themeColor="text1"/>
                <w:sz w:val="28"/>
                <w:szCs w:val="28"/>
              </w:rPr>
              <w:t xml:space="preserve">sers can now </w:t>
            </w:r>
            <w:r w:rsidR="00B425AF" w:rsidRPr="00C56656">
              <w:rPr>
                <w:color w:val="000000" w:themeColor="text1"/>
                <w:sz w:val="28"/>
                <w:szCs w:val="28"/>
              </w:rPr>
              <w:t>navigate directly to the corresponding Asset Details page</w:t>
            </w:r>
            <w:r w:rsidRPr="00C56656">
              <w:rPr>
                <w:color w:val="000000" w:themeColor="text1"/>
                <w:sz w:val="28"/>
                <w:szCs w:val="28"/>
              </w:rPr>
              <w:t xml:space="preserve"> by clicking this</w:t>
            </w:r>
            <w:r w:rsidR="00896723" w:rsidRPr="00C56656">
              <w:rPr>
                <w:color w:val="000000" w:themeColor="text1"/>
                <w:sz w:val="28"/>
                <w:szCs w:val="28"/>
              </w:rPr>
              <w:t xml:space="preserve"> link.</w:t>
            </w:r>
          </w:p>
          <w:p w14:paraId="5392FB5C" w14:textId="436A1861" w:rsidR="00D475F2" w:rsidRPr="00F81649" w:rsidRDefault="00D475F2" w:rsidP="00F81649">
            <w:pPr>
              <w:pStyle w:val="ListParagraph"/>
              <w:numPr>
                <w:ilvl w:val="0"/>
                <w:numId w:val="45"/>
              </w:numPr>
              <w:spacing w:before="240" w:after="0"/>
              <w:contextualSpacing w:val="0"/>
              <w:rPr>
                <w:sz w:val="28"/>
                <w:szCs w:val="28"/>
                <w:u w:val="single"/>
              </w:rPr>
            </w:pPr>
            <w:r w:rsidRPr="00F81649">
              <w:rPr>
                <w:b/>
                <w:bCs/>
                <w:color w:val="44546A" w:themeColor="text2"/>
                <w:sz w:val="28"/>
                <w:szCs w:val="28"/>
              </w:rPr>
              <w:t>Simplify access to shareable link</w:t>
            </w:r>
            <w:r w:rsidRPr="00F81649">
              <w:rPr>
                <w:sz w:val="28"/>
                <w:szCs w:val="28"/>
              </w:rPr>
              <w:t xml:space="preserve">: Simplified </w:t>
            </w:r>
            <w:r w:rsidR="00896723" w:rsidRPr="00F81649">
              <w:rPr>
                <w:sz w:val="28"/>
                <w:szCs w:val="28"/>
              </w:rPr>
              <w:t xml:space="preserve">copying of </w:t>
            </w:r>
            <w:r w:rsidR="00E42136">
              <w:rPr>
                <w:sz w:val="28"/>
                <w:szCs w:val="28"/>
              </w:rPr>
              <w:t>an Asset's</w:t>
            </w:r>
            <w:r w:rsidRPr="00F81649">
              <w:rPr>
                <w:sz w:val="28"/>
                <w:szCs w:val="28"/>
              </w:rPr>
              <w:t xml:space="preserve"> shareable link </w:t>
            </w:r>
            <w:r w:rsidR="00E42136">
              <w:rPr>
                <w:sz w:val="28"/>
                <w:szCs w:val="28"/>
              </w:rPr>
              <w:t xml:space="preserve">from the Search Results page </w:t>
            </w:r>
            <w:r w:rsidRPr="00F81649">
              <w:rPr>
                <w:sz w:val="28"/>
                <w:szCs w:val="28"/>
              </w:rPr>
              <w:t>by eliminat</w:t>
            </w:r>
            <w:r w:rsidR="00896723" w:rsidRPr="00F81649">
              <w:rPr>
                <w:sz w:val="28"/>
                <w:szCs w:val="28"/>
              </w:rPr>
              <w:t>ing</w:t>
            </w:r>
            <w:r w:rsidRPr="00F81649">
              <w:rPr>
                <w:sz w:val="28"/>
                <w:szCs w:val="28"/>
              </w:rPr>
              <w:t xml:space="preserve"> the step </w:t>
            </w:r>
            <w:r w:rsidR="00856EF0">
              <w:rPr>
                <w:sz w:val="28"/>
                <w:szCs w:val="28"/>
              </w:rPr>
              <w:t xml:space="preserve">of </w:t>
            </w:r>
            <w:r w:rsidR="00896723" w:rsidRPr="00F81649">
              <w:rPr>
                <w:sz w:val="28"/>
                <w:szCs w:val="28"/>
              </w:rPr>
              <w:t>selecting the link icon</w:t>
            </w:r>
            <w:r w:rsidR="00C90AEB" w:rsidRPr="00F81649">
              <w:rPr>
                <w:sz w:val="28"/>
                <w:szCs w:val="28"/>
              </w:rPr>
              <w:t xml:space="preserve"> to view </w:t>
            </w:r>
            <w:r w:rsidR="00C00937">
              <w:rPr>
                <w:sz w:val="28"/>
                <w:szCs w:val="28"/>
              </w:rPr>
              <w:t>it</w:t>
            </w:r>
            <w:r w:rsidR="00896723" w:rsidRPr="00F81649">
              <w:rPr>
                <w:sz w:val="28"/>
                <w:szCs w:val="28"/>
              </w:rPr>
              <w:t xml:space="preserve">.  </w:t>
            </w:r>
            <w:r w:rsidR="004125A7">
              <w:rPr>
                <w:sz w:val="28"/>
                <w:szCs w:val="28"/>
              </w:rPr>
              <w:t>Instead,</w:t>
            </w:r>
            <w:r w:rsidR="00C00937">
              <w:rPr>
                <w:sz w:val="28"/>
                <w:szCs w:val="28"/>
              </w:rPr>
              <w:t xml:space="preserve"> a </w:t>
            </w:r>
            <w:r w:rsidR="004125A7">
              <w:rPr>
                <w:sz w:val="28"/>
                <w:szCs w:val="28"/>
              </w:rPr>
              <w:t>sharable</w:t>
            </w:r>
            <w:r w:rsidR="00C00937">
              <w:rPr>
                <w:sz w:val="28"/>
                <w:szCs w:val="28"/>
              </w:rPr>
              <w:t xml:space="preserve"> link label </w:t>
            </w:r>
            <w:r w:rsidR="004125A7">
              <w:rPr>
                <w:sz w:val="28"/>
                <w:szCs w:val="28"/>
              </w:rPr>
              <w:t xml:space="preserve">is now </w:t>
            </w:r>
            <w:r w:rsidR="00C00937">
              <w:rPr>
                <w:sz w:val="28"/>
                <w:szCs w:val="28"/>
              </w:rPr>
              <w:t xml:space="preserve">displayed </w:t>
            </w:r>
            <w:r w:rsidR="004125A7">
              <w:rPr>
                <w:sz w:val="28"/>
                <w:szCs w:val="28"/>
              </w:rPr>
              <w:t xml:space="preserve">with the copy icon next to it. </w:t>
            </w:r>
            <w:r w:rsidRPr="00F81649">
              <w:rPr>
                <w:sz w:val="28"/>
                <w:szCs w:val="28"/>
              </w:rPr>
              <w:t>Th</w:t>
            </w:r>
            <w:r w:rsidR="004125A7">
              <w:rPr>
                <w:sz w:val="28"/>
                <w:szCs w:val="28"/>
              </w:rPr>
              <w:t xml:space="preserve">is reduced the </w:t>
            </w:r>
            <w:r w:rsidRPr="00F81649">
              <w:rPr>
                <w:sz w:val="28"/>
                <w:szCs w:val="28"/>
              </w:rPr>
              <w:t xml:space="preserve">number of </w:t>
            </w:r>
            <w:r w:rsidR="00E42136">
              <w:rPr>
                <w:sz w:val="28"/>
                <w:szCs w:val="28"/>
              </w:rPr>
              <w:t xml:space="preserve">mouse </w:t>
            </w:r>
            <w:r w:rsidRPr="00F81649">
              <w:rPr>
                <w:sz w:val="28"/>
                <w:szCs w:val="28"/>
              </w:rPr>
              <w:t xml:space="preserve">clicks </w:t>
            </w:r>
            <w:r w:rsidR="00C00937">
              <w:rPr>
                <w:sz w:val="28"/>
                <w:szCs w:val="28"/>
              </w:rPr>
              <w:t xml:space="preserve">to copy the link </w:t>
            </w:r>
            <w:r w:rsidRPr="00F81649">
              <w:rPr>
                <w:sz w:val="28"/>
                <w:szCs w:val="28"/>
              </w:rPr>
              <w:t>from 2 to 1</w:t>
            </w:r>
            <w:r w:rsidR="006029E0" w:rsidRPr="00F81649">
              <w:rPr>
                <w:sz w:val="28"/>
                <w:szCs w:val="28"/>
              </w:rPr>
              <w:t>.</w:t>
            </w:r>
          </w:p>
          <w:p w14:paraId="3C62486B" w14:textId="77777777" w:rsidR="006029E0" w:rsidRPr="006029E0" w:rsidRDefault="006029E0" w:rsidP="006029E0">
            <w:pPr>
              <w:spacing w:after="100" w:afterAutospacing="1"/>
              <w:ind w:left="360"/>
              <w:rPr>
                <w:color w:val="000000" w:themeColor="text1"/>
                <w:sz w:val="28"/>
                <w:szCs w:val="28"/>
              </w:rPr>
            </w:pPr>
          </w:p>
          <w:p w14:paraId="4E4E4543" w14:textId="77777777" w:rsidR="00646990" w:rsidRDefault="00646990" w:rsidP="00697E02">
            <w:pPr>
              <w:rPr>
                <w:sz w:val="28"/>
                <w:szCs w:val="28"/>
                <w:u w:val="single"/>
              </w:rPr>
            </w:pPr>
          </w:p>
          <w:p w14:paraId="3B87D742" w14:textId="75440A5B" w:rsidR="00697E02" w:rsidRPr="006E062A" w:rsidRDefault="00697E02" w:rsidP="00697E02">
            <w:pPr>
              <w:rPr>
                <w:b/>
                <w:bCs/>
                <w:color w:val="44546A" w:themeColor="text2"/>
                <w:sz w:val="28"/>
                <w:szCs w:val="28"/>
                <w:u w:val="single"/>
              </w:rPr>
            </w:pPr>
            <w:r w:rsidRPr="006E062A">
              <w:rPr>
                <w:b/>
                <w:bCs/>
                <w:color w:val="44546A" w:themeColor="text2"/>
                <w:sz w:val="28"/>
                <w:szCs w:val="28"/>
                <w:u w:val="single"/>
              </w:rPr>
              <w:t>Release 1.12: July 6, 2022</w:t>
            </w:r>
          </w:p>
          <w:p w14:paraId="62B9C547" w14:textId="77777777" w:rsidR="00697E02" w:rsidRDefault="00697E02" w:rsidP="001161B8">
            <w:pPr>
              <w:rPr>
                <w:sz w:val="28"/>
                <w:szCs w:val="28"/>
                <w:u w:val="single"/>
              </w:rPr>
            </w:pPr>
          </w:p>
          <w:p w14:paraId="71D02069" w14:textId="2DD9BE64" w:rsidR="00697E02" w:rsidRPr="00CE7ED2" w:rsidRDefault="00697E02" w:rsidP="00697E02">
            <w:pPr>
              <w:pStyle w:val="ListParagraph"/>
              <w:numPr>
                <w:ilvl w:val="0"/>
                <w:numId w:val="42"/>
              </w:numPr>
              <w:spacing w:before="240" w:after="0"/>
              <w:contextualSpacing w:val="0"/>
              <w:rPr>
                <w:rFonts w:cstheme="minorHAnsi"/>
                <w:color w:val="000000" w:themeColor="text1"/>
                <w:sz w:val="28"/>
                <w:szCs w:val="28"/>
              </w:rPr>
            </w:pPr>
            <w:r w:rsidRPr="006E062A">
              <w:rPr>
                <w:b/>
                <w:bCs/>
                <w:color w:val="44546A" w:themeColor="text2"/>
                <w:sz w:val="28"/>
                <w:szCs w:val="28"/>
              </w:rPr>
              <w:t>Ability to 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9" w:history="1">
              <w:r w:rsidR="00620DEC" w:rsidRPr="00620DEC">
                <w:rPr>
                  <w:rStyle w:val="Hyperlink"/>
                  <w:sz w:val="28"/>
                  <w:szCs w:val="28"/>
                </w:rPr>
                <w:t>Generating Predictions</w:t>
              </w:r>
            </w:hyperlink>
            <w:r>
              <w:rPr>
                <w:color w:val="000000" w:themeColor="text1"/>
                <w:sz w:val="28"/>
                <w:szCs w:val="28"/>
              </w:rPr>
              <w:t>.</w:t>
            </w:r>
          </w:p>
          <w:p w14:paraId="58784DA9" w14:textId="5093466D" w:rsidR="00697E02" w:rsidRDefault="009B3524"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edit permissions of empty collections</w:t>
            </w:r>
            <w:r>
              <w:rPr>
                <w:rFonts w:cstheme="minorHAnsi"/>
                <w:sz w:val="28"/>
                <w:szCs w:val="28"/>
              </w:rPr>
              <w:t xml:space="preserve">: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which does not  include empty collections</w:t>
            </w:r>
            <w:r w:rsidR="00697E02">
              <w:rPr>
                <w:rFonts w:cstheme="minorHAnsi"/>
                <w:sz w:val="28"/>
                <w:szCs w:val="28"/>
              </w:rPr>
              <w:t>. For details</w:t>
            </w:r>
            <w:r>
              <w:rPr>
                <w:rFonts w:cstheme="minorHAnsi"/>
                <w:sz w:val="28"/>
                <w:szCs w:val="28"/>
              </w:rPr>
              <w:t xml:space="preserve">, refer to </w:t>
            </w:r>
            <w:hyperlink r:id="rId10"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11"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697E02">
            <w:pPr>
              <w:pStyle w:val="ListParagraph"/>
              <w:numPr>
                <w:ilvl w:val="0"/>
                <w:numId w:val="42"/>
              </w:numPr>
              <w:spacing w:before="240" w:after="0"/>
              <w:contextualSpacing w:val="0"/>
              <w:rPr>
                <w:rFonts w:cstheme="minorHAnsi"/>
                <w:sz w:val="28"/>
                <w:szCs w:val="28"/>
              </w:rPr>
            </w:pPr>
            <w:r w:rsidRPr="006E062A">
              <w:rPr>
                <w:rFonts w:cstheme="minorHAnsi"/>
                <w:b/>
                <w:bCs/>
                <w:color w:val="44546A" w:themeColor="text2"/>
                <w:sz w:val="28"/>
                <w:szCs w:val="28"/>
              </w:rPr>
              <w:t>Ability to delete predictions</w:t>
            </w:r>
            <w:r>
              <w:rPr>
                <w:rFonts w:cstheme="minorHAnsi"/>
                <w:sz w:val="28"/>
                <w:szCs w:val="28"/>
              </w:rPr>
              <w:t xml:space="preserve">: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12"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184017">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4301E82" w14:textId="77777777" w:rsidR="00AA2B8C" w:rsidRDefault="00AA2B8C" w:rsidP="001161B8">
            <w:pPr>
              <w:rPr>
                <w:sz w:val="28"/>
                <w:szCs w:val="28"/>
                <w:u w:val="single"/>
              </w:rPr>
            </w:pPr>
          </w:p>
          <w:p w14:paraId="792C5428" w14:textId="0BD211EF" w:rsidR="001161B8" w:rsidRPr="006E062A" w:rsidRDefault="001161B8" w:rsidP="001161B8">
            <w:pPr>
              <w:rPr>
                <w:b/>
                <w:bCs/>
                <w:color w:val="44546A" w:themeColor="text2"/>
                <w:sz w:val="28"/>
                <w:szCs w:val="28"/>
                <w:u w:val="single"/>
              </w:rPr>
            </w:pPr>
            <w:r w:rsidRPr="006E062A">
              <w:rPr>
                <w:b/>
                <w:bCs/>
                <w:color w:val="44546A" w:themeColor="text2"/>
                <w:sz w:val="28"/>
                <w:szCs w:val="28"/>
                <w:u w:val="single"/>
              </w:rPr>
              <w:t>Release 1.11: May 9, 2022</w:t>
            </w:r>
          </w:p>
          <w:p w14:paraId="34A586A1" w14:textId="77777777" w:rsidR="001161B8" w:rsidRDefault="001161B8" w:rsidP="001161B8">
            <w:pPr>
              <w:rPr>
                <w:sz w:val="28"/>
                <w:szCs w:val="28"/>
                <w:u w:val="single"/>
              </w:rPr>
            </w:pPr>
          </w:p>
          <w:p w14:paraId="4D2AB151" w14:textId="02149F73" w:rsidR="001161B8" w:rsidRPr="00CE7ED2" w:rsidRDefault="001161B8" w:rsidP="001161B8">
            <w:pPr>
              <w:pStyle w:val="ListParagraph"/>
              <w:numPr>
                <w:ilvl w:val="0"/>
                <w:numId w:val="42"/>
              </w:numPr>
              <w:spacing w:before="240" w:after="0"/>
              <w:contextualSpacing w:val="0"/>
              <w:rPr>
                <w:rFonts w:cstheme="minorHAnsi"/>
                <w:color w:val="000000" w:themeColor="text1"/>
                <w:sz w:val="28"/>
                <w:szCs w:val="28"/>
              </w:rPr>
            </w:pPr>
            <w:r w:rsidRPr="006E062A">
              <w:rPr>
                <w:b/>
                <w:bCs/>
                <w:color w:val="44546A" w:themeColor="text2"/>
                <w:sz w:val="28"/>
                <w:szCs w:val="28"/>
              </w:rPr>
              <w:t>Ability to 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3"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4"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New metadata for deployed models</w:t>
            </w:r>
            <w:r>
              <w:rPr>
                <w:rFonts w:cstheme="minorHAnsi"/>
                <w:sz w:val="28"/>
                <w:szCs w:val="28"/>
              </w:rPr>
              <w:t xml:space="preserve">: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5"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6"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7"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Storage of user supplied outcome file</w:t>
            </w:r>
            <w:r>
              <w:rPr>
                <w:rFonts w:cstheme="minorHAnsi"/>
                <w:sz w:val="28"/>
                <w:szCs w:val="28"/>
              </w:rPr>
              <w:t xml:space="preserv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1161B8">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Download</w:t>
            </w:r>
            <w:r w:rsidR="001161B8" w:rsidRPr="008268B9">
              <w:rPr>
                <w:rFonts w:cstheme="minorHAnsi"/>
                <w:b/>
                <w:bCs/>
                <w:color w:val="44546A" w:themeColor="text2"/>
                <w:sz w:val="28"/>
                <w:szCs w:val="28"/>
              </w:rPr>
              <w:t xml:space="preserve"> page </w:t>
            </w:r>
            <w:r w:rsidRPr="008268B9">
              <w:rPr>
                <w:rFonts w:cstheme="minorHAnsi"/>
                <w:b/>
                <w:bCs/>
                <w:color w:val="44546A" w:themeColor="text2"/>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0963178C" w:rsidR="005B5BA0" w:rsidRPr="005B5BA0" w:rsidRDefault="005025EA" w:rsidP="001161B8">
            <w:pPr>
              <w:pStyle w:val="ListParagraph"/>
              <w:numPr>
                <w:ilvl w:val="0"/>
                <w:numId w:val="42"/>
              </w:numPr>
              <w:spacing w:before="240" w:after="0"/>
              <w:contextualSpacing w:val="0"/>
              <w:rPr>
                <w:rFonts w:cstheme="minorHAnsi"/>
                <w:sz w:val="28"/>
                <w:szCs w:val="28"/>
              </w:rPr>
            </w:pPr>
            <w:r w:rsidRPr="008268B9">
              <w:rPr>
                <w:b/>
                <w:bCs/>
                <w:color w:val="44546A" w:themeColor="text2"/>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18"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Pr="008268B9" w:rsidRDefault="007D7988" w:rsidP="007D7988">
            <w:pPr>
              <w:rPr>
                <w:b/>
                <w:bCs/>
                <w:color w:val="44546A" w:themeColor="text2"/>
                <w:sz w:val="28"/>
                <w:szCs w:val="28"/>
                <w:u w:val="single"/>
              </w:rPr>
            </w:pPr>
            <w:r w:rsidRPr="008268B9">
              <w:rPr>
                <w:b/>
                <w:bCs/>
                <w:color w:val="44546A" w:themeColor="text2"/>
                <w:sz w:val="28"/>
                <w:szCs w:val="28"/>
                <w:u w:val="single"/>
              </w:rPr>
              <w:t>Release 1.</w:t>
            </w:r>
            <w:r w:rsidR="004D1A4D" w:rsidRPr="008268B9">
              <w:rPr>
                <w:b/>
                <w:bCs/>
                <w:color w:val="44546A" w:themeColor="text2"/>
                <w:sz w:val="28"/>
                <w:szCs w:val="28"/>
                <w:u w:val="single"/>
              </w:rPr>
              <w:t>10</w:t>
            </w:r>
            <w:r w:rsidRPr="008268B9">
              <w:rPr>
                <w:b/>
                <w:bCs/>
                <w:color w:val="44546A" w:themeColor="text2"/>
                <w:sz w:val="28"/>
                <w:szCs w:val="28"/>
                <w:u w:val="single"/>
              </w:rPr>
              <w:t xml:space="preserve">: </w:t>
            </w:r>
            <w:r w:rsidR="004D1A4D" w:rsidRPr="008268B9">
              <w:rPr>
                <w:b/>
                <w:bCs/>
                <w:color w:val="44546A" w:themeColor="text2"/>
                <w:sz w:val="28"/>
                <w:szCs w:val="28"/>
                <w:u w:val="single"/>
              </w:rPr>
              <w:t>April 5</w:t>
            </w:r>
            <w:r w:rsidRPr="008268B9">
              <w:rPr>
                <w:b/>
                <w:bCs/>
                <w:color w:val="44546A" w:themeColor="text2"/>
                <w:sz w:val="28"/>
                <w:szCs w:val="28"/>
                <w:u w:val="single"/>
              </w:rPr>
              <w:t>, 202</w:t>
            </w:r>
            <w:r w:rsidR="00F423F5" w:rsidRPr="008268B9">
              <w:rPr>
                <w:b/>
                <w:bCs/>
                <w:color w:val="44546A" w:themeColor="text2"/>
                <w:sz w:val="28"/>
                <w:szCs w:val="28"/>
                <w:u w:val="single"/>
              </w:rPr>
              <w:t>2</w:t>
            </w:r>
          </w:p>
          <w:p w14:paraId="7D12833C" w14:textId="0710A60B" w:rsidR="002D1C67" w:rsidRDefault="002D1C67" w:rsidP="00E75D89">
            <w:pPr>
              <w:rPr>
                <w:sz w:val="28"/>
                <w:szCs w:val="28"/>
                <w:u w:val="single"/>
              </w:rPr>
            </w:pPr>
          </w:p>
          <w:p w14:paraId="5990050F" w14:textId="49F7CD18"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8268B9">
              <w:rPr>
                <w:b/>
                <w:bCs/>
                <w:color w:val="44546A" w:themeColor="text2"/>
                <w:sz w:val="28"/>
                <w:szCs w:val="28"/>
              </w:rPr>
              <w:t>Ability to use reference datasets for model analysis</w:t>
            </w:r>
            <w:r w:rsidRPr="000F30AD">
              <w:rPr>
                <w:sz w:val="28"/>
                <w:szCs w:val="28"/>
              </w:rPr>
              <w:t xml:space="preserve">: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button on the Asset Details page of that  dataset.</w:t>
            </w:r>
            <w:r w:rsidR="00FA50AA">
              <w:rPr>
                <w:color w:val="000000" w:themeColor="text1"/>
                <w:sz w:val="28"/>
                <w:szCs w:val="28"/>
              </w:rPr>
              <w:t xml:space="preserve"> For details, refer to</w:t>
            </w:r>
            <w:r w:rsidR="0077746A">
              <w:rPr>
                <w:color w:val="000000" w:themeColor="text1"/>
                <w:sz w:val="28"/>
                <w:szCs w:val="28"/>
              </w:rPr>
              <w:t xml:space="preserve"> </w:t>
            </w:r>
            <w:hyperlink r:id="rId19"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N</w:t>
            </w:r>
            <w:r w:rsidR="00FA50AA" w:rsidRPr="008268B9">
              <w:rPr>
                <w:rFonts w:cstheme="minorHAnsi"/>
                <w:b/>
                <w:bCs/>
                <w:color w:val="44546A" w:themeColor="text2"/>
                <w:sz w:val="28"/>
                <w:szCs w:val="28"/>
              </w:rPr>
              <w:t>ew metrics for model evaluation</w:t>
            </w:r>
            <w:r w:rsidR="00FA50AA">
              <w:rPr>
                <w:rFonts w:cstheme="minorHAnsi"/>
                <w:sz w:val="28"/>
                <w:szCs w:val="28"/>
              </w:rPr>
              <w:t xml:space="preserve">: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Ability to locate models available for analysis</w:t>
            </w:r>
            <w:r>
              <w:rPr>
                <w:rFonts w:cstheme="minorHAnsi"/>
                <w:sz w:val="28"/>
                <w:szCs w:val="28"/>
              </w:rPr>
              <w:t xml:space="preserve">: Added the ability to filter on the search page, machine learning models that are deployed and available to run predictions on and to evaluate. For details, refer to </w:t>
            </w:r>
            <w:hyperlink r:id="rId20"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Assist users on session expiry</w:t>
            </w:r>
            <w:r>
              <w:rPr>
                <w:rFonts w:cstheme="minorHAnsi"/>
                <w:sz w:val="28"/>
                <w:szCs w:val="28"/>
              </w:rPr>
              <w:t xml:space="preserve">: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 xml:space="preserve">Upload </w:t>
            </w:r>
            <w:r w:rsidR="000727D7" w:rsidRPr="008268B9">
              <w:rPr>
                <w:rFonts w:cstheme="minorHAnsi"/>
                <w:b/>
                <w:bCs/>
                <w:color w:val="44546A" w:themeColor="text2"/>
                <w:sz w:val="28"/>
                <w:szCs w:val="28"/>
              </w:rPr>
              <w:t xml:space="preserve">page </w:t>
            </w:r>
            <w:r w:rsidRPr="008268B9">
              <w:rPr>
                <w:rFonts w:cstheme="minorHAnsi"/>
                <w:b/>
                <w:bCs/>
                <w:color w:val="44546A" w:themeColor="text2"/>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sidRPr="008268B9">
              <w:rPr>
                <w:rFonts w:cstheme="minorHAnsi"/>
                <w:b/>
                <w:bCs/>
                <w:color w:val="44546A" w:themeColor="text2"/>
                <w:sz w:val="28"/>
                <w:szCs w:val="28"/>
              </w:rPr>
              <w:t xml:space="preserve">Ability to delete </w:t>
            </w:r>
            <w:r w:rsidR="007C6DCC" w:rsidRPr="008268B9">
              <w:rPr>
                <w:rFonts w:cstheme="minorHAnsi"/>
                <w:b/>
                <w:bCs/>
                <w:color w:val="44546A" w:themeColor="text2"/>
                <w:sz w:val="28"/>
                <w:szCs w:val="28"/>
              </w:rPr>
              <w:t xml:space="preserve">sub-folders in </w:t>
            </w:r>
            <w:r w:rsidRPr="008268B9">
              <w:rPr>
                <w:rFonts w:cstheme="minorHAnsi"/>
                <w:b/>
                <w:bCs/>
                <w:color w:val="44546A" w:themeColor="text2"/>
                <w:sz w:val="28"/>
                <w:szCs w:val="28"/>
              </w:rPr>
              <w:t>Asset</w:t>
            </w:r>
            <w:r w:rsidR="007C6DCC" w:rsidRPr="008268B9">
              <w:rPr>
                <w:rFonts w:cstheme="minorHAnsi"/>
                <w:b/>
                <w:bCs/>
                <w:color w:val="44546A" w:themeColor="text2"/>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21"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sidRPr="008268B9">
              <w:rPr>
                <w:b/>
                <w:bCs/>
                <w:color w:val="44546A" w:themeColor="text2"/>
                <w:sz w:val="28"/>
                <w:szCs w:val="28"/>
              </w:rPr>
              <w:t xml:space="preserve">Search </w:t>
            </w:r>
            <w:r w:rsidR="000727D7" w:rsidRPr="008268B9">
              <w:rPr>
                <w:b/>
                <w:bCs/>
                <w:color w:val="44546A" w:themeColor="text2"/>
                <w:sz w:val="28"/>
                <w:szCs w:val="28"/>
              </w:rPr>
              <w:t xml:space="preserve">page </w:t>
            </w:r>
            <w:r w:rsidRPr="008268B9">
              <w:rPr>
                <w:b/>
                <w:bCs/>
                <w:color w:val="44546A" w:themeColor="text2"/>
                <w:sz w:val="28"/>
                <w:szCs w:val="28"/>
              </w:rPr>
              <w:t>improvements</w:t>
            </w:r>
            <w:r>
              <w:rPr>
                <w:color w:val="000000" w:themeColor="text1"/>
                <w:sz w:val="28"/>
                <w:szCs w:val="28"/>
              </w:rPr>
              <w:t xml:space="preserve">: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Pr="001E48D5" w:rsidRDefault="00261361" w:rsidP="00261361">
            <w:pPr>
              <w:rPr>
                <w:b/>
                <w:bCs/>
                <w:color w:val="44546A" w:themeColor="text2"/>
                <w:sz w:val="28"/>
                <w:szCs w:val="28"/>
                <w:u w:val="single"/>
              </w:rPr>
            </w:pPr>
            <w:r w:rsidRPr="001E48D5">
              <w:rPr>
                <w:b/>
                <w:bCs/>
                <w:color w:val="44546A" w:themeColor="text2"/>
                <w:sz w:val="28"/>
                <w:szCs w:val="28"/>
                <w:u w:val="single"/>
              </w:rPr>
              <w:t>Release 1.9: January 27, 2022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create Asset sub-collections</w:t>
            </w:r>
            <w:r>
              <w:rPr>
                <w:rFonts w:cstheme="minorHAnsi"/>
                <w:sz w:val="28"/>
                <w:szCs w:val="28"/>
              </w:rPr>
              <w:t xml:space="preserve">: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22"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Upload screen redesign</w:t>
            </w:r>
            <w:r>
              <w:rPr>
                <w:rFonts w:cstheme="minorHAnsi"/>
                <w:sz w:val="28"/>
                <w:szCs w:val="28"/>
              </w:rPr>
              <w:t xml:space="preserve">: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filter editable Assets</w:t>
            </w:r>
            <w:r>
              <w:rPr>
                <w:rFonts w:cstheme="minorHAnsi"/>
                <w:sz w:val="28"/>
                <w:szCs w:val="28"/>
              </w:rPr>
              <w:t xml:space="preserve">: Added the ability for users to display only their editable Assets on the Search screen. A checkbox has been provided to perform the filtering. For details, refer to </w:t>
            </w:r>
            <w:hyperlink r:id="rId23"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New Contact Us page</w:t>
            </w:r>
            <w:r w:rsidRPr="000F58DB">
              <w:rPr>
                <w:color w:val="000000" w:themeColor="text1"/>
                <w:sz w:val="28"/>
                <w:szCs w:val="28"/>
              </w:rPr>
              <w:t xml:space="preserve">: Added a new </w:t>
            </w:r>
            <w:r>
              <w:rPr>
                <w:color w:val="000000" w:themeColor="text1"/>
                <w:sz w:val="28"/>
                <w:szCs w:val="28"/>
              </w:rPr>
              <w:t xml:space="preserve">captcha protected </w:t>
            </w:r>
            <w:hyperlink r:id="rId24"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Asset Details screen 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260BD8C1" w:rsidR="00261361" w:rsidRPr="00261361" w:rsidRDefault="00261361" w:rsidP="00261361">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POC phase-1 for prediction and model evaluation</w:t>
            </w:r>
            <w:r w:rsidRPr="00261361">
              <w:rPr>
                <w:sz w:val="28"/>
                <w:szCs w:val="28"/>
              </w:rPr>
              <w:t>: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This is a proof of concept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Pr="001E48D5" w:rsidRDefault="009C10B3" w:rsidP="009C10B3">
            <w:pPr>
              <w:rPr>
                <w:b/>
                <w:bCs/>
                <w:color w:val="44546A" w:themeColor="text2"/>
                <w:sz w:val="28"/>
                <w:szCs w:val="28"/>
                <w:u w:val="single"/>
              </w:rPr>
            </w:pPr>
            <w:r w:rsidRPr="001E48D5">
              <w:rPr>
                <w:b/>
                <w:bCs/>
                <w:color w:val="44546A" w:themeColor="text2"/>
                <w:sz w:val="28"/>
                <w:szCs w:val="28"/>
                <w:u w:val="single"/>
              </w:rPr>
              <w:t>Release 1.8: November 10, 2021</w:t>
            </w:r>
          </w:p>
          <w:p w14:paraId="33512D53" w14:textId="77777777" w:rsidR="009C10B3" w:rsidRDefault="009C10B3" w:rsidP="009C10B3">
            <w:pPr>
              <w:rPr>
                <w:sz w:val="28"/>
                <w:szCs w:val="28"/>
                <w:u w:val="single"/>
              </w:rPr>
            </w:pPr>
          </w:p>
          <w:p w14:paraId="4C448DF0" w14:textId="6EF7293D" w:rsidR="009C10B3" w:rsidRPr="003528EF" w:rsidRDefault="009C10B3" w:rsidP="009C10B3">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browse Asset sub-collections</w:t>
            </w:r>
            <w:r>
              <w:rPr>
                <w:rFonts w:cstheme="minorHAnsi"/>
                <w:sz w:val="28"/>
                <w:szCs w:val="28"/>
              </w:rPr>
              <w:t>: Added the capability to browse and view metadata associated with sub-collections located within an Asset. These sub-collections are displayed on the Asset Details screen along with the Asset files. The sub-collections are  created when datasets organized in one or more sub-</w:t>
            </w:r>
            <w:r>
              <w:rPr>
                <w:rFonts w:cstheme="minorHAnsi"/>
                <w:sz w:val="28"/>
                <w:szCs w:val="28"/>
              </w:rPr>
              <w:lastRenderedPageBreak/>
              <w:t xml:space="preserve">folders are uploaded from the backend through Data Management Environment (DME). For details, refer to </w:t>
            </w:r>
            <w:hyperlink r:id="rId25"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Ability to download Asset sub-collections</w:t>
            </w:r>
            <w:r>
              <w:rPr>
                <w:rFonts w:cstheme="minorHAnsi"/>
                <w:sz w:val="28"/>
                <w:szCs w:val="28"/>
              </w:rPr>
              <w:t xml:space="preserve">: Added the capability to download sub-collections located within an Asset. All existing asynchronous download modalities existing for files are supported for collections also i.e., Globus endpoint, AWS S3 bucket and Google Drive. For details, refer to </w:t>
            </w:r>
            <w:hyperlink r:id="rId26"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Search screen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7" w:history="1">
              <w:r w:rsidRPr="00F24B50">
                <w:rPr>
                  <w:rStyle w:val="Hyperlink"/>
                  <w:sz w:val="28"/>
                  <w:szCs w:val="28"/>
                </w:rPr>
                <w:t>Searching for Data</w:t>
              </w:r>
            </w:hyperlink>
            <w:r>
              <w:rPr>
                <w:sz w:val="28"/>
                <w:szCs w:val="28"/>
              </w:rPr>
              <w:t>.</w:t>
            </w:r>
          </w:p>
          <w:p w14:paraId="1370D196" w14:textId="2F87186A" w:rsidR="009C10B3" w:rsidRDefault="009C10B3" w:rsidP="009C10B3">
            <w:pPr>
              <w:pStyle w:val="ListParagraph"/>
              <w:numPr>
                <w:ilvl w:val="0"/>
                <w:numId w:val="42"/>
              </w:numPr>
              <w:spacing w:before="240" w:after="0"/>
              <w:contextualSpacing w:val="0"/>
              <w:rPr>
                <w:sz w:val="28"/>
                <w:szCs w:val="28"/>
              </w:rPr>
            </w:pPr>
            <w:r w:rsidRPr="001E48D5">
              <w:rPr>
                <w:b/>
                <w:bCs/>
                <w:color w:val="44546A" w:themeColor="text2"/>
                <w:sz w:val="28"/>
                <w:szCs w:val="28"/>
              </w:rPr>
              <w:t>Asset creation screen enhancements</w:t>
            </w:r>
            <w:r>
              <w:rPr>
                <w:sz w:val="28"/>
                <w:szCs w:val="28"/>
              </w:rPr>
              <w:t xml:space="preserve">: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28"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sidRPr="001E48D5">
              <w:rPr>
                <w:b/>
                <w:bCs/>
                <w:color w:val="44546A" w:themeColor="text2"/>
                <w:sz w:val="28"/>
                <w:szCs w:val="28"/>
              </w:rPr>
              <w:t>File deletion error message improvement</w:t>
            </w:r>
            <w:r>
              <w:rPr>
                <w:sz w:val="28"/>
                <w:szCs w:val="28"/>
              </w:rPr>
              <w: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Pr="001E48D5" w:rsidRDefault="000F4129" w:rsidP="000F4129">
            <w:pPr>
              <w:rPr>
                <w:b/>
                <w:bCs/>
                <w:color w:val="44546A" w:themeColor="text2"/>
                <w:sz w:val="28"/>
                <w:szCs w:val="28"/>
                <w:u w:val="single"/>
              </w:rPr>
            </w:pPr>
            <w:r w:rsidRPr="001E48D5">
              <w:rPr>
                <w:b/>
                <w:bCs/>
                <w:color w:val="44546A" w:themeColor="text2"/>
                <w:sz w:val="28"/>
                <w:szCs w:val="28"/>
                <w:u w:val="single"/>
              </w:rPr>
              <w:t>Release 1.7: August 10,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Browsing and filtering on the search screen</w:t>
            </w:r>
            <w:r w:rsidRPr="007D7988">
              <w:rPr>
                <w:sz w:val="28"/>
                <w:szCs w:val="28"/>
              </w:rPr>
              <w:t>: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29"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Upload of multiple assets through Globus</w:t>
            </w:r>
            <w:r>
              <w:rPr>
                <w:sz w:val="28"/>
                <w:szCs w:val="28"/>
              </w:rPr>
              <w:t xml:space="preserve">: The Globus upload capability has now been expanded to enable upload of multiple Assets. Additionally, Asset registration (creation of the Asset collection and addition of metadata) and Asset upload can be performed in one single request. For details, refer to </w:t>
            </w:r>
            <w:hyperlink r:id="rId30"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 xml:space="preserve">Support for </w:t>
            </w:r>
            <w:r w:rsidRPr="001E48D5">
              <w:rPr>
                <w:b/>
                <w:bCs/>
                <w:i/>
                <w:iCs/>
                <w:color w:val="44546A" w:themeColor="text2"/>
                <w:sz w:val="28"/>
                <w:szCs w:val="28"/>
              </w:rPr>
              <w:t>Enter</w:t>
            </w:r>
            <w:r w:rsidRPr="001E48D5">
              <w:rPr>
                <w:b/>
                <w:bCs/>
                <w:color w:val="44546A" w:themeColor="text2"/>
                <w:sz w:val="28"/>
                <w:szCs w:val="28"/>
              </w:rPr>
              <w:t xml:space="preserve"> key on Login screen</w:t>
            </w:r>
            <w:r>
              <w:rPr>
                <w:sz w:val="28"/>
                <w:szCs w:val="28"/>
              </w:rPr>
              <w:t xml:space="preserve">: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lastRenderedPageBreak/>
              <w:t>Improved Google drive upload GUI</w:t>
            </w:r>
            <w:r>
              <w:rPr>
                <w:sz w:val="28"/>
                <w:szCs w:val="28"/>
              </w:rPr>
              <w:t>: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1E48D5">
              <w:rPr>
                <w:b/>
                <w:bCs/>
                <w:color w:val="44546A" w:themeColor="text2"/>
                <w:sz w:val="28"/>
                <w:szCs w:val="28"/>
              </w:rPr>
              <w:t>Validation of incorrect bucket upfront</w:t>
            </w:r>
            <w:r w:rsidRPr="008027F4">
              <w:rPr>
                <w:sz w:val="28"/>
                <w:szCs w:val="28"/>
              </w:rPr>
              <w:t xml:space="preserve">: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Pr="001E48D5" w:rsidRDefault="002D1C67" w:rsidP="002D1C67">
            <w:pPr>
              <w:rPr>
                <w:b/>
                <w:bCs/>
                <w:color w:val="44546A" w:themeColor="text2"/>
                <w:sz w:val="28"/>
                <w:szCs w:val="28"/>
                <w:u w:val="single"/>
              </w:rPr>
            </w:pPr>
            <w:r w:rsidRPr="001E48D5">
              <w:rPr>
                <w:b/>
                <w:bCs/>
                <w:color w:val="44546A" w:themeColor="text2"/>
                <w:sz w:val="28"/>
                <w:szCs w:val="28"/>
                <w:u w:val="single"/>
              </w:rPr>
              <w:t>Release 1.6: June 11,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Shareable link on the Asset Details page</w:t>
            </w:r>
            <w:r>
              <w:rPr>
                <w:rFonts w:cstheme="minorHAnsi"/>
                <w:sz w:val="28"/>
                <w:szCs w:val="28"/>
              </w:rPr>
              <w:t xml:space="preserv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Ordering of transactions on the Task Status page</w:t>
            </w:r>
            <w:r>
              <w:rPr>
                <w:rFonts w:cstheme="minorHAnsi"/>
                <w:sz w:val="28"/>
                <w:szCs w:val="28"/>
              </w:rPr>
              <w:t xml:space="preserv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1E48D5">
              <w:rPr>
                <w:b/>
                <w:bCs/>
                <w:i/>
                <w:iCs/>
                <w:color w:val="44546A" w:themeColor="text2"/>
                <w:sz w:val="28"/>
                <w:szCs w:val="28"/>
              </w:rPr>
              <w:t>Required</w:t>
            </w:r>
            <w:r w:rsidRPr="001E48D5">
              <w:rPr>
                <w:b/>
                <w:bCs/>
                <w:color w:val="44546A" w:themeColor="text2"/>
                <w:sz w:val="28"/>
                <w:szCs w:val="28"/>
              </w:rPr>
              <w:t xml:space="preserve"> indicator</w:t>
            </w:r>
            <w:r w:rsidR="00D92C8F" w:rsidRPr="001E48D5">
              <w:rPr>
                <w:b/>
                <w:bCs/>
                <w:color w:val="44546A" w:themeColor="text2"/>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sidRPr="001E48D5">
              <w:rPr>
                <w:rFonts w:cstheme="minorHAnsi"/>
                <w:b/>
                <w:bCs/>
                <w:color w:val="44546A" w:themeColor="text2"/>
                <w:sz w:val="28"/>
                <w:szCs w:val="28"/>
              </w:rPr>
              <w:t>Display of hyperlinks</w:t>
            </w:r>
            <w:r>
              <w:rPr>
                <w:rFonts w:cstheme="minorHAnsi"/>
                <w:sz w:val="28"/>
                <w:szCs w:val="28"/>
              </w:rPr>
              <w:t xml:space="preserve">: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Pr="001E48D5" w:rsidRDefault="009E130E" w:rsidP="00E75D89">
            <w:pPr>
              <w:rPr>
                <w:b/>
                <w:bCs/>
                <w:color w:val="44546A" w:themeColor="text2"/>
                <w:sz w:val="28"/>
                <w:szCs w:val="28"/>
                <w:u w:val="single"/>
              </w:rPr>
            </w:pPr>
            <w:r w:rsidRPr="001E48D5">
              <w:rPr>
                <w:b/>
                <w:bCs/>
                <w:color w:val="44546A" w:themeColor="text2"/>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1E48D5">
              <w:rPr>
                <w:b/>
                <w:bCs/>
                <w:color w:val="44546A" w:themeColor="text2"/>
                <w:sz w:val="28"/>
                <w:szCs w:val="28"/>
              </w:rPr>
              <w:t>REST API for bulk upload</w:t>
            </w:r>
            <w:r w:rsidRPr="009E130E">
              <w:rPr>
                <w:sz w:val="28"/>
                <w:szCs w:val="28"/>
              </w:rPr>
              <w:t>: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w:t>
            </w:r>
            <w:r w:rsidRPr="009E130E">
              <w:rPr>
                <w:sz w:val="28"/>
                <w:szCs w:val="28"/>
              </w:rPr>
              <w:lastRenderedPageBreak/>
              <w:t xml:space="preserve">endpoints are currently supported: Globus and AWS S3.  For details, refer to the </w:t>
            </w:r>
            <w:hyperlink r:id="rId31"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sidRPr="001E48D5">
              <w:rPr>
                <w:b/>
                <w:bCs/>
                <w:color w:val="44546A" w:themeColor="text2"/>
                <w:sz w:val="28"/>
                <w:szCs w:val="28"/>
              </w:rPr>
              <w:t>Simplification</w:t>
            </w:r>
            <w:r w:rsidR="007001AC" w:rsidRPr="001E48D5">
              <w:rPr>
                <w:b/>
                <w:bCs/>
                <w:color w:val="44546A" w:themeColor="text2"/>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sidRPr="001E48D5">
              <w:rPr>
                <w:b/>
                <w:bCs/>
                <w:color w:val="44546A" w:themeColor="text2"/>
                <w:sz w:val="28"/>
                <w:szCs w:val="28"/>
              </w:rPr>
              <w:t>Redirection to Globus site during download</w:t>
            </w:r>
            <w:r w:rsidR="00A12E3B" w:rsidRPr="001E48D5">
              <w:rPr>
                <w:b/>
                <w:bCs/>
                <w:color w:val="44546A" w:themeColor="text2"/>
                <w:sz w:val="28"/>
                <w:szCs w:val="28"/>
              </w:rPr>
              <w:t>s</w:t>
            </w:r>
            <w:r>
              <w:rPr>
                <w:sz w:val="28"/>
                <w:szCs w:val="28"/>
              </w:rPr>
              <w:t xml:space="preserve">: Users can optionally choose to be redirected to the Globus site while downloading to a Globus endpoint. This will 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1E48D5">
              <w:rPr>
                <w:b/>
                <w:bCs/>
                <w:color w:val="44546A" w:themeColor="text2"/>
                <w:sz w:val="28"/>
                <w:szCs w:val="28"/>
              </w:rPr>
              <w:t>Description field enhancement</w:t>
            </w:r>
            <w:r>
              <w:rPr>
                <w:sz w:val="28"/>
                <w:szCs w:val="28"/>
              </w:rPr>
              <w:t xml:space="preserve">: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Pr="001E48D5" w:rsidRDefault="005F0741" w:rsidP="005F0741">
            <w:pPr>
              <w:rPr>
                <w:rFonts w:cstheme="minorHAnsi"/>
                <w:b/>
                <w:bCs/>
                <w:color w:val="44546A" w:themeColor="text2"/>
                <w:sz w:val="28"/>
                <w:szCs w:val="28"/>
                <w:u w:val="single"/>
              </w:rPr>
            </w:pPr>
            <w:r w:rsidRPr="001E48D5">
              <w:rPr>
                <w:rFonts w:cstheme="minorHAnsi"/>
                <w:b/>
                <w:bCs/>
                <w:color w:val="44546A" w:themeColor="text2"/>
                <w:sz w:val="28"/>
                <w:szCs w:val="28"/>
                <w:u w:val="single"/>
              </w:rPr>
              <w:t>Release 1.</w:t>
            </w:r>
            <w:r w:rsidR="008C3E27" w:rsidRPr="001E48D5">
              <w:rPr>
                <w:rFonts w:cstheme="minorHAnsi"/>
                <w:b/>
                <w:bCs/>
                <w:color w:val="44546A" w:themeColor="text2"/>
                <w:sz w:val="28"/>
                <w:szCs w:val="28"/>
                <w:u w:val="single"/>
              </w:rPr>
              <w:t>4</w:t>
            </w:r>
            <w:r w:rsidRPr="001E48D5">
              <w:rPr>
                <w:rFonts w:cstheme="minorHAnsi"/>
                <w:b/>
                <w:bCs/>
                <w:color w:val="44546A" w:themeColor="text2"/>
                <w:sz w:val="28"/>
                <w:szCs w:val="28"/>
                <w:u w:val="single"/>
              </w:rPr>
              <w:t>: March 24, 202</w:t>
            </w:r>
            <w:r w:rsidR="0093241F" w:rsidRPr="001E48D5">
              <w:rPr>
                <w:rFonts w:cstheme="minorHAnsi"/>
                <w:b/>
                <w:bCs/>
                <w:color w:val="44546A" w:themeColor="text2"/>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Support for API tokens</w:t>
            </w:r>
            <w:r w:rsidRPr="005F0741">
              <w:rPr>
                <w:rFonts w:cstheme="minorHAnsi"/>
                <w:sz w:val="28"/>
                <w:szCs w:val="28"/>
              </w:rPr>
              <w:t xml:space="preserve">: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Asset Details page enhancements</w:t>
            </w:r>
            <w:r>
              <w:rPr>
                <w:rFonts w:cstheme="minorHAnsi"/>
                <w:sz w:val="28"/>
                <w:szCs w:val="28"/>
              </w:rPr>
              <w:t xml:space="preserve">: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Update Access Group dialog enhancement</w:t>
            </w:r>
            <w:r>
              <w:rPr>
                <w:rFonts w:cstheme="minorHAnsi"/>
                <w:sz w:val="28"/>
                <w:szCs w:val="28"/>
              </w:rPr>
              <w:t xml:space="preserve">: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lastRenderedPageBreak/>
              <w:t xml:space="preserve">Task </w:t>
            </w:r>
            <w:r w:rsidR="002E32A9" w:rsidRPr="001E48D5">
              <w:rPr>
                <w:rFonts w:cstheme="minorHAnsi"/>
                <w:b/>
                <w:bCs/>
                <w:color w:val="44546A" w:themeColor="text2"/>
                <w:sz w:val="28"/>
                <w:szCs w:val="28"/>
              </w:rPr>
              <w:t>Status page updates</w:t>
            </w:r>
            <w:r w:rsidR="002E32A9">
              <w:rPr>
                <w:rFonts w:cstheme="minorHAnsi"/>
                <w:sz w:val="28"/>
                <w:szCs w:val="28"/>
              </w:rPr>
              <w:t>: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sidRPr="001E48D5">
              <w:rPr>
                <w:rFonts w:cstheme="minorHAnsi"/>
                <w:b/>
                <w:bCs/>
                <w:color w:val="44546A" w:themeColor="text2"/>
                <w:sz w:val="28"/>
                <w:szCs w:val="28"/>
              </w:rPr>
              <w:t>Swagger documentation</w:t>
            </w:r>
            <w:r>
              <w:rPr>
                <w:rFonts w:cstheme="minorHAnsi"/>
                <w:sz w:val="28"/>
                <w:szCs w:val="28"/>
              </w:rPr>
              <w:t xml:space="preserve">: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32"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Pr="001E48D5" w:rsidRDefault="008A3EAA" w:rsidP="00E75D89">
            <w:pPr>
              <w:rPr>
                <w:rFonts w:cstheme="minorHAnsi"/>
                <w:b/>
                <w:bCs/>
                <w:color w:val="44546A" w:themeColor="text2"/>
                <w:sz w:val="28"/>
                <w:szCs w:val="28"/>
                <w:u w:val="single"/>
              </w:rPr>
            </w:pPr>
            <w:r w:rsidRPr="001E48D5">
              <w:rPr>
                <w:rFonts w:cstheme="minorHAnsi"/>
                <w:b/>
                <w:bCs/>
                <w:color w:val="44546A" w:themeColor="text2"/>
                <w:sz w:val="28"/>
                <w:szCs w:val="28"/>
                <w:u w:val="single"/>
              </w:rPr>
              <w:t>Release 1.3: January 2</w:t>
            </w:r>
            <w:r w:rsidR="004E7806" w:rsidRPr="001E48D5">
              <w:rPr>
                <w:rFonts w:cstheme="minorHAnsi"/>
                <w:b/>
                <w:bCs/>
                <w:color w:val="44546A" w:themeColor="text2"/>
                <w:sz w:val="28"/>
                <w:szCs w:val="28"/>
                <w:u w:val="single"/>
              </w:rPr>
              <w:t>8</w:t>
            </w:r>
            <w:r w:rsidRPr="001E48D5">
              <w:rPr>
                <w:rFonts w:cstheme="minorHAnsi"/>
                <w:b/>
                <w:bCs/>
                <w:color w:val="44546A" w:themeColor="text2"/>
                <w:sz w:val="28"/>
                <w:szCs w:val="28"/>
                <w:u w:val="single"/>
              </w:rPr>
              <w:t>, 202</w:t>
            </w:r>
            <w:r w:rsidR="0093241F" w:rsidRPr="001E48D5">
              <w:rPr>
                <w:rFonts w:cstheme="minorHAnsi"/>
                <w:b/>
                <w:bCs/>
                <w:color w:val="44546A" w:themeColor="text2"/>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for </w:t>
            </w:r>
            <w:r w:rsidR="001463C4">
              <w:rPr>
                <w:rFonts w:cstheme="minorHAnsi"/>
                <w:sz w:val="28"/>
                <w:szCs w:val="28"/>
              </w:rPr>
              <w:t xml:space="preserve"> </w:t>
            </w:r>
            <w:r>
              <w:rPr>
                <w:rFonts w:cstheme="minorHAnsi"/>
                <w:sz w:val="28"/>
                <w:szCs w:val="28"/>
              </w:rPr>
              <w:t>the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ModaC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presigned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3"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Separation of Dataset</w:t>
            </w:r>
            <w:r w:rsidR="00F857FF" w:rsidRPr="001E48D5">
              <w:rPr>
                <w:rFonts w:cstheme="minorHAnsi"/>
                <w:b/>
                <w:bCs/>
                <w:color w:val="44546A" w:themeColor="text2"/>
                <w:sz w:val="28"/>
                <w:szCs w:val="28"/>
              </w:rPr>
              <w:t>s</w:t>
            </w:r>
            <w:r w:rsidRPr="001E48D5">
              <w:rPr>
                <w:rFonts w:cstheme="minorHAnsi"/>
                <w:b/>
                <w:bCs/>
                <w:color w:val="44546A" w:themeColor="text2"/>
                <w:sz w:val="28"/>
                <w:szCs w:val="28"/>
              </w:rPr>
              <w:t xml:space="preserve"> and Model</w:t>
            </w:r>
            <w:r w:rsidR="00F857FF" w:rsidRPr="001E48D5">
              <w:rPr>
                <w:rFonts w:cstheme="minorHAnsi"/>
                <w:b/>
                <w:bCs/>
                <w:color w:val="44546A" w:themeColor="text2"/>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w:t>
            </w:r>
            <w:r w:rsidR="00F857FF">
              <w:rPr>
                <w:rFonts w:cstheme="minorHAnsi"/>
                <w:sz w:val="28"/>
                <w:szCs w:val="28"/>
              </w:rPr>
              <w:lastRenderedPageBreak/>
              <w:t xml:space="preserve">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sidRPr="001E48D5">
              <w:rPr>
                <w:rFonts w:cstheme="minorHAnsi"/>
                <w:b/>
                <w:bCs/>
                <w:color w:val="44546A" w:themeColor="text2"/>
                <w:sz w:val="28"/>
                <w:szCs w:val="28"/>
              </w:rPr>
              <w:t xml:space="preserve">Display </w:t>
            </w:r>
            <w:r w:rsidR="001463C4" w:rsidRPr="001E48D5">
              <w:rPr>
                <w:rFonts w:cstheme="minorHAnsi"/>
                <w:b/>
                <w:bCs/>
                <w:color w:val="44546A" w:themeColor="text2"/>
                <w:sz w:val="28"/>
                <w:szCs w:val="28"/>
              </w:rPr>
              <w:t xml:space="preserve">of Asset </w:t>
            </w:r>
            <w:r w:rsidR="00282879" w:rsidRPr="001E48D5">
              <w:rPr>
                <w:rFonts w:cstheme="minorHAnsi"/>
                <w:b/>
                <w:bCs/>
                <w:color w:val="44546A" w:themeColor="text2"/>
                <w:sz w:val="28"/>
                <w:szCs w:val="28"/>
              </w:rPr>
              <w:t xml:space="preserve">paths </w:t>
            </w:r>
            <w:r w:rsidR="001463C4" w:rsidRPr="001E48D5">
              <w:rPr>
                <w:rFonts w:cstheme="minorHAnsi"/>
                <w:b/>
                <w:bCs/>
                <w:color w:val="44546A" w:themeColor="text2"/>
                <w:sz w:val="28"/>
                <w:szCs w:val="28"/>
              </w:rPr>
              <w:t xml:space="preserve">and File </w:t>
            </w:r>
            <w:r w:rsidRPr="001E48D5">
              <w:rPr>
                <w:rFonts w:cstheme="minorHAnsi"/>
                <w:b/>
                <w:bCs/>
                <w:color w:val="44546A" w:themeColor="text2"/>
                <w:sz w:val="28"/>
                <w:szCs w:val="28"/>
              </w:rPr>
              <w:t>path</w:t>
            </w:r>
            <w:r w:rsidR="00282879" w:rsidRPr="001E48D5">
              <w:rPr>
                <w:rFonts w:cstheme="minorHAnsi"/>
                <w:b/>
                <w:bCs/>
                <w:color w:val="44546A" w:themeColor="text2"/>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1E48D5">
              <w:rPr>
                <w:rFonts w:cstheme="minorHAnsi"/>
                <w:b/>
                <w:bCs/>
                <w:color w:val="44546A" w:themeColor="text2"/>
                <w:sz w:val="28"/>
                <w:szCs w:val="28"/>
              </w:rPr>
              <w:t>Support for Return key in search box</w:t>
            </w:r>
            <w:r w:rsidRPr="006911DB">
              <w:rPr>
                <w:rFonts w:cstheme="minorHAnsi"/>
                <w:sz w:val="28"/>
                <w:szCs w:val="28"/>
              </w:rPr>
              <w:t xml:space="preserve">: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Pr="005068E0" w:rsidRDefault="00796825" w:rsidP="00E75D89">
            <w:pPr>
              <w:rPr>
                <w:rFonts w:cstheme="minorHAnsi"/>
                <w:b/>
                <w:bCs/>
                <w:sz w:val="28"/>
                <w:szCs w:val="28"/>
                <w:u w:val="single"/>
              </w:rPr>
            </w:pPr>
            <w:r w:rsidRPr="005068E0">
              <w:rPr>
                <w:rFonts w:cstheme="minorHAnsi"/>
                <w:b/>
                <w:bCs/>
                <w:color w:val="44546A" w:themeColor="text2"/>
                <w:sz w:val="28"/>
                <w:szCs w:val="28"/>
                <w:u w:val="single"/>
              </w:rPr>
              <w:t xml:space="preserve">Release 1.2: </w:t>
            </w:r>
            <w:r w:rsidR="00A555DF" w:rsidRPr="005068E0">
              <w:rPr>
                <w:rFonts w:cstheme="minorHAnsi"/>
                <w:b/>
                <w:bCs/>
                <w:color w:val="44546A" w:themeColor="text2"/>
                <w:sz w:val="28"/>
                <w:szCs w:val="28"/>
                <w:u w:val="single"/>
              </w:rPr>
              <w:t>December</w:t>
            </w:r>
            <w:r w:rsidRPr="005068E0">
              <w:rPr>
                <w:rFonts w:cstheme="minorHAnsi"/>
                <w:b/>
                <w:bCs/>
                <w:color w:val="44546A" w:themeColor="text2"/>
                <w:sz w:val="28"/>
                <w:szCs w:val="28"/>
                <w:u w:val="single"/>
              </w:rPr>
              <w:t xml:space="preserve"> </w:t>
            </w:r>
            <w:r w:rsidR="00F92C4F" w:rsidRPr="005068E0">
              <w:rPr>
                <w:rFonts w:cstheme="minorHAnsi"/>
                <w:b/>
                <w:bCs/>
                <w:color w:val="44546A" w:themeColor="text2"/>
                <w:sz w:val="28"/>
                <w:szCs w:val="28"/>
                <w:u w:val="single"/>
              </w:rPr>
              <w:t>2</w:t>
            </w:r>
            <w:r w:rsidRPr="005068E0">
              <w:rPr>
                <w:rFonts w:cstheme="minorHAnsi"/>
                <w:b/>
                <w:bCs/>
                <w:color w:val="44546A" w:themeColor="text2"/>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G</w:t>
            </w:r>
            <w:r w:rsidR="00796825" w:rsidRPr="005068E0">
              <w:rPr>
                <w:rFonts w:asciiTheme="minorHAnsi" w:hAnsiTheme="minorHAnsi" w:cstheme="minorHAnsi"/>
                <w:b/>
                <w:bCs/>
                <w:color w:val="44546A" w:themeColor="text2"/>
                <w:sz w:val="28"/>
                <w:szCs w:val="28"/>
              </w:rPr>
              <w:t xml:space="preserve">oogle </w:t>
            </w:r>
            <w:r w:rsidRPr="005068E0">
              <w:rPr>
                <w:rFonts w:asciiTheme="minorHAnsi" w:hAnsiTheme="minorHAnsi" w:cstheme="minorHAnsi"/>
                <w:b/>
                <w:bCs/>
                <w:color w:val="44546A" w:themeColor="text2"/>
                <w:sz w:val="28"/>
                <w:szCs w:val="28"/>
              </w:rPr>
              <w:t>D</w:t>
            </w:r>
            <w:r w:rsidR="00796825" w:rsidRPr="005068E0">
              <w:rPr>
                <w:rFonts w:asciiTheme="minorHAnsi" w:hAnsiTheme="minorHAnsi" w:cstheme="minorHAnsi"/>
                <w:b/>
                <w:bCs/>
                <w:color w:val="44546A" w:themeColor="text2"/>
                <w:sz w:val="28"/>
                <w:szCs w:val="28"/>
              </w:rPr>
              <w:t>rive</w:t>
            </w:r>
            <w:r w:rsidRPr="005068E0">
              <w:rPr>
                <w:rFonts w:asciiTheme="minorHAnsi" w:hAnsiTheme="minorHAnsi" w:cstheme="minorHAnsi"/>
                <w:b/>
                <w:bCs/>
                <w:color w:val="44546A" w:themeColor="text2"/>
                <w:sz w:val="28"/>
                <w:szCs w:val="28"/>
              </w:rPr>
              <w:t xml:space="preserve"> support</w:t>
            </w:r>
            <w:r w:rsidRPr="0092046D">
              <w:rPr>
                <w:rFonts w:asciiTheme="minorHAnsi" w:hAnsiTheme="minorHAnsi" w:cstheme="minorHAnsi"/>
                <w:sz w:val="28"/>
                <w:szCs w:val="28"/>
              </w:rPr>
              <w: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4" w:history="1">
              <w:r w:rsidRPr="0092046D">
                <w:rPr>
                  <w:rStyle w:val="Hyperlink"/>
                  <w:rFonts w:asciiTheme="minorHAnsi" w:hAnsiTheme="minorHAnsi" w:cstheme="minorHAnsi"/>
                  <w:sz w:val="28"/>
                  <w:szCs w:val="28"/>
                </w:rPr>
                <w:t xml:space="preserve">Downloading to 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hyperlink>
            <w:r w:rsidRPr="0092046D">
              <w:rPr>
                <w:rFonts w:asciiTheme="minorHAnsi" w:hAnsiTheme="minorHAnsi" w:cstheme="minorHAnsi"/>
                <w:sz w:val="28"/>
                <w:szCs w:val="28"/>
              </w:rPr>
              <w:t xml:space="preserve"> and </w:t>
            </w:r>
            <w:hyperlink r:id="rId35"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M</w:t>
            </w:r>
            <w:r w:rsidR="00796825" w:rsidRPr="005068E0">
              <w:rPr>
                <w:rFonts w:asciiTheme="minorHAnsi" w:hAnsiTheme="minorHAnsi" w:cstheme="minorHAnsi"/>
                <w:b/>
                <w:bCs/>
                <w:color w:val="44546A" w:themeColor="text2"/>
                <w:sz w:val="28"/>
                <w:szCs w:val="28"/>
              </w:rPr>
              <w:t xml:space="preserve">etadata export </w:t>
            </w:r>
            <w:r w:rsidRPr="005068E0">
              <w:rPr>
                <w:rFonts w:asciiTheme="minorHAnsi" w:hAnsiTheme="minorHAnsi" w:cstheme="minorHAnsi"/>
                <w:b/>
                <w:bCs/>
                <w:color w:val="44546A" w:themeColor="text2"/>
                <w:sz w:val="28"/>
                <w:szCs w:val="28"/>
              </w:rPr>
              <w:t>enhancement</w:t>
            </w:r>
            <w:r w:rsidR="00796825" w:rsidRPr="005068E0">
              <w:rPr>
                <w:rFonts w:asciiTheme="minorHAnsi" w:hAnsiTheme="minorHAnsi" w:cstheme="minorHAnsi"/>
                <w:b/>
                <w:bCs/>
                <w:color w:val="44546A" w:themeColor="text2"/>
                <w:sz w:val="28"/>
                <w:szCs w:val="28"/>
              </w:rPr>
              <w:t>:</w:t>
            </w:r>
            <w:r w:rsidR="00796825" w:rsidRPr="005068E0">
              <w:rPr>
                <w:rFonts w:asciiTheme="minorHAnsi" w:hAnsiTheme="minorHAnsi" w:cstheme="minorHAnsi"/>
                <w:color w:val="44546A" w:themeColor="text2"/>
                <w:sz w:val="28"/>
                <w:szCs w:val="28"/>
              </w:rPr>
              <w:t xml:space="preserve"> </w:t>
            </w:r>
            <w:r w:rsidR="00796825">
              <w:rPr>
                <w:rFonts w:asciiTheme="minorHAnsi" w:hAnsiTheme="minorHAnsi" w:cstheme="minorHAnsi"/>
                <w:sz w:val="28"/>
                <w:szCs w:val="28"/>
              </w:rPr>
              <w:t xml:space="preserve">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6"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 xml:space="preserve">Link </w:t>
            </w:r>
            <w:r w:rsidR="00FF7FD3" w:rsidRPr="005068E0">
              <w:rPr>
                <w:rFonts w:asciiTheme="minorHAnsi" w:hAnsiTheme="minorHAnsi" w:cstheme="minorHAnsi"/>
                <w:b/>
                <w:bCs/>
                <w:color w:val="44546A" w:themeColor="text2"/>
                <w:sz w:val="28"/>
                <w:szCs w:val="28"/>
              </w:rPr>
              <w:t>in</w:t>
            </w:r>
            <w:r w:rsidRPr="005068E0">
              <w:rPr>
                <w:rFonts w:asciiTheme="minorHAnsi" w:hAnsiTheme="minorHAnsi" w:cstheme="minorHAnsi"/>
                <w:b/>
                <w:bCs/>
                <w:color w:val="44546A" w:themeColor="text2"/>
                <w:sz w:val="28"/>
                <w:szCs w:val="28"/>
              </w:rPr>
              <w:t xml:space="preserve"> password reset request email:</w:t>
            </w:r>
            <w:r w:rsidRPr="005068E0">
              <w:rPr>
                <w:rFonts w:asciiTheme="minorHAnsi" w:hAnsiTheme="minorHAnsi" w:cstheme="minorHAnsi"/>
                <w:color w:val="44546A" w:themeColor="text2"/>
                <w:sz w:val="28"/>
                <w:szCs w:val="28"/>
              </w:rPr>
              <w:t xml:space="preserve">  </w:t>
            </w:r>
            <w:r>
              <w:rPr>
                <w:rFonts w:asciiTheme="minorHAnsi" w:hAnsiTheme="minorHAnsi" w:cstheme="minorHAnsi"/>
                <w:sz w:val="28"/>
                <w:szCs w:val="28"/>
              </w:rPr>
              <w:t xml:space="preserve">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7"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Search button enhancement</w:t>
            </w:r>
            <w:r>
              <w:rPr>
                <w:rFonts w:asciiTheme="minorHAnsi" w:hAnsiTheme="minorHAnsi" w:cstheme="minorHAnsi"/>
                <w:sz w:val="28"/>
                <w:szCs w:val="28"/>
              </w:rPr>
              <w:t xml:space="preserve">: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Status tab improvement</w:t>
            </w:r>
            <w:r>
              <w:rPr>
                <w:rFonts w:asciiTheme="minorHAnsi" w:hAnsiTheme="minorHAnsi" w:cstheme="minorHAnsi"/>
                <w:sz w:val="28"/>
                <w:szCs w:val="28"/>
              </w:rPr>
              <w:t xml:space="preserve">: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w:t>
            </w:r>
            <w:r w:rsidR="007A49A7">
              <w:rPr>
                <w:rFonts w:asciiTheme="minorHAnsi" w:hAnsiTheme="minorHAnsi" w:cstheme="minorHAnsi"/>
                <w:sz w:val="28"/>
                <w:szCs w:val="28"/>
              </w:rPr>
              <w:lastRenderedPageBreak/>
              <w:t xml:space="preserve">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38"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5068E0" w:rsidRDefault="004D11F7" w:rsidP="00E75D89">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1.1:  </w:t>
            </w:r>
            <w:r w:rsidR="00C21669" w:rsidRPr="005068E0">
              <w:rPr>
                <w:rFonts w:asciiTheme="minorHAnsi" w:hAnsiTheme="minorHAnsi" w:cstheme="minorHAnsi"/>
                <w:b/>
                <w:bCs/>
                <w:color w:val="44546A" w:themeColor="text2"/>
                <w:sz w:val="28"/>
                <w:szCs w:val="28"/>
                <w:u w:val="single"/>
              </w:rPr>
              <w:t>September</w:t>
            </w:r>
            <w:r w:rsidR="0080696E" w:rsidRPr="005068E0">
              <w:rPr>
                <w:rFonts w:asciiTheme="minorHAnsi" w:hAnsiTheme="minorHAnsi" w:cstheme="minorHAnsi"/>
                <w:b/>
                <w:bCs/>
                <w:color w:val="44546A" w:themeColor="text2"/>
                <w:sz w:val="28"/>
                <w:szCs w:val="28"/>
                <w:u w:val="single"/>
              </w:rPr>
              <w:t xml:space="preserve"> 2</w:t>
            </w:r>
            <w:r w:rsidR="00FD2937" w:rsidRPr="005068E0">
              <w:rPr>
                <w:rFonts w:asciiTheme="minorHAnsi" w:hAnsiTheme="minorHAnsi" w:cstheme="minorHAnsi"/>
                <w:b/>
                <w:bCs/>
                <w:color w:val="44546A" w:themeColor="text2"/>
                <w:sz w:val="28"/>
                <w:szCs w:val="28"/>
                <w:u w:val="single"/>
              </w:rPr>
              <w:t>9</w:t>
            </w:r>
            <w:r w:rsidR="0023074C" w:rsidRPr="005068E0">
              <w:rPr>
                <w:rFonts w:asciiTheme="minorHAnsi" w:hAnsiTheme="minorHAnsi" w:cstheme="minorHAnsi"/>
                <w:b/>
                <w:bCs/>
                <w:color w:val="44546A" w:themeColor="text2"/>
                <w:sz w:val="28"/>
                <w:szCs w:val="28"/>
                <w:u w:val="single"/>
              </w:rPr>
              <w:t>, 20</w:t>
            </w:r>
            <w:r w:rsidR="00DD4658" w:rsidRPr="005068E0">
              <w:rPr>
                <w:rFonts w:asciiTheme="minorHAnsi" w:hAnsiTheme="minorHAnsi" w:cstheme="minorHAnsi"/>
                <w:b/>
                <w:bCs/>
                <w:color w:val="44546A" w:themeColor="text2"/>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5068E0">
              <w:rPr>
                <w:rFonts w:asciiTheme="minorHAnsi" w:hAnsiTheme="minorHAnsi" w:cstheme="minorHAnsi"/>
                <w:b/>
                <w:color w:val="44546A" w:themeColor="text2"/>
                <w:sz w:val="28"/>
                <w:szCs w:val="28"/>
              </w:rPr>
              <w:t>Added s</w:t>
            </w:r>
            <w:r w:rsidR="007B2234" w:rsidRPr="005068E0">
              <w:rPr>
                <w:rFonts w:asciiTheme="minorHAnsi" w:hAnsiTheme="minorHAnsi" w:cstheme="minorHAnsi"/>
                <w:b/>
                <w:color w:val="44546A" w:themeColor="text2"/>
                <w:sz w:val="28"/>
                <w:szCs w:val="28"/>
              </w:rPr>
              <w:t xml:space="preserve">upport for integration with </w:t>
            </w:r>
            <w:r w:rsidR="00671624" w:rsidRPr="005068E0">
              <w:rPr>
                <w:rFonts w:asciiTheme="minorHAnsi" w:hAnsiTheme="minorHAnsi" w:cstheme="minorHAnsi"/>
                <w:b/>
                <w:color w:val="44546A" w:themeColor="text2"/>
                <w:sz w:val="28"/>
                <w:szCs w:val="28"/>
              </w:rPr>
              <w:t xml:space="preserve">external </w:t>
            </w:r>
            <w:r w:rsidR="007B2234" w:rsidRPr="005068E0">
              <w:rPr>
                <w:rFonts w:asciiTheme="minorHAnsi" w:hAnsiTheme="minorHAnsi" w:cstheme="minorHAnsi"/>
                <w:b/>
                <w:color w:val="44546A" w:themeColor="text2"/>
                <w:sz w:val="28"/>
                <w:szCs w:val="28"/>
              </w:rPr>
              <w:t>search tools</w:t>
            </w:r>
            <w:r w:rsidR="00AE4197" w:rsidRPr="005068E0">
              <w:rPr>
                <w:rFonts w:asciiTheme="minorHAnsi" w:hAnsiTheme="minorHAnsi" w:cstheme="minorHAnsi"/>
                <w:b/>
                <w:color w:val="44546A" w:themeColor="text2"/>
                <w:sz w:val="28"/>
                <w:szCs w:val="28"/>
              </w:rPr>
              <w:t>:</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39"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40"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41"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m</w:t>
            </w:r>
            <w:r w:rsidR="00DE3079" w:rsidRPr="005068E0">
              <w:rPr>
                <w:rFonts w:asciiTheme="minorHAnsi" w:hAnsiTheme="minorHAnsi" w:cstheme="minorHAnsi"/>
                <w:b/>
                <w:bCs/>
                <w:color w:val="44546A" w:themeColor="text2"/>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42"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5068E0">
              <w:rPr>
                <w:rFonts w:asciiTheme="minorHAnsi" w:hAnsiTheme="minorHAnsi" w:cstheme="minorHAnsi"/>
                <w:b/>
                <w:bCs/>
                <w:color w:val="44546A" w:themeColor="text2"/>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5068E0" w:rsidRDefault="004D11F7" w:rsidP="00AF50AD">
            <w:pPr>
              <w:rPr>
                <w:rFonts w:asciiTheme="minorHAnsi" w:hAnsiTheme="minorHAnsi" w:cstheme="minorHAnsi"/>
                <w:b/>
                <w:bCs/>
                <w:sz w:val="28"/>
                <w:szCs w:val="28"/>
                <w:u w:val="single"/>
              </w:rPr>
            </w:pPr>
            <w:r w:rsidRPr="005068E0">
              <w:rPr>
                <w:rFonts w:asciiTheme="minorHAnsi" w:hAnsiTheme="minorHAnsi" w:cstheme="minorHAnsi"/>
                <w:b/>
                <w:bCs/>
                <w:color w:val="44546A" w:themeColor="text2"/>
                <w:sz w:val="28"/>
                <w:szCs w:val="28"/>
                <w:u w:val="single"/>
              </w:rPr>
              <w:t xml:space="preserve">Release 1.0:  </w:t>
            </w:r>
            <w:r w:rsidR="00122509" w:rsidRPr="005068E0">
              <w:rPr>
                <w:rFonts w:asciiTheme="minorHAnsi" w:hAnsiTheme="minorHAnsi" w:cstheme="minorHAnsi"/>
                <w:b/>
                <w:bCs/>
                <w:color w:val="44546A" w:themeColor="text2"/>
                <w:sz w:val="28"/>
                <w:szCs w:val="28"/>
                <w:u w:val="single"/>
              </w:rPr>
              <w:t>July</w:t>
            </w:r>
            <w:r w:rsidRPr="005068E0">
              <w:rPr>
                <w:rFonts w:asciiTheme="minorHAnsi" w:hAnsiTheme="minorHAnsi" w:cstheme="minorHAnsi"/>
                <w:b/>
                <w:bCs/>
                <w:color w:val="44546A" w:themeColor="text2"/>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76A8A"/>
    <w:multiLevelType w:val="multilevel"/>
    <w:tmpl w:val="1AFA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614B7"/>
    <w:multiLevelType w:val="hybridMultilevel"/>
    <w:tmpl w:val="DB26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3"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09154">
    <w:abstractNumId w:val="21"/>
  </w:num>
  <w:num w:numId="2" w16cid:durableId="814293710">
    <w:abstractNumId w:val="12"/>
  </w:num>
  <w:num w:numId="3" w16cid:durableId="1306551040">
    <w:abstractNumId w:val="28"/>
  </w:num>
  <w:num w:numId="4" w16cid:durableId="1282953882">
    <w:abstractNumId w:val="44"/>
  </w:num>
  <w:num w:numId="5" w16cid:durableId="737675206">
    <w:abstractNumId w:val="3"/>
  </w:num>
  <w:num w:numId="6" w16cid:durableId="1013142589">
    <w:abstractNumId w:val="31"/>
  </w:num>
  <w:num w:numId="7" w16cid:durableId="816847638">
    <w:abstractNumId w:val="7"/>
  </w:num>
  <w:num w:numId="8" w16cid:durableId="901598276">
    <w:abstractNumId w:val="20"/>
  </w:num>
  <w:num w:numId="9" w16cid:durableId="1896619285">
    <w:abstractNumId w:val="2"/>
  </w:num>
  <w:num w:numId="10" w16cid:durableId="574322686">
    <w:abstractNumId w:val="24"/>
  </w:num>
  <w:num w:numId="11" w16cid:durableId="1023436400">
    <w:abstractNumId w:val="45"/>
  </w:num>
  <w:num w:numId="12" w16cid:durableId="401757536">
    <w:abstractNumId w:val="13"/>
  </w:num>
  <w:num w:numId="13" w16cid:durableId="1646469768">
    <w:abstractNumId w:val="6"/>
  </w:num>
  <w:num w:numId="14" w16cid:durableId="952787231">
    <w:abstractNumId w:val="42"/>
  </w:num>
  <w:num w:numId="15" w16cid:durableId="1373653026">
    <w:abstractNumId w:val="14"/>
  </w:num>
  <w:num w:numId="16" w16cid:durableId="455491343">
    <w:abstractNumId w:val="22"/>
  </w:num>
  <w:num w:numId="17" w16cid:durableId="381440384">
    <w:abstractNumId w:val="38"/>
  </w:num>
  <w:num w:numId="18" w16cid:durableId="844981395">
    <w:abstractNumId w:val="33"/>
  </w:num>
  <w:num w:numId="19" w16cid:durableId="1781408512">
    <w:abstractNumId w:val="30"/>
  </w:num>
  <w:num w:numId="20" w16cid:durableId="208034577">
    <w:abstractNumId w:val="39"/>
  </w:num>
  <w:num w:numId="21" w16cid:durableId="400641038">
    <w:abstractNumId w:val="41"/>
  </w:num>
  <w:num w:numId="22" w16cid:durableId="1150292004">
    <w:abstractNumId w:val="15"/>
  </w:num>
  <w:num w:numId="23" w16cid:durableId="1804075919">
    <w:abstractNumId w:val="34"/>
  </w:num>
  <w:num w:numId="24" w16cid:durableId="1130708735">
    <w:abstractNumId w:val="32"/>
  </w:num>
  <w:num w:numId="25" w16cid:durableId="1917786300">
    <w:abstractNumId w:val="1"/>
  </w:num>
  <w:num w:numId="26" w16cid:durableId="1201818770">
    <w:abstractNumId w:val="37"/>
  </w:num>
  <w:num w:numId="27" w16cid:durableId="626280383">
    <w:abstractNumId w:val="17"/>
  </w:num>
  <w:num w:numId="28" w16cid:durableId="866599633">
    <w:abstractNumId w:val="11"/>
  </w:num>
  <w:num w:numId="29" w16cid:durableId="1831403670">
    <w:abstractNumId w:val="0"/>
  </w:num>
  <w:num w:numId="30" w16cid:durableId="1893039064">
    <w:abstractNumId w:val="25"/>
  </w:num>
  <w:num w:numId="31" w16cid:durableId="1161582992">
    <w:abstractNumId w:val="8"/>
  </w:num>
  <w:num w:numId="32" w16cid:durableId="444033854">
    <w:abstractNumId w:val="26"/>
  </w:num>
  <w:num w:numId="33" w16cid:durableId="801771891">
    <w:abstractNumId w:val="43"/>
  </w:num>
  <w:num w:numId="34" w16cid:durableId="432675617">
    <w:abstractNumId w:val="35"/>
  </w:num>
  <w:num w:numId="35" w16cid:durableId="955022840">
    <w:abstractNumId w:val="18"/>
  </w:num>
  <w:num w:numId="36" w16cid:durableId="1326011523">
    <w:abstractNumId w:val="16"/>
  </w:num>
  <w:num w:numId="37" w16cid:durableId="2085491827">
    <w:abstractNumId w:val="9"/>
  </w:num>
  <w:num w:numId="38" w16cid:durableId="538275450">
    <w:abstractNumId w:val="29"/>
  </w:num>
  <w:num w:numId="39" w16cid:durableId="1501113707">
    <w:abstractNumId w:val="40"/>
  </w:num>
  <w:num w:numId="40" w16cid:durableId="250284586">
    <w:abstractNumId w:val="36"/>
  </w:num>
  <w:num w:numId="41" w16cid:durableId="866135054">
    <w:abstractNumId w:val="23"/>
  </w:num>
  <w:num w:numId="42" w16cid:durableId="1400979841">
    <w:abstractNumId w:val="5"/>
  </w:num>
  <w:num w:numId="43" w16cid:durableId="1663309042">
    <w:abstractNumId w:val="27"/>
  </w:num>
  <w:num w:numId="44" w16cid:durableId="1572889101">
    <w:abstractNumId w:val="4"/>
  </w:num>
  <w:num w:numId="45" w16cid:durableId="2071346908">
    <w:abstractNumId w:val="19"/>
  </w:num>
  <w:num w:numId="46" w16cid:durableId="1684670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341D"/>
    <w:rsid w:val="000B72A6"/>
    <w:rsid w:val="000B76DF"/>
    <w:rsid w:val="000C3993"/>
    <w:rsid w:val="000C461D"/>
    <w:rsid w:val="000D5EEE"/>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1058"/>
    <w:rsid w:val="001E2B7B"/>
    <w:rsid w:val="001E3209"/>
    <w:rsid w:val="001E44EA"/>
    <w:rsid w:val="001E48D5"/>
    <w:rsid w:val="001E49DD"/>
    <w:rsid w:val="001F0972"/>
    <w:rsid w:val="002047E7"/>
    <w:rsid w:val="00206D12"/>
    <w:rsid w:val="0021005C"/>
    <w:rsid w:val="00211894"/>
    <w:rsid w:val="00212062"/>
    <w:rsid w:val="00217850"/>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48A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5A7"/>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411"/>
    <w:rsid w:val="0044497C"/>
    <w:rsid w:val="004529E9"/>
    <w:rsid w:val="00455360"/>
    <w:rsid w:val="004568E2"/>
    <w:rsid w:val="00457BEF"/>
    <w:rsid w:val="00462C14"/>
    <w:rsid w:val="00463E5F"/>
    <w:rsid w:val="004641FB"/>
    <w:rsid w:val="00465CC6"/>
    <w:rsid w:val="00467E2B"/>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4F7F6F"/>
    <w:rsid w:val="005025EA"/>
    <w:rsid w:val="0050261A"/>
    <w:rsid w:val="0050417A"/>
    <w:rsid w:val="00505AD2"/>
    <w:rsid w:val="005068E0"/>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48CD"/>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029E0"/>
    <w:rsid w:val="00610051"/>
    <w:rsid w:val="00620DEC"/>
    <w:rsid w:val="00623C5E"/>
    <w:rsid w:val="00623CCD"/>
    <w:rsid w:val="00623D43"/>
    <w:rsid w:val="00624208"/>
    <w:rsid w:val="006251B7"/>
    <w:rsid w:val="006254D6"/>
    <w:rsid w:val="00633E6A"/>
    <w:rsid w:val="00641C12"/>
    <w:rsid w:val="00641E63"/>
    <w:rsid w:val="00645632"/>
    <w:rsid w:val="00646990"/>
    <w:rsid w:val="006520F8"/>
    <w:rsid w:val="00654E73"/>
    <w:rsid w:val="006552C7"/>
    <w:rsid w:val="00656A48"/>
    <w:rsid w:val="0066072E"/>
    <w:rsid w:val="00660C35"/>
    <w:rsid w:val="0066147D"/>
    <w:rsid w:val="006626C5"/>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62A"/>
    <w:rsid w:val="006E0A95"/>
    <w:rsid w:val="006E127C"/>
    <w:rsid w:val="006E13B7"/>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58F1"/>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2C1"/>
    <w:rsid w:val="007A5BAA"/>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68B9"/>
    <w:rsid w:val="00827208"/>
    <w:rsid w:val="00827C51"/>
    <w:rsid w:val="0083178D"/>
    <w:rsid w:val="00835DE1"/>
    <w:rsid w:val="008375BC"/>
    <w:rsid w:val="00837E4C"/>
    <w:rsid w:val="008404C5"/>
    <w:rsid w:val="008407C9"/>
    <w:rsid w:val="008449ED"/>
    <w:rsid w:val="00852257"/>
    <w:rsid w:val="00852CF8"/>
    <w:rsid w:val="008545C1"/>
    <w:rsid w:val="00856EF0"/>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2278"/>
    <w:rsid w:val="00885071"/>
    <w:rsid w:val="0089217B"/>
    <w:rsid w:val="00892AD7"/>
    <w:rsid w:val="00893CB1"/>
    <w:rsid w:val="00896723"/>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14746"/>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02A4"/>
    <w:rsid w:val="00A12E3B"/>
    <w:rsid w:val="00A16B86"/>
    <w:rsid w:val="00A16B92"/>
    <w:rsid w:val="00A17462"/>
    <w:rsid w:val="00A21280"/>
    <w:rsid w:val="00A23CCE"/>
    <w:rsid w:val="00A242F0"/>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20D"/>
    <w:rsid w:val="00A92AD6"/>
    <w:rsid w:val="00A95256"/>
    <w:rsid w:val="00A9665D"/>
    <w:rsid w:val="00A96980"/>
    <w:rsid w:val="00A96CB5"/>
    <w:rsid w:val="00A9723A"/>
    <w:rsid w:val="00AA2222"/>
    <w:rsid w:val="00AA2B8C"/>
    <w:rsid w:val="00AA3005"/>
    <w:rsid w:val="00AA7051"/>
    <w:rsid w:val="00AB0777"/>
    <w:rsid w:val="00AB0AF6"/>
    <w:rsid w:val="00AB11E6"/>
    <w:rsid w:val="00AB552D"/>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25AF"/>
    <w:rsid w:val="00B46D9B"/>
    <w:rsid w:val="00B5002F"/>
    <w:rsid w:val="00B50CD6"/>
    <w:rsid w:val="00B5101B"/>
    <w:rsid w:val="00B511E9"/>
    <w:rsid w:val="00B52165"/>
    <w:rsid w:val="00B52616"/>
    <w:rsid w:val="00B54FFE"/>
    <w:rsid w:val="00B56B4C"/>
    <w:rsid w:val="00B606F8"/>
    <w:rsid w:val="00B61A0E"/>
    <w:rsid w:val="00B62CA1"/>
    <w:rsid w:val="00B671C4"/>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B7EC4"/>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937"/>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6656"/>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0AEB"/>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98D"/>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475F2"/>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9A4"/>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6D2E"/>
    <w:rsid w:val="00E3739D"/>
    <w:rsid w:val="00E42136"/>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1649"/>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apple-converted-space">
    <w:name w:val="apple-converted-space"/>
    <w:basedOn w:val="DefaultParagraphFont"/>
    <w:rsid w:val="00B42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67094854">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xgTyH" TargetMode="External"/><Relationship Id="rId18" Type="http://schemas.openxmlformats.org/officeDocument/2006/relationships/hyperlink" Target="https://wiki.nci.nih.gov/x/mALgGQ" TargetMode="External"/><Relationship Id="rId26" Type="http://schemas.openxmlformats.org/officeDocument/2006/relationships/hyperlink" Target="https://wiki.nci.nih.gov/x/sQG_GQ" TargetMode="External"/><Relationship Id="rId39" Type="http://schemas.openxmlformats.org/officeDocument/2006/relationships/hyperlink" Target="https://wiki.nci.nih.gov/x/lgLgGQ" TargetMode="External"/><Relationship Id="rId21" Type="http://schemas.openxmlformats.org/officeDocument/2006/relationships/hyperlink" Target="https://wiki.nci.nih.gov/x/cQjKH" TargetMode="External"/><Relationship Id="rId34" Type="http://schemas.openxmlformats.org/officeDocument/2006/relationships/hyperlink" Target="https://wiki.nci.nih.gov/x/_QhyGg" TargetMode="External"/><Relationship Id="rId42" Type="http://schemas.openxmlformats.org/officeDocument/2006/relationships/hyperlink" Target="https://wiki.nci.nih.gov/x/aoY7Gg" TargetMode="External"/><Relationship Id="rId7" Type="http://schemas.openxmlformats.org/officeDocument/2006/relationships/hyperlink" Target="https://modac.cancer.gov/swagger-ui/index.html?urls.primaryName=api-docs" TargetMode="External"/><Relationship Id="rId2" Type="http://schemas.openxmlformats.org/officeDocument/2006/relationships/styles" Target="styles.xml"/><Relationship Id="rId16" Type="http://schemas.openxmlformats.org/officeDocument/2006/relationships/hyperlink" Target="https://wiki.nci.nih.gov/x/gAfgGQ" TargetMode="External"/><Relationship Id="rId20" Type="http://schemas.openxmlformats.org/officeDocument/2006/relationships/hyperlink" Target="https://wiki.nci.nih.gov/x/agV2H" TargetMode="External"/><Relationship Id="rId29" Type="http://schemas.openxmlformats.org/officeDocument/2006/relationships/hyperlink" Target="https://wiki.nci.nih.gov/x/kwLgGQ" TargetMode="External"/><Relationship Id="rId41" Type="http://schemas.openxmlformats.org/officeDocument/2006/relationships/hyperlink" Target="https://wiki.nci.nih.gov/x/kwLgGQ" TargetMode="External"/><Relationship Id="rId1" Type="http://schemas.openxmlformats.org/officeDocument/2006/relationships/numbering" Target="numbering.xml"/><Relationship Id="rId6" Type="http://schemas.openxmlformats.org/officeDocument/2006/relationships/hyperlink" Target="https://wiki.nci.nih.gov/x/xgTyH" TargetMode="External"/><Relationship Id="rId11" Type="http://schemas.openxmlformats.org/officeDocument/2006/relationships/hyperlink" Target="https://wiki.nci.nih.gov/x/iYR6HQ" TargetMode="External"/><Relationship Id="rId24" Type="http://schemas.openxmlformats.org/officeDocument/2006/relationships/hyperlink" Target="https://modac.cancer.gov/contactUs" TargetMode="External"/><Relationship Id="rId32" Type="http://schemas.openxmlformats.org/officeDocument/2006/relationships/hyperlink" Target="https://modac.cancer.gov/swagger-ui/index.html?urls.primaryName=api-docs" TargetMode="External"/><Relationship Id="rId37" Type="http://schemas.openxmlformats.org/officeDocument/2006/relationships/hyperlink" Target="https://wiki.nci.nih.gov/x/jgLgGQ" TargetMode="External"/><Relationship Id="rId40" Type="http://schemas.openxmlformats.org/officeDocument/2006/relationships/hyperlink" Target="https://wiki.nci.nih.gov/x/mALgGQ" TargetMode="External"/><Relationship Id="rId5" Type="http://schemas.openxmlformats.org/officeDocument/2006/relationships/hyperlink" Target="https://modac.cancer.gov/" TargetMode="External"/><Relationship Id="rId15" Type="http://schemas.openxmlformats.org/officeDocument/2006/relationships/hyperlink" Target="https://wiki.nci.nih.gov/x/hgTyH" TargetMode="External"/><Relationship Id="rId23" Type="http://schemas.openxmlformats.org/officeDocument/2006/relationships/hyperlink" Target="https://wiki.nci.nih.gov/x/agV2H" TargetMode="External"/><Relationship Id="rId28" Type="http://schemas.openxmlformats.org/officeDocument/2006/relationships/hyperlink" Target="https://wiki.nci.nih.gov/x/GATgGQ" TargetMode="External"/><Relationship Id="rId36" Type="http://schemas.openxmlformats.org/officeDocument/2006/relationships/hyperlink" Target="https://wiki.nci.nih.gov/x/aoY7Gg" TargetMode="External"/><Relationship Id="rId10" Type="http://schemas.openxmlformats.org/officeDocument/2006/relationships/hyperlink" Target="https://wiki.nci.nih.gov/x/XwfgGQ" TargetMode="External"/><Relationship Id="rId19" Type="http://schemas.openxmlformats.org/officeDocument/2006/relationships/hyperlink" Target="https://wiki.nci.nih.gov/x/jYoXH" TargetMode="External"/><Relationship Id="rId31" Type="http://schemas.openxmlformats.org/officeDocument/2006/relationships/hyperlink" Target="https://modac.cancer.gov/swagger-ui/index.html?urls.primaryName=api-do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nci.nih.gov/x/VgjKH" TargetMode="External"/><Relationship Id="rId14" Type="http://schemas.openxmlformats.org/officeDocument/2006/relationships/hyperlink" Target="https://wiki.nci.nih.gov/x/kwLgGQ" TargetMode="External"/><Relationship Id="rId22" Type="http://schemas.openxmlformats.org/officeDocument/2006/relationships/hyperlink" Target="https://wiki.nci.nih.gov/x/GATgGQ" TargetMode="External"/><Relationship Id="rId27" Type="http://schemas.openxmlformats.org/officeDocument/2006/relationships/hyperlink" Target="https://wiki.nci.nih.gov/x/kwLgGQ" TargetMode="External"/><Relationship Id="rId30" Type="http://schemas.openxmlformats.org/officeDocument/2006/relationships/hyperlink" Target="https://wiki.nci.nih.gov/x/FgWzGw" TargetMode="External"/><Relationship Id="rId35" Type="http://schemas.openxmlformats.org/officeDocument/2006/relationships/hyperlink" Target="https://wiki.nci.nih.gov/x/_whyGg" TargetMode="External"/><Relationship Id="rId43" Type="http://schemas.openxmlformats.org/officeDocument/2006/relationships/fontTable" Target="fontTable.xml"/><Relationship Id="rId8" Type="http://schemas.openxmlformats.org/officeDocument/2006/relationships/hyperlink" Target="https://modac.cancer.gov/swagger-ui/index.html?urls.primaryName=api-docs" TargetMode="External"/><Relationship Id="rId3" Type="http://schemas.openxmlformats.org/officeDocument/2006/relationships/settings" Target="settings.xml"/><Relationship Id="rId12" Type="http://schemas.openxmlformats.org/officeDocument/2006/relationships/hyperlink" Target="https://wiki.nci.nih.gov/x/lQfgGQ" TargetMode="External"/><Relationship Id="rId17" Type="http://schemas.openxmlformats.org/officeDocument/2006/relationships/hyperlink" Target="https://wiki.nci.nih.gov/x/kwLgGQ" TargetMode="External"/><Relationship Id="rId25" Type="http://schemas.openxmlformats.org/officeDocument/2006/relationships/hyperlink" Target="https://wiki.nci.nih.gov/x/mALgGQ" TargetMode="External"/><Relationship Id="rId33" Type="http://schemas.openxmlformats.org/officeDocument/2006/relationships/hyperlink" Target="https://github.com/CBIIT/nci-doe-data-sharing/blob/master/doc/MoDaC_API_Specification.docx" TargetMode="External"/><Relationship Id="rId38" Type="http://schemas.openxmlformats.org/officeDocument/2006/relationships/hyperlink" Target="https://wiki.nci.nih.gov/x/uA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2022-09-24T18:24:00Z</dcterms:created>
  <dcterms:modified xsi:type="dcterms:W3CDTF">2022-09-24T18:25:00Z</dcterms:modified>
</cp:coreProperties>
</file>